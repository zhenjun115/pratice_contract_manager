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108" w:rsidRPr="00E22999" w:rsidRDefault="00F31A01" w:rsidP="006B111B">
      <w:pPr>
        <w:spacing w:before="120"/>
        <w:ind w:firstLineChars="0" w:firstLine="0"/>
        <w:rPr>
          <w:rFonts w:ascii="微软雅黑" w:eastAsia="微软雅黑" w:hAnsi="微软雅黑" w:cstheme="minorHAnsi"/>
          <w:lang w:val="en-GB" w:eastAsia="zh-CN"/>
        </w:rPr>
      </w:pPr>
      <w:bookmarkStart w:id="0" w:name="_Toc109162194"/>
      <w:bookmarkStart w:id="1" w:name="_Toc109163216"/>
      <w:bookmarkStart w:id="2" w:name="_Toc109165230"/>
      <w:r w:rsidRPr="00E22999">
        <w:rPr>
          <w:rFonts w:ascii="微软雅黑" w:eastAsia="微软雅黑" w:hAnsi="微软雅黑" w:cs="Arial" w:hint="eastAsia"/>
          <w:b/>
          <w:szCs w:val="21"/>
          <w:lang w:eastAsia="zh-CN"/>
        </w:rPr>
        <w:t>项目编号：</w:t>
      </w:r>
      <w:r w:rsidRPr="00E22999">
        <w:rPr>
          <w:rFonts w:ascii="微软雅黑" w:eastAsia="微软雅黑" w:hAnsi="微软雅黑" w:cs="Arial"/>
          <w:b/>
          <w:szCs w:val="21"/>
          <w:lang w:eastAsia="zh-CN"/>
        </w:rPr>
        <w:t xml:space="preserve">  </w:t>
      </w:r>
    </w:p>
    <w:p w:rsidR="00BD5108" w:rsidRPr="00E22999" w:rsidRDefault="00BD5108" w:rsidP="00981C1B">
      <w:pPr>
        <w:pStyle w:val="a9"/>
        <w:spacing w:before="120"/>
        <w:ind w:firstLine="560"/>
        <w:rPr>
          <w:rFonts w:ascii="微软雅黑" w:eastAsia="微软雅黑" w:hAnsi="微软雅黑" w:cstheme="minorHAnsi"/>
          <w:lang w:val="en-GB" w:eastAsia="zh-CN"/>
        </w:rPr>
      </w:pPr>
    </w:p>
    <w:p w:rsidR="00BD5108" w:rsidRPr="00E22999" w:rsidRDefault="00BD5108" w:rsidP="00981C1B">
      <w:pPr>
        <w:pStyle w:val="a9"/>
        <w:spacing w:before="120"/>
        <w:ind w:firstLine="560"/>
        <w:rPr>
          <w:rFonts w:ascii="微软雅黑" w:eastAsia="微软雅黑" w:hAnsi="微软雅黑" w:cstheme="minorHAnsi"/>
          <w:lang w:val="en-GB" w:eastAsia="zh-CN"/>
        </w:rPr>
      </w:pPr>
    </w:p>
    <w:p w:rsidR="00BD5108" w:rsidRPr="00E22999" w:rsidRDefault="00BD5108" w:rsidP="00981C1B">
      <w:pPr>
        <w:pStyle w:val="a9"/>
        <w:spacing w:before="120"/>
        <w:ind w:firstLine="560"/>
        <w:rPr>
          <w:rFonts w:ascii="微软雅黑" w:eastAsia="微软雅黑" w:hAnsi="微软雅黑" w:cstheme="minorHAnsi"/>
          <w:lang w:val="en-GB" w:eastAsia="zh-CN"/>
        </w:rPr>
      </w:pPr>
    </w:p>
    <w:p w:rsidR="00BD5108" w:rsidRPr="00E22999" w:rsidRDefault="00BD5108" w:rsidP="00981C1B">
      <w:pPr>
        <w:pStyle w:val="a9"/>
        <w:spacing w:before="120"/>
        <w:ind w:firstLine="560"/>
        <w:rPr>
          <w:rFonts w:ascii="微软雅黑" w:eastAsia="微软雅黑" w:hAnsi="微软雅黑" w:cstheme="minorHAnsi"/>
          <w:lang w:val="en-GB" w:eastAsia="zh-CN"/>
        </w:rPr>
      </w:pPr>
    </w:p>
    <w:p w:rsidR="00BD5108" w:rsidRPr="00E22999" w:rsidRDefault="00BD5108" w:rsidP="00981C1B">
      <w:pPr>
        <w:pStyle w:val="a9"/>
        <w:spacing w:before="120"/>
        <w:ind w:firstLine="560"/>
        <w:rPr>
          <w:rFonts w:ascii="微软雅黑" w:eastAsia="微软雅黑" w:hAnsi="微软雅黑" w:cstheme="minorHAnsi"/>
          <w:lang w:val="en-GB" w:eastAsia="zh-CN"/>
        </w:rPr>
      </w:pPr>
    </w:p>
    <w:p w:rsidR="00BD5108" w:rsidRPr="00E22999" w:rsidRDefault="00BD5108" w:rsidP="00981C1B">
      <w:pPr>
        <w:pStyle w:val="a9"/>
        <w:spacing w:before="120"/>
        <w:ind w:firstLine="560"/>
        <w:rPr>
          <w:rFonts w:ascii="微软雅黑" w:eastAsia="微软雅黑" w:hAnsi="微软雅黑" w:cstheme="minorHAnsi"/>
          <w:lang w:val="en-GB" w:eastAsia="zh-CN"/>
        </w:rPr>
      </w:pPr>
    </w:p>
    <w:p w:rsidR="00115EA8" w:rsidRPr="00E22999" w:rsidRDefault="00D81AB2" w:rsidP="00C15EAF">
      <w:pPr>
        <w:spacing w:before="120" w:line="360" w:lineRule="auto"/>
        <w:ind w:firstLineChars="0" w:firstLine="0"/>
        <w:jc w:val="center"/>
        <w:rPr>
          <w:rFonts w:ascii="微软雅黑" w:eastAsia="微软雅黑" w:hAnsi="微软雅黑" w:cstheme="minorHAnsi"/>
          <w:b/>
          <w:sz w:val="52"/>
          <w:szCs w:val="52"/>
          <w:lang w:eastAsia="zh-CN"/>
        </w:rPr>
      </w:pPr>
      <w:r w:rsidRPr="00E22999">
        <w:rPr>
          <w:rFonts w:ascii="微软雅黑" w:eastAsia="微软雅黑" w:hAnsi="微软雅黑" w:cstheme="minorHAnsi" w:hint="eastAsia"/>
          <w:b/>
          <w:sz w:val="52"/>
          <w:szCs w:val="52"/>
          <w:lang w:eastAsia="zh-CN"/>
        </w:rPr>
        <w:t>CBS</w:t>
      </w:r>
      <w:r w:rsidRPr="00E22999">
        <w:rPr>
          <w:rFonts w:ascii="微软雅黑" w:eastAsia="微软雅黑" w:hAnsi="微软雅黑" w:cstheme="minorHAnsi"/>
          <w:b/>
          <w:sz w:val="52"/>
          <w:szCs w:val="52"/>
          <w:lang w:eastAsia="zh-CN"/>
        </w:rPr>
        <w:t>&amp;</w:t>
      </w:r>
      <w:r w:rsidRPr="00E22999">
        <w:rPr>
          <w:rFonts w:ascii="微软雅黑" w:eastAsia="微软雅黑" w:hAnsi="微软雅黑" w:cstheme="minorHAnsi" w:hint="eastAsia"/>
          <w:b/>
          <w:sz w:val="52"/>
          <w:szCs w:val="52"/>
          <w:lang w:eastAsia="zh-CN"/>
        </w:rPr>
        <w:t>方舟</w:t>
      </w:r>
      <w:r w:rsidR="002649D4" w:rsidRPr="00E22999">
        <w:rPr>
          <w:rFonts w:ascii="微软雅黑" w:eastAsia="微软雅黑" w:hAnsi="微软雅黑" w:cstheme="minorHAnsi" w:hint="eastAsia"/>
          <w:b/>
          <w:sz w:val="52"/>
          <w:szCs w:val="52"/>
          <w:lang w:eastAsia="zh-CN"/>
        </w:rPr>
        <w:t>交易</w:t>
      </w:r>
      <w:r w:rsidRPr="00E22999">
        <w:rPr>
          <w:rFonts w:ascii="微软雅黑" w:eastAsia="微软雅黑" w:hAnsi="微软雅黑" w:cstheme="minorHAnsi" w:hint="eastAsia"/>
          <w:b/>
          <w:sz w:val="52"/>
          <w:szCs w:val="52"/>
          <w:lang w:eastAsia="zh-CN"/>
        </w:rPr>
        <w:t>相关</w:t>
      </w:r>
      <w:r w:rsidR="00492F31" w:rsidRPr="00E22999">
        <w:rPr>
          <w:rFonts w:ascii="微软雅黑" w:eastAsia="微软雅黑" w:hAnsi="微软雅黑" w:cstheme="minorHAnsi" w:hint="eastAsia"/>
          <w:b/>
          <w:sz w:val="52"/>
          <w:szCs w:val="52"/>
          <w:lang w:eastAsia="zh-CN"/>
        </w:rPr>
        <w:t>接口</w:t>
      </w:r>
    </w:p>
    <w:p w:rsidR="00BD5108" w:rsidRPr="00E22999" w:rsidRDefault="00BD5108" w:rsidP="00C15EAF">
      <w:pPr>
        <w:spacing w:before="120" w:line="360" w:lineRule="auto"/>
        <w:ind w:firstLineChars="0" w:firstLine="0"/>
        <w:jc w:val="center"/>
        <w:rPr>
          <w:rFonts w:ascii="微软雅黑" w:eastAsia="微软雅黑" w:hAnsi="微软雅黑" w:cstheme="minorHAnsi"/>
          <w:b/>
          <w:sz w:val="52"/>
          <w:szCs w:val="52"/>
          <w:lang w:eastAsia="zh-CN"/>
        </w:rPr>
      </w:pPr>
      <w:r w:rsidRPr="00E22999">
        <w:rPr>
          <w:rFonts w:ascii="微软雅黑" w:eastAsia="微软雅黑" w:hAnsi="微软雅黑" w:cstheme="minorHAnsi"/>
          <w:b/>
          <w:sz w:val="52"/>
          <w:szCs w:val="52"/>
          <w:lang w:eastAsia="zh-CN"/>
        </w:rPr>
        <w:t>解决方案说明书</w:t>
      </w:r>
    </w:p>
    <w:p w:rsidR="00BD5108" w:rsidRPr="00E22999" w:rsidRDefault="00BD5108" w:rsidP="00C36FE1">
      <w:pPr>
        <w:pStyle w:val="aa"/>
        <w:spacing w:before="120"/>
        <w:ind w:firstLine="480"/>
        <w:rPr>
          <w:rFonts w:ascii="微软雅黑" w:eastAsia="微软雅黑" w:hAnsi="微软雅黑" w:cstheme="minorHAnsi"/>
          <w:lang w:val="en-GB" w:eastAsia="zh-CN"/>
        </w:rPr>
      </w:pPr>
    </w:p>
    <w:p w:rsidR="00BD5108" w:rsidRPr="00E22999" w:rsidRDefault="00BD5108" w:rsidP="00C36FE1">
      <w:pPr>
        <w:pStyle w:val="aa"/>
        <w:spacing w:before="120"/>
        <w:ind w:firstLine="480"/>
        <w:rPr>
          <w:rFonts w:ascii="微软雅黑" w:eastAsia="微软雅黑" w:hAnsi="微软雅黑" w:cstheme="minorHAnsi"/>
          <w:lang w:val="en-GB" w:eastAsia="zh-CN"/>
        </w:rPr>
      </w:pPr>
    </w:p>
    <w:p w:rsidR="00BD5108" w:rsidRPr="00E22999" w:rsidRDefault="00BD5108" w:rsidP="00C36FE1">
      <w:pPr>
        <w:pStyle w:val="aa"/>
        <w:spacing w:before="120"/>
        <w:ind w:firstLine="480"/>
        <w:rPr>
          <w:rFonts w:ascii="微软雅黑" w:eastAsia="微软雅黑" w:hAnsi="微软雅黑" w:cstheme="minorHAnsi"/>
          <w:lang w:val="en-GB" w:eastAsia="zh-CN"/>
        </w:rPr>
      </w:pPr>
    </w:p>
    <w:p w:rsidR="00BD5108" w:rsidRPr="00E22999" w:rsidRDefault="00BD5108" w:rsidP="00C36FE1">
      <w:pPr>
        <w:pStyle w:val="aa"/>
        <w:spacing w:before="120"/>
        <w:ind w:firstLine="480"/>
        <w:rPr>
          <w:rFonts w:ascii="微软雅黑" w:eastAsia="微软雅黑" w:hAnsi="微软雅黑" w:cstheme="minorHAnsi"/>
          <w:lang w:val="en-GB" w:eastAsia="zh-CN"/>
        </w:rPr>
      </w:pPr>
    </w:p>
    <w:p w:rsidR="00BD5108" w:rsidRPr="00E22999" w:rsidRDefault="00DC58A0" w:rsidP="00C104FA">
      <w:pPr>
        <w:pStyle w:val="aa"/>
        <w:spacing w:before="120"/>
        <w:ind w:right="720" w:firstLineChars="0" w:firstLine="0"/>
        <w:jc w:val="left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 w:hint="eastAsia"/>
          <w:lang w:val="en-GB" w:eastAsia="zh-CN"/>
        </w:rPr>
        <w:tab/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ab/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ab/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ab/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ab/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ab/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ab/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ab/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ab/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ab/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ab/>
        <w:t xml:space="preserve">          </w:t>
      </w:r>
    </w:p>
    <w:p w:rsidR="00BD5108" w:rsidRPr="00E22999" w:rsidRDefault="00BD5108" w:rsidP="00981C1B">
      <w:pPr>
        <w:spacing w:before="120" w:line="360" w:lineRule="auto"/>
        <w:ind w:leftChars="800" w:left="1680" w:firstLineChars="177" w:firstLine="496"/>
        <w:rPr>
          <w:rFonts w:ascii="微软雅黑" w:eastAsia="微软雅黑" w:hAnsi="微软雅黑" w:cstheme="minorHAnsi"/>
          <w:b/>
          <w:bCs/>
          <w:sz w:val="28"/>
          <w:szCs w:val="28"/>
          <w:u w:val="single"/>
          <w:lang w:eastAsia="zh-CN"/>
        </w:rPr>
      </w:pPr>
      <w:bookmarkStart w:id="3" w:name="prop_Customer"/>
      <w:bookmarkEnd w:id="3"/>
      <w:r w:rsidRPr="00E22999">
        <w:rPr>
          <w:rFonts w:ascii="微软雅黑" w:eastAsia="微软雅黑" w:hAnsi="微软雅黑" w:cstheme="minorHAnsi"/>
          <w:b/>
          <w:bCs/>
          <w:sz w:val="28"/>
          <w:szCs w:val="28"/>
          <w:lang w:eastAsia="zh-CN"/>
        </w:rPr>
        <w:t>编写人/日期：</w:t>
      </w:r>
      <w:r w:rsidR="00C104FA" w:rsidRPr="00E22999">
        <w:rPr>
          <w:rFonts w:ascii="微软雅黑" w:eastAsia="微软雅黑" w:hAnsi="微软雅黑" w:cstheme="minorHAnsi"/>
          <w:b/>
          <w:bCs/>
          <w:sz w:val="28"/>
          <w:szCs w:val="28"/>
          <w:u w:val="single"/>
          <w:lang w:eastAsia="zh-CN"/>
        </w:rPr>
        <w:t xml:space="preserve">  </w:t>
      </w:r>
      <w:r w:rsidR="002649D4" w:rsidRPr="00E22999">
        <w:rPr>
          <w:rFonts w:ascii="微软雅黑" w:eastAsia="微软雅黑" w:hAnsi="微软雅黑" w:cstheme="minorHAnsi" w:hint="eastAsia"/>
          <w:b/>
          <w:bCs/>
          <w:sz w:val="28"/>
          <w:szCs w:val="28"/>
          <w:u w:val="single"/>
          <w:lang w:eastAsia="zh-CN"/>
        </w:rPr>
        <w:t>陈华</w:t>
      </w:r>
      <w:r w:rsidR="00D138A4" w:rsidRPr="00E22999">
        <w:rPr>
          <w:rFonts w:ascii="微软雅黑" w:eastAsia="微软雅黑" w:hAnsi="微软雅黑" w:cstheme="minorHAnsi" w:hint="eastAsia"/>
          <w:b/>
          <w:bCs/>
          <w:sz w:val="28"/>
          <w:szCs w:val="28"/>
          <w:u w:val="single"/>
          <w:lang w:eastAsia="zh-CN"/>
        </w:rPr>
        <w:t>/201</w:t>
      </w:r>
      <w:r w:rsidR="00D81AB2" w:rsidRPr="00E22999">
        <w:rPr>
          <w:rFonts w:ascii="微软雅黑" w:eastAsia="微软雅黑" w:hAnsi="微软雅黑" w:cstheme="minorHAnsi"/>
          <w:b/>
          <w:bCs/>
          <w:sz w:val="28"/>
          <w:szCs w:val="28"/>
          <w:u w:val="single"/>
          <w:lang w:eastAsia="zh-CN"/>
        </w:rPr>
        <w:t>6</w:t>
      </w:r>
      <w:r w:rsidR="00492F31" w:rsidRPr="00E22999">
        <w:rPr>
          <w:rFonts w:ascii="微软雅黑" w:eastAsia="微软雅黑" w:hAnsi="微软雅黑" w:cstheme="minorHAnsi"/>
          <w:b/>
          <w:bCs/>
          <w:sz w:val="28"/>
          <w:szCs w:val="28"/>
          <w:u w:val="single"/>
          <w:lang w:eastAsia="zh-CN"/>
        </w:rPr>
        <w:t>0</w:t>
      </w:r>
      <w:r w:rsidR="00D81AB2" w:rsidRPr="00E22999">
        <w:rPr>
          <w:rFonts w:ascii="微软雅黑" w:eastAsia="微软雅黑" w:hAnsi="微软雅黑" w:cstheme="minorHAnsi"/>
          <w:b/>
          <w:bCs/>
          <w:sz w:val="28"/>
          <w:szCs w:val="28"/>
          <w:u w:val="single"/>
          <w:lang w:eastAsia="zh-CN"/>
        </w:rPr>
        <w:t>214</w:t>
      </w:r>
      <w:r w:rsidR="009F1A22" w:rsidRPr="00E22999">
        <w:rPr>
          <w:rFonts w:ascii="微软雅黑" w:eastAsia="微软雅黑" w:hAnsi="微软雅黑" w:cstheme="minorHAnsi" w:hint="eastAsia"/>
          <w:b/>
          <w:bCs/>
          <w:sz w:val="28"/>
          <w:szCs w:val="28"/>
          <w:u w:val="single"/>
          <w:lang w:eastAsia="zh-CN"/>
        </w:rPr>
        <w:t xml:space="preserve"> </w:t>
      </w:r>
      <w:r w:rsidR="00C104FA" w:rsidRPr="00E22999">
        <w:rPr>
          <w:rFonts w:ascii="微软雅黑" w:eastAsia="微软雅黑" w:hAnsi="微软雅黑" w:cstheme="minorHAnsi"/>
          <w:b/>
          <w:bCs/>
          <w:sz w:val="28"/>
          <w:szCs w:val="28"/>
          <w:u w:val="single"/>
          <w:lang w:eastAsia="zh-CN"/>
        </w:rPr>
        <w:t xml:space="preserve"> </w:t>
      </w:r>
    </w:p>
    <w:p w:rsidR="00BD5108" w:rsidRPr="00E22999" w:rsidRDefault="00BD5108" w:rsidP="00C36FE1">
      <w:pPr>
        <w:pStyle w:val="HeadingA"/>
        <w:numPr>
          <w:ilvl w:val="0"/>
          <w:numId w:val="0"/>
        </w:numPr>
        <w:spacing w:before="120"/>
        <w:ind w:left="652" w:hanging="652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/>
          <w:lang w:val="en-GB" w:eastAsia="zh-CN"/>
        </w:rPr>
        <w:lastRenderedPageBreak/>
        <w:t>文档记录</w:t>
      </w:r>
    </w:p>
    <w:p w:rsidR="00BD5108" w:rsidRPr="00E22999" w:rsidRDefault="00BD5108" w:rsidP="00C36FE1">
      <w:pPr>
        <w:pStyle w:val="HeadingB"/>
        <w:numPr>
          <w:ilvl w:val="0"/>
          <w:numId w:val="0"/>
        </w:numPr>
        <w:spacing w:before="120"/>
        <w:ind w:left="652" w:hanging="652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/>
          <w:lang w:val="en-GB" w:eastAsia="zh-CN"/>
        </w:rPr>
        <w:t>修订记录</w:t>
      </w:r>
    </w:p>
    <w:p w:rsidR="00BD5108" w:rsidRPr="00E22999" w:rsidRDefault="00BD5108" w:rsidP="00981C1B">
      <w:pPr>
        <w:spacing w:before="120" w:line="360" w:lineRule="auto"/>
        <w:ind w:firstLine="420"/>
        <w:jc w:val="both"/>
        <w:rPr>
          <w:rFonts w:ascii="微软雅黑" w:eastAsia="微软雅黑" w:hAnsi="微软雅黑" w:cstheme="minorHAnsi"/>
          <w:b/>
          <w:bCs/>
          <w:sz w:val="24"/>
          <w:szCs w:val="24"/>
          <w:lang w:eastAsia="zh-CN"/>
        </w:rPr>
      </w:pPr>
      <w:r w:rsidRPr="00E22999">
        <w:rPr>
          <w:rFonts w:ascii="微软雅黑" w:eastAsia="微软雅黑" w:hAnsi="微软雅黑" w:cstheme="minorHAnsi"/>
          <w:b/>
          <w:bCs/>
          <w:lang w:eastAsia="zh-CN"/>
        </w:rPr>
        <w:t>文档编号：</w:t>
      </w:r>
    </w:p>
    <w:tbl>
      <w:tblPr>
        <w:tblW w:w="9214" w:type="dxa"/>
        <w:tblInd w:w="3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"/>
        <w:gridCol w:w="1588"/>
        <w:gridCol w:w="822"/>
        <w:gridCol w:w="5954"/>
      </w:tblGrid>
      <w:tr w:rsidR="00E22999" w:rsidRPr="00E22999" w:rsidTr="00735226">
        <w:tc>
          <w:tcPr>
            <w:tcW w:w="850" w:type="dxa"/>
            <w:shd w:val="clear" w:color="auto" w:fill="D9D9D9"/>
          </w:tcPr>
          <w:p w:rsidR="00735226" w:rsidRPr="00E22999" w:rsidRDefault="00735226" w:rsidP="00735226">
            <w:pPr>
              <w:pStyle w:val="TableText"/>
              <w:spacing w:before="120"/>
              <w:ind w:firstLineChars="0" w:firstLine="0"/>
              <w:jc w:val="center"/>
              <w:rPr>
                <w:rFonts w:ascii="微软雅黑" w:eastAsia="微软雅黑" w:hAnsi="微软雅黑" w:cstheme="minorHAnsi"/>
                <w:b/>
                <w:bCs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b/>
                <w:bCs/>
                <w:lang w:val="en-GB" w:eastAsia="zh-CN"/>
              </w:rPr>
              <w:t>版本号</w:t>
            </w:r>
          </w:p>
        </w:tc>
        <w:tc>
          <w:tcPr>
            <w:tcW w:w="1588" w:type="dxa"/>
            <w:shd w:val="clear" w:color="auto" w:fill="D9D9D9"/>
          </w:tcPr>
          <w:p w:rsidR="00735226" w:rsidRPr="00E22999" w:rsidRDefault="00735226" w:rsidP="00735226">
            <w:pPr>
              <w:pStyle w:val="TableText"/>
              <w:spacing w:before="120"/>
              <w:ind w:firstLineChars="0" w:firstLine="0"/>
              <w:jc w:val="center"/>
              <w:rPr>
                <w:rFonts w:ascii="微软雅黑" w:eastAsia="微软雅黑" w:hAnsi="微软雅黑" w:cstheme="minorHAnsi"/>
                <w:b/>
                <w:bCs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b/>
                <w:bCs/>
                <w:lang w:val="en-GB" w:eastAsia="zh-CN"/>
              </w:rPr>
              <w:t>修订日期</w:t>
            </w:r>
          </w:p>
        </w:tc>
        <w:tc>
          <w:tcPr>
            <w:tcW w:w="822" w:type="dxa"/>
            <w:shd w:val="clear" w:color="auto" w:fill="D9D9D9"/>
          </w:tcPr>
          <w:p w:rsidR="00735226" w:rsidRPr="00E22999" w:rsidRDefault="00735226" w:rsidP="00735226">
            <w:pPr>
              <w:pStyle w:val="TableText"/>
              <w:spacing w:before="120"/>
              <w:ind w:firstLineChars="0" w:firstLine="0"/>
              <w:jc w:val="center"/>
              <w:rPr>
                <w:rFonts w:ascii="微软雅黑" w:eastAsia="微软雅黑" w:hAnsi="微软雅黑" w:cstheme="minorHAnsi"/>
                <w:b/>
                <w:bCs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b/>
                <w:bCs/>
                <w:lang w:val="en-GB" w:eastAsia="zh-CN"/>
              </w:rPr>
              <w:t>修改人</w:t>
            </w:r>
          </w:p>
        </w:tc>
        <w:tc>
          <w:tcPr>
            <w:tcW w:w="5954" w:type="dxa"/>
            <w:shd w:val="clear" w:color="auto" w:fill="D9D9D9"/>
          </w:tcPr>
          <w:p w:rsidR="00735226" w:rsidRPr="00E22999" w:rsidRDefault="00735226" w:rsidP="00735226">
            <w:pPr>
              <w:pStyle w:val="TableText"/>
              <w:spacing w:before="120"/>
              <w:ind w:firstLineChars="0" w:firstLine="0"/>
              <w:jc w:val="center"/>
              <w:rPr>
                <w:rFonts w:ascii="微软雅黑" w:eastAsia="微软雅黑" w:hAnsi="微软雅黑" w:cstheme="minorHAnsi"/>
                <w:b/>
                <w:bCs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b/>
                <w:bCs/>
                <w:lang w:val="en-GB" w:eastAsia="zh-CN"/>
              </w:rPr>
              <w:t>变更概述</w:t>
            </w:r>
          </w:p>
        </w:tc>
      </w:tr>
      <w:tr w:rsidR="00E22999" w:rsidRPr="00E22999" w:rsidTr="00735226">
        <w:tc>
          <w:tcPr>
            <w:tcW w:w="850" w:type="dxa"/>
          </w:tcPr>
          <w:p w:rsidR="00735226" w:rsidRPr="00E22999" w:rsidRDefault="009F1A22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1.0</w:t>
            </w:r>
          </w:p>
        </w:tc>
        <w:tc>
          <w:tcPr>
            <w:tcW w:w="1588" w:type="dxa"/>
          </w:tcPr>
          <w:p w:rsidR="00735226" w:rsidRPr="00E22999" w:rsidRDefault="000E2579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</w:t>
            </w:r>
            <w:r w:rsidR="00492F31" w:rsidRPr="00E22999">
              <w:rPr>
                <w:rFonts w:ascii="微软雅黑" w:eastAsia="微软雅黑" w:hAnsi="微软雅黑" w:cstheme="minorHAnsi"/>
                <w:lang w:val="en-GB" w:eastAsia="zh-CN"/>
              </w:rPr>
              <w:t>5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-</w:t>
            </w:r>
            <w:r w:rsidR="00492F31" w:rsidRPr="00E22999">
              <w:rPr>
                <w:rFonts w:ascii="微软雅黑" w:eastAsia="微软雅黑" w:hAnsi="微软雅黑" w:cstheme="minorHAnsi"/>
                <w:lang w:val="en-GB" w:eastAsia="zh-CN"/>
              </w:rPr>
              <w:t>04</w:t>
            </w:r>
            <w:r w:rsidR="009F1A22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-</w:t>
            </w:r>
            <w:r w:rsidR="00776298" w:rsidRPr="00E22999">
              <w:rPr>
                <w:rFonts w:ascii="微软雅黑" w:eastAsia="微软雅黑" w:hAnsi="微软雅黑" w:cstheme="minorHAnsi"/>
                <w:lang w:val="en-GB" w:eastAsia="zh-CN"/>
              </w:rPr>
              <w:t>27</w:t>
            </w:r>
          </w:p>
        </w:tc>
        <w:tc>
          <w:tcPr>
            <w:tcW w:w="822" w:type="dxa"/>
          </w:tcPr>
          <w:p w:rsidR="00735226" w:rsidRPr="00E22999" w:rsidRDefault="00776298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735226" w:rsidRPr="00E22999" w:rsidRDefault="009F1A22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初始版本</w:t>
            </w:r>
          </w:p>
        </w:tc>
      </w:tr>
      <w:tr w:rsidR="00E22999" w:rsidRPr="00E22999" w:rsidTr="00735226">
        <w:tc>
          <w:tcPr>
            <w:tcW w:w="850" w:type="dxa"/>
          </w:tcPr>
          <w:p w:rsidR="00735226" w:rsidRPr="00E22999" w:rsidRDefault="000E2426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2.0</w:t>
            </w:r>
          </w:p>
        </w:tc>
        <w:tc>
          <w:tcPr>
            <w:tcW w:w="1588" w:type="dxa"/>
          </w:tcPr>
          <w:p w:rsidR="00256F0B" w:rsidRPr="00E22999" w:rsidRDefault="000E2426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5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-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06-12</w:t>
            </w:r>
          </w:p>
        </w:tc>
        <w:tc>
          <w:tcPr>
            <w:tcW w:w="822" w:type="dxa"/>
          </w:tcPr>
          <w:p w:rsidR="00735226" w:rsidRPr="00E22999" w:rsidRDefault="000E2426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064A4C" w:rsidRPr="00E22999" w:rsidRDefault="000E2426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增加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交易数据视图</w:t>
            </w:r>
          </w:p>
        </w:tc>
      </w:tr>
      <w:tr w:rsidR="00E22999" w:rsidRPr="00E22999" w:rsidTr="00735226">
        <w:tc>
          <w:tcPr>
            <w:tcW w:w="850" w:type="dxa"/>
          </w:tcPr>
          <w:p w:rsidR="00981129" w:rsidRPr="00E22999" w:rsidRDefault="0031723B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2.2</w:t>
            </w:r>
          </w:p>
        </w:tc>
        <w:tc>
          <w:tcPr>
            <w:tcW w:w="1588" w:type="dxa"/>
          </w:tcPr>
          <w:p w:rsidR="00981129" w:rsidRPr="00E22999" w:rsidRDefault="00AD7868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5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-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8-6</w:t>
            </w:r>
          </w:p>
        </w:tc>
        <w:tc>
          <w:tcPr>
            <w:tcW w:w="822" w:type="dxa"/>
          </w:tcPr>
          <w:p w:rsidR="00981129" w:rsidRPr="00E22999" w:rsidRDefault="0031723B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597FC1" w:rsidRPr="00E22999" w:rsidRDefault="0031723B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O2O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要求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增加折标系数视图</w:t>
            </w:r>
          </w:p>
        </w:tc>
      </w:tr>
      <w:tr w:rsidR="00E22999" w:rsidRPr="00E22999" w:rsidTr="00735226">
        <w:tc>
          <w:tcPr>
            <w:tcW w:w="850" w:type="dxa"/>
          </w:tcPr>
          <w:p w:rsidR="00AD7868" w:rsidRPr="00E22999" w:rsidRDefault="00AD7868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2.3</w:t>
            </w:r>
          </w:p>
        </w:tc>
        <w:tc>
          <w:tcPr>
            <w:tcW w:w="1588" w:type="dxa"/>
          </w:tcPr>
          <w:p w:rsidR="00AD7868" w:rsidRPr="00E22999" w:rsidRDefault="00AD7868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5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-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8-7</w:t>
            </w:r>
          </w:p>
        </w:tc>
        <w:tc>
          <w:tcPr>
            <w:tcW w:w="822" w:type="dxa"/>
          </w:tcPr>
          <w:p w:rsidR="00AD7868" w:rsidRPr="00E22999" w:rsidRDefault="00AD7868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AD7868" w:rsidRPr="00E22999" w:rsidRDefault="00AD7868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4.2.1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订单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接口增加针对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中后台员工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和外部理财师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工号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和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公司代码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的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数据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规则</w:t>
            </w:r>
          </w:p>
        </w:tc>
      </w:tr>
      <w:tr w:rsidR="00E22999" w:rsidRPr="00E22999" w:rsidTr="00735226">
        <w:tc>
          <w:tcPr>
            <w:tcW w:w="850" w:type="dxa"/>
          </w:tcPr>
          <w:p w:rsidR="00E51669" w:rsidRPr="00E22999" w:rsidRDefault="00E51669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3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.0</w:t>
            </w:r>
          </w:p>
        </w:tc>
        <w:tc>
          <w:tcPr>
            <w:tcW w:w="1588" w:type="dxa"/>
          </w:tcPr>
          <w:p w:rsidR="00E51669" w:rsidRPr="00E22999" w:rsidRDefault="00E51669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2015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-9-9</w:t>
            </w:r>
          </w:p>
        </w:tc>
        <w:tc>
          <w:tcPr>
            <w:tcW w:w="822" w:type="dxa"/>
          </w:tcPr>
          <w:p w:rsidR="00E51669" w:rsidRPr="00E22999" w:rsidRDefault="00E51669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E51669" w:rsidRPr="00E22999" w:rsidRDefault="00E51669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修改4.2.1 支持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募集期多次打款，不支持call款</w:t>
            </w:r>
          </w:p>
        </w:tc>
      </w:tr>
      <w:tr w:rsidR="00E22999" w:rsidRPr="00E22999" w:rsidTr="00735226">
        <w:tc>
          <w:tcPr>
            <w:tcW w:w="850" w:type="dxa"/>
          </w:tcPr>
          <w:p w:rsidR="006A38B1" w:rsidRPr="00E22999" w:rsidRDefault="006A38B1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3.1</w:t>
            </w:r>
          </w:p>
        </w:tc>
        <w:tc>
          <w:tcPr>
            <w:tcW w:w="1588" w:type="dxa"/>
          </w:tcPr>
          <w:p w:rsidR="006A38B1" w:rsidRPr="00E22999" w:rsidRDefault="006A38B1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015-11-13</w:t>
            </w:r>
          </w:p>
        </w:tc>
        <w:tc>
          <w:tcPr>
            <w:tcW w:w="822" w:type="dxa"/>
          </w:tcPr>
          <w:p w:rsidR="006A38B1" w:rsidRPr="00E22999" w:rsidRDefault="006A38B1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6A38B1" w:rsidRPr="00E22999" w:rsidRDefault="006A38B1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修改4.1.1，“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可签约主体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”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字段内容不做转换，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提供代码表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O2O自行解析</w:t>
            </w:r>
          </w:p>
        </w:tc>
      </w:tr>
      <w:tr w:rsidR="00E22999" w:rsidRPr="00E22999" w:rsidTr="00735226">
        <w:tc>
          <w:tcPr>
            <w:tcW w:w="850" w:type="dxa"/>
          </w:tcPr>
          <w:p w:rsidR="00043523" w:rsidRPr="00E22999" w:rsidRDefault="00043523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3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.2</w:t>
            </w:r>
          </w:p>
        </w:tc>
        <w:tc>
          <w:tcPr>
            <w:tcW w:w="1588" w:type="dxa"/>
          </w:tcPr>
          <w:p w:rsidR="00043523" w:rsidRPr="00E22999" w:rsidRDefault="00043523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015-11-20</w:t>
            </w:r>
          </w:p>
        </w:tc>
        <w:tc>
          <w:tcPr>
            <w:tcW w:w="822" w:type="dxa"/>
          </w:tcPr>
          <w:p w:rsidR="00043523" w:rsidRPr="00E22999" w:rsidRDefault="00043523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043523" w:rsidRPr="00E22999" w:rsidRDefault="00043523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补充4.1.1，研发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为O2O增加的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2个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字段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：</w:t>
            </w:r>
          </w:p>
          <w:p w:rsidR="00043523" w:rsidRPr="00E22999" w:rsidRDefault="00043523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sp.YearInterestDays,-- 年计息天数</w:t>
            </w:r>
          </w:p>
          <w:p w:rsidR="00043523" w:rsidRPr="00E22999" w:rsidRDefault="00043523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sp.OpenFrequency ,--开放频率</w:t>
            </w:r>
          </w:p>
          <w:p w:rsidR="00043523" w:rsidRPr="00E22999" w:rsidRDefault="00043523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1个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条件：</w:t>
            </w:r>
          </w:p>
          <w:p w:rsidR="00043523" w:rsidRPr="00E22999" w:rsidRDefault="00043523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sp.CreatedByID&lt;&gt;</w:t>
            </w:r>
            <w:r w:rsidR="00EA5814" w:rsidRPr="00E22999">
              <w:rPr>
                <w:rFonts w:ascii="微软雅黑" w:eastAsia="微软雅黑" w:hAnsi="微软雅黑" w:cstheme="minorHAnsi"/>
                <w:lang w:val="en-GB" w:eastAsia="zh-CN"/>
              </w:rPr>
              <w:t>’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hundsun</w:t>
            </w:r>
            <w:r w:rsidR="00EA5814" w:rsidRPr="00E22999">
              <w:rPr>
                <w:rFonts w:ascii="微软雅黑" w:eastAsia="微软雅黑" w:hAnsi="微软雅黑" w:cstheme="minorHAnsi"/>
                <w:lang w:val="en-GB" w:eastAsia="zh-CN"/>
              </w:rPr>
              <w:t>’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 xml:space="preserve">  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--屏蔽正行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公募基金</w:t>
            </w:r>
          </w:p>
        </w:tc>
      </w:tr>
      <w:tr w:rsidR="00E22999" w:rsidRPr="00E22999" w:rsidTr="00735226">
        <w:tc>
          <w:tcPr>
            <w:tcW w:w="850" w:type="dxa"/>
          </w:tcPr>
          <w:p w:rsidR="00565453" w:rsidRPr="00E22999" w:rsidRDefault="00565453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3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.3</w:t>
            </w:r>
          </w:p>
        </w:tc>
        <w:tc>
          <w:tcPr>
            <w:tcW w:w="1588" w:type="dxa"/>
          </w:tcPr>
          <w:p w:rsidR="00565453" w:rsidRPr="00E22999" w:rsidRDefault="00565453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015-12-22</w:t>
            </w:r>
          </w:p>
        </w:tc>
        <w:tc>
          <w:tcPr>
            <w:tcW w:w="822" w:type="dxa"/>
          </w:tcPr>
          <w:p w:rsidR="00565453" w:rsidRPr="00E22999" w:rsidRDefault="00565453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A9574F" w:rsidRPr="00E22999" w:rsidRDefault="00A9574F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其它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：</w:t>
            </w:r>
            <w:r w:rsidR="00EB484C" w:rsidRPr="00E22999">
              <w:rPr>
                <w:rFonts w:ascii="微软雅黑" w:eastAsia="微软雅黑" w:hAnsi="微软雅黑" w:cstheme="minorHAnsi"/>
                <w:lang w:val="en-GB" w:eastAsia="zh-CN"/>
              </w:rPr>
              <w:t>noahwm_trans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增加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字段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 xml:space="preserve"> 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tsk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_account.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IFA_login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，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char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(1)，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null，默认值“N”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；</w:t>
            </w:r>
          </w:p>
          <w:p w:rsidR="00565453" w:rsidRPr="00E22999" w:rsidRDefault="00565453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4.1.16 更新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SQL，</w:t>
            </w:r>
            <w:r w:rsidR="00032177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增加</w:t>
            </w:r>
            <w:r w:rsidR="00032177" w:rsidRPr="00E22999">
              <w:rPr>
                <w:rFonts w:ascii="微软雅黑" w:eastAsia="微软雅黑" w:hAnsi="微软雅黑" w:cstheme="minorHAnsi"/>
                <w:lang w:val="en-GB" w:eastAsia="zh-CN"/>
              </w:rPr>
              <w:t>条件tsk</w:t>
            </w:r>
            <w:r w:rsidR="00032177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_account.</w:t>
            </w:r>
            <w:r w:rsidR="00032177" w:rsidRPr="00E22999">
              <w:rPr>
                <w:rFonts w:ascii="微软雅黑" w:eastAsia="微软雅黑" w:hAnsi="微软雅黑" w:cstheme="minorHAnsi"/>
                <w:lang w:val="en-GB" w:eastAsia="zh-CN"/>
              </w:rPr>
              <w:t xml:space="preserve">IFA_login = </w:t>
            </w:r>
            <w:r w:rsidR="00EA5814" w:rsidRPr="00E22999">
              <w:rPr>
                <w:rFonts w:ascii="微软雅黑" w:eastAsia="微软雅黑" w:hAnsi="微软雅黑" w:cstheme="minorHAnsi"/>
                <w:lang w:val="en-GB" w:eastAsia="zh-CN"/>
              </w:rPr>
              <w:t>‘</w:t>
            </w:r>
            <w:r w:rsidR="00032177" w:rsidRPr="00E22999">
              <w:rPr>
                <w:rFonts w:ascii="微软雅黑" w:eastAsia="微软雅黑" w:hAnsi="微软雅黑" w:cstheme="minorHAnsi"/>
                <w:lang w:val="en-GB" w:eastAsia="zh-CN"/>
              </w:rPr>
              <w:t>Y</w:t>
            </w:r>
            <w:r w:rsidR="00EA5814" w:rsidRPr="00E22999">
              <w:rPr>
                <w:rFonts w:ascii="微软雅黑" w:eastAsia="微软雅黑" w:hAnsi="微软雅黑" w:cstheme="minorHAnsi"/>
                <w:lang w:val="en-GB" w:eastAsia="zh-CN"/>
              </w:rPr>
              <w:t>’</w:t>
            </w:r>
            <w:r w:rsidR="00B36034" w:rsidRPr="00E22999">
              <w:rPr>
                <w:rFonts w:ascii="微软雅黑" w:eastAsia="微软雅黑" w:hAnsi="微软雅黑" w:cstheme="minorHAnsi"/>
                <w:lang w:val="en-GB" w:eastAsia="zh-CN"/>
              </w:rPr>
              <w:t>,</w:t>
            </w:r>
            <w:r w:rsidR="00B36034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产品</w:t>
            </w:r>
            <w:r w:rsidR="00B36034" w:rsidRPr="00E22999">
              <w:rPr>
                <w:rFonts w:ascii="微软雅黑" w:eastAsia="微软雅黑" w:hAnsi="微软雅黑" w:cstheme="minorHAnsi"/>
                <w:lang w:val="en-GB" w:eastAsia="zh-CN"/>
              </w:rPr>
              <w:t>范围“</w:t>
            </w:r>
            <w:r w:rsidR="00B36034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非</w:t>
            </w:r>
            <w:r w:rsidR="00B36034" w:rsidRPr="00E22999">
              <w:rPr>
                <w:rFonts w:ascii="微软雅黑" w:eastAsia="微软雅黑" w:hAnsi="微软雅黑" w:cstheme="minorHAnsi"/>
                <w:lang w:val="en-GB" w:eastAsia="zh-CN"/>
              </w:rPr>
              <w:t>恒生</w:t>
            </w:r>
            <w:r w:rsidR="00B36034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+恒生</w:t>
            </w:r>
            <w:r w:rsidR="00B36034" w:rsidRPr="00E22999">
              <w:rPr>
                <w:rFonts w:ascii="微软雅黑" w:eastAsia="微软雅黑" w:hAnsi="微软雅黑" w:cstheme="minorHAnsi"/>
                <w:lang w:val="en-GB" w:eastAsia="zh-CN"/>
              </w:rPr>
              <w:t>专户”</w:t>
            </w:r>
            <w:r w:rsidR="00A9574F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；</w:t>
            </w:r>
          </w:p>
          <w:p w:rsidR="00032177" w:rsidRPr="00E22999" w:rsidRDefault="00032177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 xml:space="preserve">4.1.18 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增加“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存量-投资型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”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视图</w:t>
            </w:r>
            <w:r w:rsidR="00B36034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，产品</w:t>
            </w:r>
            <w:r w:rsidR="00B36034" w:rsidRPr="00E22999">
              <w:rPr>
                <w:rFonts w:ascii="微软雅黑" w:eastAsia="微软雅黑" w:hAnsi="微软雅黑" w:cstheme="minorHAnsi"/>
                <w:lang w:val="en-GB" w:eastAsia="zh-CN"/>
              </w:rPr>
              <w:t>范围“</w:t>
            </w:r>
            <w:r w:rsidR="00B36034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非</w:t>
            </w:r>
            <w:r w:rsidR="00B36034" w:rsidRPr="00E22999">
              <w:rPr>
                <w:rFonts w:ascii="微软雅黑" w:eastAsia="微软雅黑" w:hAnsi="微软雅黑" w:cstheme="minorHAnsi"/>
                <w:lang w:val="en-GB" w:eastAsia="zh-CN"/>
              </w:rPr>
              <w:t>恒生</w:t>
            </w:r>
            <w:r w:rsidR="00B36034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公募</w:t>
            </w:r>
            <w:r w:rsidR="00B36034" w:rsidRPr="00E22999">
              <w:rPr>
                <w:rFonts w:ascii="微软雅黑" w:eastAsia="微软雅黑" w:hAnsi="微软雅黑" w:cstheme="minorHAnsi"/>
                <w:lang w:val="en-GB" w:eastAsia="zh-CN"/>
              </w:rPr>
              <w:t>”</w:t>
            </w:r>
          </w:p>
        </w:tc>
      </w:tr>
      <w:tr w:rsidR="00E22999" w:rsidRPr="00E22999" w:rsidTr="00735226">
        <w:tc>
          <w:tcPr>
            <w:tcW w:w="850" w:type="dxa"/>
          </w:tcPr>
          <w:p w:rsidR="003800E7" w:rsidRPr="00E22999" w:rsidRDefault="003800E7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3.</w:t>
            </w:r>
            <w:r w:rsidR="00075478" w:rsidRPr="00E22999">
              <w:rPr>
                <w:rFonts w:ascii="微软雅黑" w:eastAsia="微软雅黑" w:hAnsi="微软雅黑" w:cstheme="minorHAnsi"/>
                <w:lang w:val="en-GB" w:eastAsia="zh-CN"/>
              </w:rPr>
              <w:t>3</w:t>
            </w:r>
          </w:p>
        </w:tc>
        <w:tc>
          <w:tcPr>
            <w:tcW w:w="1588" w:type="dxa"/>
          </w:tcPr>
          <w:p w:rsidR="003800E7" w:rsidRPr="00E22999" w:rsidRDefault="003800E7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016-1-1</w:t>
            </w:r>
          </w:p>
        </w:tc>
        <w:tc>
          <w:tcPr>
            <w:tcW w:w="822" w:type="dxa"/>
          </w:tcPr>
          <w:p w:rsidR="003800E7" w:rsidRPr="00E22999" w:rsidRDefault="003800E7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3800E7" w:rsidRPr="00E22999" w:rsidRDefault="003800E7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4.1.15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 xml:space="preserve"> 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新增 “交易模块”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数据字典</w:t>
            </w:r>
          </w:p>
        </w:tc>
      </w:tr>
      <w:tr w:rsidR="00E22999" w:rsidRPr="00E22999" w:rsidTr="00735226">
        <w:tc>
          <w:tcPr>
            <w:tcW w:w="850" w:type="dxa"/>
          </w:tcPr>
          <w:p w:rsidR="00D53168" w:rsidRPr="00E22999" w:rsidRDefault="00D53168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.0</w:t>
            </w:r>
          </w:p>
        </w:tc>
        <w:tc>
          <w:tcPr>
            <w:tcW w:w="1588" w:type="dxa"/>
          </w:tcPr>
          <w:p w:rsidR="00D53168" w:rsidRPr="00E22999" w:rsidRDefault="00E55C06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016-2-</w:t>
            </w:r>
            <w:r w:rsidR="00D81AB2" w:rsidRPr="00E22999">
              <w:rPr>
                <w:rFonts w:ascii="微软雅黑" w:eastAsia="微软雅黑" w:hAnsi="微软雅黑" w:cstheme="minorHAnsi"/>
                <w:lang w:val="en-GB" w:eastAsia="zh-CN"/>
              </w:rPr>
              <w:t>14</w:t>
            </w:r>
          </w:p>
        </w:tc>
        <w:tc>
          <w:tcPr>
            <w:tcW w:w="822" w:type="dxa"/>
          </w:tcPr>
          <w:p w:rsidR="00D81AB2" w:rsidRPr="00E22999" w:rsidRDefault="00D53168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D53168" w:rsidRPr="00E22999" w:rsidRDefault="00D53168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CBS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上线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，ERP关闭</w:t>
            </w:r>
            <w:r w:rsidR="00B12564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。原</w:t>
            </w:r>
            <w:r w:rsidR="00D81AB2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4.2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视图</w:t>
            </w:r>
            <w:r w:rsidR="00B12564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统一</w:t>
            </w:r>
            <w:r w:rsidR="00B12564" w:rsidRPr="00E22999">
              <w:rPr>
                <w:rFonts w:ascii="微软雅黑" w:eastAsia="微软雅黑" w:hAnsi="微软雅黑" w:cstheme="minorHAnsi"/>
                <w:lang w:val="en-GB" w:eastAsia="zh-CN"/>
              </w:rPr>
              <w:t>改造接口，部署ESB，数据源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切换到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CBS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。</w:t>
            </w:r>
          </w:p>
        </w:tc>
      </w:tr>
      <w:tr w:rsidR="00E22999" w:rsidRPr="00E22999" w:rsidTr="00735226">
        <w:tc>
          <w:tcPr>
            <w:tcW w:w="850" w:type="dxa"/>
          </w:tcPr>
          <w:p w:rsidR="00D81AB2" w:rsidRPr="00E22999" w:rsidRDefault="00D81AB2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.0</w:t>
            </w:r>
          </w:p>
        </w:tc>
        <w:tc>
          <w:tcPr>
            <w:tcW w:w="1588" w:type="dxa"/>
          </w:tcPr>
          <w:p w:rsidR="00D81AB2" w:rsidRPr="00E22999" w:rsidRDefault="00D81AB2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016-2-14</w:t>
            </w:r>
          </w:p>
        </w:tc>
        <w:tc>
          <w:tcPr>
            <w:tcW w:w="822" w:type="dxa"/>
          </w:tcPr>
          <w:p w:rsidR="00D81AB2" w:rsidRPr="00E22999" w:rsidRDefault="00D81AB2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方丽</w:t>
            </w:r>
          </w:p>
        </w:tc>
        <w:tc>
          <w:tcPr>
            <w:tcW w:w="5954" w:type="dxa"/>
          </w:tcPr>
          <w:p w:rsidR="00D81AB2" w:rsidRPr="00E22999" w:rsidRDefault="00D81AB2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原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4.3.1订单接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口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切换到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CBS</w:t>
            </w:r>
          </w:p>
        </w:tc>
      </w:tr>
      <w:tr w:rsidR="00E22999" w:rsidRPr="00E22999" w:rsidTr="00735226">
        <w:tc>
          <w:tcPr>
            <w:tcW w:w="850" w:type="dxa"/>
          </w:tcPr>
          <w:p w:rsidR="00BB5B2D" w:rsidRPr="00E22999" w:rsidRDefault="00BB5B2D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4.0</w:t>
            </w:r>
          </w:p>
        </w:tc>
        <w:tc>
          <w:tcPr>
            <w:tcW w:w="1588" w:type="dxa"/>
          </w:tcPr>
          <w:p w:rsidR="00BB5B2D" w:rsidRPr="00E22999" w:rsidRDefault="00BB5B2D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016-3-01</w:t>
            </w:r>
          </w:p>
        </w:tc>
        <w:tc>
          <w:tcPr>
            <w:tcW w:w="822" w:type="dxa"/>
          </w:tcPr>
          <w:p w:rsidR="00BB5B2D" w:rsidRPr="00E22999" w:rsidRDefault="00BB5B2D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BB5B2D" w:rsidRPr="00E22999" w:rsidRDefault="00BB5B2D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根据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CBS营销模块设计方案，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募集策略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和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订单表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新增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“业绩年度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”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字段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，修改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4.3.1的订单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数据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处理规则</w:t>
            </w:r>
          </w:p>
        </w:tc>
      </w:tr>
      <w:tr w:rsidR="00E22999" w:rsidRPr="00E22999" w:rsidTr="00735226">
        <w:tc>
          <w:tcPr>
            <w:tcW w:w="850" w:type="dxa"/>
          </w:tcPr>
          <w:p w:rsidR="0067278A" w:rsidRPr="00E22999" w:rsidRDefault="0067278A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4.1</w:t>
            </w:r>
          </w:p>
        </w:tc>
        <w:tc>
          <w:tcPr>
            <w:tcW w:w="1588" w:type="dxa"/>
          </w:tcPr>
          <w:p w:rsidR="0067278A" w:rsidRPr="00E22999" w:rsidRDefault="0067278A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016-4-7</w:t>
            </w:r>
          </w:p>
        </w:tc>
        <w:tc>
          <w:tcPr>
            <w:tcW w:w="822" w:type="dxa"/>
          </w:tcPr>
          <w:p w:rsidR="0067278A" w:rsidRPr="00E22999" w:rsidRDefault="0067278A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FA1B40" w:rsidRPr="00E22999" w:rsidRDefault="00FA1B40" w:rsidP="00FA1B4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所有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查询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服务的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SQL增加order by</w:t>
            </w:r>
            <w:r w:rsidR="00485D74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，</w:t>
            </w:r>
            <w:r w:rsidR="006A3FE4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用于</w:t>
            </w:r>
            <w:r w:rsidR="006A3FE4" w:rsidRPr="00E22999">
              <w:rPr>
                <w:rFonts w:ascii="微软雅黑" w:eastAsia="微软雅黑" w:hAnsi="微软雅黑" w:cstheme="minorHAnsi"/>
                <w:lang w:val="en-GB" w:eastAsia="zh-CN"/>
              </w:rPr>
              <w:t>分页</w:t>
            </w:r>
            <w:r w:rsidR="006A3FE4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排序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；</w:t>
            </w:r>
          </w:p>
          <w:p w:rsidR="00AC3DA9" w:rsidRPr="00E22999" w:rsidRDefault="00AC3DA9" w:rsidP="00FA1B4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增加出参【主键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】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说明；</w:t>
            </w:r>
          </w:p>
          <w:p w:rsidR="00AC3DA9" w:rsidRPr="00E22999" w:rsidRDefault="00AC3DA9" w:rsidP="00FA1B4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增加历史数据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ID是否变化说明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；</w:t>
            </w:r>
          </w:p>
          <w:p w:rsidR="0094057B" w:rsidRPr="00E22999" w:rsidRDefault="0094057B" w:rsidP="00FA1B4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4.1 接口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规范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更新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：增加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分页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机制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；</w:t>
            </w:r>
          </w:p>
          <w:p w:rsidR="0067278A" w:rsidRPr="00E22999" w:rsidRDefault="0067278A" w:rsidP="00FA1B4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.2.1</w:t>
            </w:r>
            <w:r w:rsidR="0094057B" w:rsidRPr="00E22999">
              <w:rPr>
                <w:rFonts w:ascii="微软雅黑" w:eastAsia="微软雅黑" w:hAnsi="微软雅黑" w:cstheme="minorHAnsi"/>
                <w:lang w:val="en-GB" w:eastAsia="zh-CN"/>
              </w:rPr>
              <w:t xml:space="preserve"> </w:t>
            </w:r>
            <w:r w:rsidR="0094057B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修改</w:t>
            </w:r>
            <w:r w:rsidR="0094057B" w:rsidRPr="00E22999">
              <w:rPr>
                <w:rFonts w:ascii="微软雅黑" w:eastAsia="微软雅黑" w:hAnsi="微软雅黑" w:cstheme="minorHAnsi"/>
                <w:lang w:val="en-GB" w:eastAsia="zh-CN"/>
              </w:rPr>
              <w:t>SQL</w:t>
            </w:r>
            <w:r w:rsidR="0094057B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，出参增加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三个字段</w:t>
            </w:r>
            <w:r w:rsidR="00FA1B40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；</w:t>
            </w:r>
          </w:p>
          <w:p w:rsidR="00FA1B40" w:rsidRPr="00E22999" w:rsidRDefault="00FA1B40" w:rsidP="00FA1B4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lastRenderedPageBreak/>
              <w:t>4.2.4 修改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SQL，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出参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无变化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；</w:t>
            </w:r>
          </w:p>
          <w:p w:rsidR="00FA1B40" w:rsidRPr="00E22999" w:rsidRDefault="00FA1B40" w:rsidP="00FA1B4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4.2.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5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 xml:space="preserve"> 修改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SQL，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出参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无变化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；</w:t>
            </w:r>
          </w:p>
          <w:p w:rsidR="0094057B" w:rsidRPr="00E22999" w:rsidRDefault="00FA1B40" w:rsidP="0094057B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4.2.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6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 xml:space="preserve"> 修改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SQL，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出参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无变化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；</w:t>
            </w:r>
          </w:p>
          <w:p w:rsidR="00FA1B40" w:rsidRPr="00E22999" w:rsidRDefault="0094057B" w:rsidP="0094057B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4.2.９ 修改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SQL，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增加出参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salestaskid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；</w:t>
            </w:r>
          </w:p>
          <w:p w:rsidR="0094057B" w:rsidRPr="00E22999" w:rsidRDefault="0094057B" w:rsidP="0094057B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4.2.10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 xml:space="preserve"> 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修改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SQL，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出参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无变化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；</w:t>
            </w:r>
          </w:p>
          <w:p w:rsidR="0094057B" w:rsidRPr="00E22999" w:rsidRDefault="0094057B" w:rsidP="0094057B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4.2.18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 xml:space="preserve"> 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修改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SQL，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增加出参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salestaskid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；</w:t>
            </w:r>
          </w:p>
        </w:tc>
      </w:tr>
      <w:tr w:rsidR="00E22999" w:rsidRPr="00E22999" w:rsidTr="00735226">
        <w:tc>
          <w:tcPr>
            <w:tcW w:w="850" w:type="dxa"/>
          </w:tcPr>
          <w:p w:rsidR="003D7603" w:rsidRPr="00E22999" w:rsidRDefault="003D7603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lastRenderedPageBreak/>
              <w:t>4.1</w:t>
            </w:r>
          </w:p>
        </w:tc>
        <w:tc>
          <w:tcPr>
            <w:tcW w:w="1588" w:type="dxa"/>
          </w:tcPr>
          <w:p w:rsidR="003D7603" w:rsidRPr="00E22999" w:rsidRDefault="003D7603" w:rsidP="00BB6C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016-4-13</w:t>
            </w:r>
          </w:p>
        </w:tc>
        <w:tc>
          <w:tcPr>
            <w:tcW w:w="822" w:type="dxa"/>
          </w:tcPr>
          <w:p w:rsidR="003D7603" w:rsidRPr="00E22999" w:rsidRDefault="003D7603" w:rsidP="00BB6C2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3D7603" w:rsidRPr="00E22999" w:rsidRDefault="003D7603" w:rsidP="00FA1B4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4.2.1 增加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字段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 xml:space="preserve"> </w:t>
            </w: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p.OpenFreq,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--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开放频率</w:t>
            </w:r>
          </w:p>
        </w:tc>
      </w:tr>
      <w:tr w:rsidR="00E22999" w:rsidRPr="00E22999" w:rsidTr="00735226">
        <w:tc>
          <w:tcPr>
            <w:tcW w:w="850" w:type="dxa"/>
          </w:tcPr>
          <w:p w:rsidR="00670516" w:rsidRPr="00E22999" w:rsidRDefault="00670516" w:rsidP="00670516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4.1</w:t>
            </w:r>
          </w:p>
        </w:tc>
        <w:tc>
          <w:tcPr>
            <w:tcW w:w="1588" w:type="dxa"/>
          </w:tcPr>
          <w:p w:rsidR="00670516" w:rsidRPr="00E22999" w:rsidRDefault="00670516" w:rsidP="00670516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016-4-14</w:t>
            </w:r>
          </w:p>
        </w:tc>
        <w:tc>
          <w:tcPr>
            <w:tcW w:w="822" w:type="dxa"/>
          </w:tcPr>
          <w:p w:rsidR="00670516" w:rsidRPr="00E22999" w:rsidRDefault="00670516" w:rsidP="00670516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670516" w:rsidRPr="00E22999" w:rsidRDefault="00670516" w:rsidP="00670516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4.2.16 数据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字典增加p</w:t>
            </w:r>
            <w:r w:rsidR="00503277" w:rsidRPr="00E22999">
              <w:rPr>
                <w:rFonts w:ascii="微软雅黑" w:eastAsia="微软雅黑" w:hAnsi="微软雅黑" w:cstheme="minorHAnsi"/>
                <w:lang w:val="en-GB" w:eastAsia="zh-CN"/>
              </w:rPr>
              <w:t>a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rentid</w:t>
            </w:r>
          </w:p>
          <w:p w:rsidR="008D11D5" w:rsidRPr="00E22999" w:rsidRDefault="008D11D5" w:rsidP="008D11D5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 xml:space="preserve">4.2.1 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增加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字段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 xml:space="preserve"> 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 xml:space="preserve">“m.ContractCode 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合同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编号”,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对应原字段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[MainProductCode]主产品代码</w:t>
            </w:r>
          </w:p>
          <w:p w:rsidR="008D11D5" w:rsidRPr="00E22999" w:rsidRDefault="008D11D5" w:rsidP="008D11D5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 xml:space="preserve">4.2.1 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增加取消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字段说明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：pj.FeesAnalysis 费用简析</w:t>
            </w:r>
          </w:p>
        </w:tc>
      </w:tr>
      <w:tr w:rsidR="00E22999" w:rsidRPr="00E22999" w:rsidTr="00735226">
        <w:tc>
          <w:tcPr>
            <w:tcW w:w="850" w:type="dxa"/>
          </w:tcPr>
          <w:p w:rsidR="00C57C3D" w:rsidRPr="00E22999" w:rsidRDefault="00C57C3D" w:rsidP="00C57C3D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2</w:t>
            </w:r>
          </w:p>
        </w:tc>
        <w:tc>
          <w:tcPr>
            <w:tcW w:w="1588" w:type="dxa"/>
          </w:tcPr>
          <w:p w:rsidR="00C57C3D" w:rsidRPr="00E22999" w:rsidRDefault="00C57C3D" w:rsidP="00C57C3D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016-4-19</w:t>
            </w:r>
          </w:p>
        </w:tc>
        <w:tc>
          <w:tcPr>
            <w:tcW w:w="822" w:type="dxa"/>
          </w:tcPr>
          <w:p w:rsidR="00C57C3D" w:rsidRPr="00E22999" w:rsidRDefault="00C57C3D" w:rsidP="00C57C3D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C57C3D" w:rsidRPr="00E22999" w:rsidRDefault="00C57C3D" w:rsidP="00C57C3D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 xml:space="preserve">4.3.1 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删除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入参字段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：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fpid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和branchcode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两个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参数；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修改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订单表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fpid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和branchcode字段处理规则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，CBS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接口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根据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客户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fgroup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num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从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客户表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取数据；</w:t>
            </w:r>
          </w:p>
        </w:tc>
      </w:tr>
      <w:tr w:rsidR="00E22999" w:rsidRPr="00E22999" w:rsidTr="00735226">
        <w:tc>
          <w:tcPr>
            <w:tcW w:w="850" w:type="dxa"/>
          </w:tcPr>
          <w:p w:rsidR="001311DD" w:rsidRPr="00E22999" w:rsidRDefault="001311DD" w:rsidP="001311DD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2</w:t>
            </w:r>
          </w:p>
        </w:tc>
        <w:tc>
          <w:tcPr>
            <w:tcW w:w="1588" w:type="dxa"/>
          </w:tcPr>
          <w:p w:rsidR="001311DD" w:rsidRPr="00E22999" w:rsidRDefault="001311DD" w:rsidP="001311DD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016-4-20</w:t>
            </w:r>
          </w:p>
        </w:tc>
        <w:tc>
          <w:tcPr>
            <w:tcW w:w="822" w:type="dxa"/>
          </w:tcPr>
          <w:p w:rsidR="001311DD" w:rsidRPr="00E22999" w:rsidRDefault="001311DD" w:rsidP="001311DD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1311DD" w:rsidRPr="00E22999" w:rsidRDefault="001311DD" w:rsidP="001311DD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4.2.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 xml:space="preserve">16 </w:t>
            </w:r>
            <w:r w:rsidR="001E0A38" w:rsidRPr="00E22999">
              <w:rPr>
                <w:rFonts w:ascii="微软雅黑" w:eastAsia="微软雅黑" w:hAnsi="微软雅黑" w:cstheme="minorHAnsi" w:hint="eastAsia"/>
                <w:lang w:val="en-GB"/>
              </w:rPr>
              <w:t xml:space="preserve">查询条件dictparentid 增加 </w:t>
            </w:r>
            <w:r w:rsidR="00EA5814" w:rsidRPr="00E22999">
              <w:rPr>
                <w:rFonts w:ascii="Courier New" w:hAnsi="Courier New" w:cs="Courier New"/>
                <w:sz w:val="20"/>
                <w:highlight w:val="white"/>
              </w:rPr>
              <w:t>‘</w:t>
            </w:r>
            <w:r w:rsidR="001E0A38" w:rsidRPr="00E22999">
              <w:rPr>
                <w:rFonts w:ascii="Courier New" w:hAnsi="Courier New" w:cs="Courier New"/>
                <w:sz w:val="20"/>
              </w:rPr>
              <w:t>1061d568a07d4f629bf802b1a04ece90</w:t>
            </w:r>
            <w:r w:rsidR="00EA5814" w:rsidRPr="00E22999">
              <w:rPr>
                <w:rFonts w:ascii="Courier New" w:hAnsi="Courier New" w:cs="Courier New"/>
                <w:sz w:val="20"/>
                <w:highlight w:val="white"/>
              </w:rPr>
              <w:t>’</w:t>
            </w:r>
          </w:p>
        </w:tc>
      </w:tr>
      <w:tr w:rsidR="00E22999" w:rsidRPr="00E22999" w:rsidTr="00735226">
        <w:tc>
          <w:tcPr>
            <w:tcW w:w="850" w:type="dxa"/>
          </w:tcPr>
          <w:p w:rsidR="00FD2E89" w:rsidRPr="00E22999" w:rsidRDefault="00FD2E89" w:rsidP="001311DD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4.3</w:t>
            </w:r>
          </w:p>
        </w:tc>
        <w:tc>
          <w:tcPr>
            <w:tcW w:w="1588" w:type="dxa"/>
          </w:tcPr>
          <w:p w:rsidR="00FD2E89" w:rsidRPr="00E22999" w:rsidRDefault="00FD2E89" w:rsidP="001311DD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016-4-26</w:t>
            </w:r>
          </w:p>
        </w:tc>
        <w:tc>
          <w:tcPr>
            <w:tcW w:w="822" w:type="dxa"/>
          </w:tcPr>
          <w:p w:rsidR="00FD2E89" w:rsidRPr="00E22999" w:rsidRDefault="00FD2E89" w:rsidP="001311DD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FD2E89" w:rsidRPr="00E22999" w:rsidRDefault="00FD2E89" w:rsidP="001311DD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 xml:space="preserve">4.2.5 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&amp; 4.2.6</w:t>
            </w:r>
          </w:p>
          <w:p w:rsidR="00FD2E89" w:rsidRPr="00E22999" w:rsidRDefault="00FD2E89" w:rsidP="00FD2E89">
            <w:pPr>
              <w:spacing w:beforeLines="0" w:before="0" w:line="240" w:lineRule="atLeast"/>
              <w:ind w:firstLineChars="0"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 xml:space="preserve">以 </w:t>
            </w: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TBL_DVL_PRODUCT_SHARE_CAT</w:t>
            </w: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分档</w:t>
            </w:r>
            <w:r w:rsidRPr="00E22999">
              <w:rPr>
                <w:rFonts w:ascii="Courier New" w:hAnsi="Courier New" w:cs="Courier New" w:hint="eastAsia"/>
                <w:sz w:val="20"/>
                <w:highlight w:val="white"/>
                <w:lang w:eastAsia="zh-CN"/>
              </w:rPr>
              <w:t>表，</w:t>
            </w: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作为查询主表。</w:t>
            </w:r>
          </w:p>
          <w:p w:rsidR="00FD2E89" w:rsidRPr="00E22999" w:rsidRDefault="00FD2E89" w:rsidP="00FD2E89">
            <w:pPr>
              <w:spacing w:beforeLines="0" w:before="0" w:line="240" w:lineRule="atLeast"/>
              <w:ind w:firstLineChars="0"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费率</w:t>
            </w:r>
            <w:r w:rsidRPr="00E22999">
              <w:rPr>
                <w:rFonts w:ascii="Courier New" w:hAnsi="Courier New" w:cs="Courier New"/>
                <w:sz w:val="20"/>
                <w:lang w:eastAsia="zh-CN"/>
              </w:rPr>
              <w:t>和收益率无数据</w:t>
            </w: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时</w:t>
            </w:r>
            <w:r w:rsidRPr="00E22999">
              <w:rPr>
                <w:rFonts w:ascii="Courier New" w:hAnsi="Courier New" w:cs="Courier New"/>
                <w:sz w:val="20"/>
                <w:lang w:eastAsia="zh-CN"/>
              </w:rPr>
              <w:t>仍可取出</w:t>
            </w: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产品</w:t>
            </w:r>
            <w:r w:rsidRPr="00E22999">
              <w:rPr>
                <w:rFonts w:ascii="Courier New" w:hAnsi="Courier New" w:cs="Courier New"/>
                <w:sz w:val="20"/>
                <w:lang w:eastAsia="zh-CN"/>
              </w:rPr>
              <w:t>分档数据</w:t>
            </w: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。</w:t>
            </w:r>
          </w:p>
          <w:p w:rsidR="003F01A9" w:rsidRPr="00E22999" w:rsidRDefault="003F01A9" w:rsidP="00FD2E89">
            <w:pPr>
              <w:spacing w:beforeLines="0" w:before="0" w:line="240" w:lineRule="atLeast"/>
              <w:ind w:firstLineChars="0"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增加</w:t>
            </w: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LastModifiedtime</w:t>
            </w: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在</w:t>
            </w: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greatest</w:t>
            </w:r>
            <w:r w:rsidRPr="00E22999">
              <w:rPr>
                <w:rFonts w:ascii="Courier New" w:hAnsi="Courier New" w:cs="Courier New"/>
                <w:sz w:val="20"/>
                <w:lang w:eastAsia="zh-CN"/>
              </w:rPr>
              <w:t>前</w:t>
            </w: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nvl</w:t>
            </w:r>
            <w:r w:rsidRPr="00E22999">
              <w:rPr>
                <w:rFonts w:ascii="Courier New" w:hAnsi="Courier New" w:cs="Courier New"/>
                <w:sz w:val="20"/>
                <w:lang w:eastAsia="zh-CN"/>
              </w:rPr>
              <w:t>处理</w:t>
            </w: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。</w:t>
            </w:r>
          </w:p>
          <w:p w:rsidR="003F01A9" w:rsidRPr="00E22999" w:rsidRDefault="003F01A9" w:rsidP="00FD2E89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4.2.1</w:t>
            </w:r>
          </w:p>
          <w:p w:rsidR="003F01A9" w:rsidRPr="00E22999" w:rsidRDefault="003F01A9" w:rsidP="00FD2E89">
            <w:pPr>
              <w:spacing w:beforeLines="0" w:before="0" w:line="240" w:lineRule="atLeast"/>
              <w:ind w:firstLineChars="0"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增加</w:t>
            </w: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LastModifiedtime</w:t>
            </w: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在</w:t>
            </w: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greatest</w:t>
            </w:r>
            <w:r w:rsidRPr="00E22999">
              <w:rPr>
                <w:rFonts w:ascii="Courier New" w:hAnsi="Courier New" w:cs="Courier New"/>
                <w:sz w:val="20"/>
                <w:lang w:eastAsia="zh-CN"/>
              </w:rPr>
              <w:t>前</w:t>
            </w: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nvl</w:t>
            </w:r>
            <w:r w:rsidRPr="00E22999">
              <w:rPr>
                <w:rFonts w:ascii="Courier New" w:hAnsi="Courier New" w:cs="Courier New"/>
                <w:sz w:val="20"/>
                <w:lang w:eastAsia="zh-CN"/>
              </w:rPr>
              <w:t>处理</w:t>
            </w: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。</w:t>
            </w:r>
          </w:p>
        </w:tc>
      </w:tr>
      <w:tr w:rsidR="00E22999" w:rsidRPr="00E22999" w:rsidTr="00735226">
        <w:tc>
          <w:tcPr>
            <w:tcW w:w="850" w:type="dxa"/>
          </w:tcPr>
          <w:p w:rsidR="0068657A" w:rsidRPr="00E22999" w:rsidRDefault="0068657A" w:rsidP="0068657A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4.3</w:t>
            </w:r>
          </w:p>
        </w:tc>
        <w:tc>
          <w:tcPr>
            <w:tcW w:w="1588" w:type="dxa"/>
          </w:tcPr>
          <w:p w:rsidR="0068657A" w:rsidRPr="00E22999" w:rsidRDefault="0068657A" w:rsidP="0068657A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016-4-27</w:t>
            </w:r>
          </w:p>
        </w:tc>
        <w:tc>
          <w:tcPr>
            <w:tcW w:w="822" w:type="dxa"/>
          </w:tcPr>
          <w:p w:rsidR="0068657A" w:rsidRPr="00E22999" w:rsidRDefault="0068657A" w:rsidP="0068657A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68657A" w:rsidRPr="00E22999" w:rsidRDefault="0068657A" w:rsidP="0068657A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 xml:space="preserve">4.2.5 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&amp; 4.2.6</w:t>
            </w:r>
          </w:p>
          <w:p w:rsidR="0068657A" w:rsidRPr="00E22999" w:rsidRDefault="0068657A" w:rsidP="0068657A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Isdeleted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联合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字段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因为left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 xml:space="preserve"> 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join会有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空数据，</w:t>
            </w: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增加nvl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处理</w:t>
            </w:r>
          </w:p>
        </w:tc>
      </w:tr>
      <w:tr w:rsidR="00E22999" w:rsidRPr="00E22999" w:rsidTr="00735226">
        <w:tc>
          <w:tcPr>
            <w:tcW w:w="850" w:type="dxa"/>
          </w:tcPr>
          <w:p w:rsidR="00392AA6" w:rsidRPr="00E22999" w:rsidRDefault="00392AA6" w:rsidP="00392AA6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4.4</w:t>
            </w:r>
          </w:p>
        </w:tc>
        <w:tc>
          <w:tcPr>
            <w:tcW w:w="1588" w:type="dxa"/>
          </w:tcPr>
          <w:p w:rsidR="00392AA6" w:rsidRPr="00E22999" w:rsidRDefault="00392AA6" w:rsidP="00392AA6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016-4-28</w:t>
            </w:r>
          </w:p>
        </w:tc>
        <w:tc>
          <w:tcPr>
            <w:tcW w:w="822" w:type="dxa"/>
          </w:tcPr>
          <w:p w:rsidR="00392AA6" w:rsidRPr="00E22999" w:rsidRDefault="00392AA6" w:rsidP="00392AA6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932213" w:rsidRPr="00E22999" w:rsidRDefault="00932213" w:rsidP="00EA5814">
            <w:pPr>
              <w:pStyle w:val="af3"/>
              <w:numPr>
                <w:ilvl w:val="0"/>
                <w:numId w:val="15"/>
              </w:numPr>
              <w:spacing w:beforeLines="0" w:before="0" w:line="240" w:lineRule="atLeast"/>
              <w:ind w:firstLineChars="0"/>
              <w:rPr>
                <w:rFonts w:ascii="微软雅黑" w:eastAsia="微软雅黑" w:hAnsi="微软雅黑" w:cstheme="minorHAnsi"/>
                <w:sz w:val="20"/>
                <w:lang w:val="en-GB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订单表 TBL_SALE_ORDER</w:t>
            </w:r>
          </w:p>
          <w:p w:rsidR="00932213" w:rsidRPr="00E22999" w:rsidRDefault="00932213" w:rsidP="00932213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TBL_SALE_ORDER. SaleBizGroup：根据募集策略Id CollStrategyId从募集策略表读取TBL_SALE_COLL_STRATEGY . SaleBizGroup</w:t>
            </w:r>
          </w:p>
          <w:p w:rsidR="00932213" w:rsidRPr="00E22999" w:rsidRDefault="00932213" w:rsidP="00932213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ShareCatId：入参ProductRate</w:t>
            </w:r>
          </w:p>
          <w:p w:rsidR="00932213" w:rsidRPr="00E22999" w:rsidRDefault="00932213" w:rsidP="00932213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2、子订单表 TBL_SALE_SUB_ORDER</w:t>
            </w:r>
          </w:p>
          <w:p w:rsidR="00932213" w:rsidRPr="00E22999" w:rsidRDefault="00932213" w:rsidP="00932213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 xml:space="preserve">TBL_SALE_SUB_ORDER.CollectionPeriodRuleId：入参SubOrder_Dvl_CallID </w:t>
            </w:r>
          </w:p>
          <w:p w:rsidR="00392AA6" w:rsidRPr="00E22999" w:rsidRDefault="00932213" w:rsidP="00932213">
            <w:pPr>
              <w:spacing w:beforeLines="0" w:before="0" w:line="240" w:lineRule="atLeast"/>
              <w:ind w:firstLineChars="0" w:firstLine="0"/>
              <w:rPr>
                <w:rFonts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TBL_SALE_SUB_ORDER. SaleBizGroup：根据募集策略Id CollStrategyId从募集策略表读取TBL_SALE_COLL_STRATEGY . SaleBizGroup</w:t>
            </w:r>
          </w:p>
        </w:tc>
      </w:tr>
      <w:tr w:rsidR="00E22999" w:rsidRPr="00E22999" w:rsidTr="00735226">
        <w:tc>
          <w:tcPr>
            <w:tcW w:w="850" w:type="dxa"/>
          </w:tcPr>
          <w:p w:rsidR="00AD1F04" w:rsidRPr="00E22999" w:rsidRDefault="00AD1F04" w:rsidP="00AD1F04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4.4</w:t>
            </w:r>
          </w:p>
        </w:tc>
        <w:tc>
          <w:tcPr>
            <w:tcW w:w="1588" w:type="dxa"/>
          </w:tcPr>
          <w:p w:rsidR="00AD1F04" w:rsidRPr="00E22999" w:rsidRDefault="00AD1F04" w:rsidP="00AD1F04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016-5-4</w:t>
            </w:r>
          </w:p>
        </w:tc>
        <w:tc>
          <w:tcPr>
            <w:tcW w:w="822" w:type="dxa"/>
          </w:tcPr>
          <w:p w:rsidR="00AD1F04" w:rsidRPr="00E22999" w:rsidRDefault="00AD1F04" w:rsidP="00AD1F0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AD1F04" w:rsidRPr="00E22999" w:rsidRDefault="00AD1F04" w:rsidP="00AD1F0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4.2.5 4.2.6 费率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和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预期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收益率*100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同步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方舟</w:t>
            </w:r>
          </w:p>
        </w:tc>
      </w:tr>
      <w:tr w:rsidR="00E22999" w:rsidRPr="00E22999" w:rsidTr="00735226">
        <w:tc>
          <w:tcPr>
            <w:tcW w:w="850" w:type="dxa"/>
          </w:tcPr>
          <w:p w:rsidR="00932152" w:rsidRPr="00E22999" w:rsidRDefault="00932152" w:rsidP="00AD1F04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4.5</w:t>
            </w:r>
          </w:p>
        </w:tc>
        <w:tc>
          <w:tcPr>
            <w:tcW w:w="1588" w:type="dxa"/>
          </w:tcPr>
          <w:p w:rsidR="00932152" w:rsidRPr="00E22999" w:rsidRDefault="00932152" w:rsidP="00AD1F04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2016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-5-5</w:t>
            </w:r>
          </w:p>
        </w:tc>
        <w:tc>
          <w:tcPr>
            <w:tcW w:w="822" w:type="dxa"/>
          </w:tcPr>
          <w:p w:rsidR="00932152" w:rsidRPr="00E22999" w:rsidRDefault="00932152" w:rsidP="00AD1F0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932152" w:rsidRPr="00E22999" w:rsidRDefault="00932152" w:rsidP="00AD1F0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4.2.14 产品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分配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通知</w:t>
            </w:r>
          </w:p>
          <w:p w:rsidR="005725FF" w:rsidRPr="00E22999" w:rsidRDefault="005725FF" w:rsidP="00AD1F0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增加出参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：EventID，修改取数SQL</w:t>
            </w:r>
          </w:p>
        </w:tc>
      </w:tr>
      <w:tr w:rsidR="00E22999" w:rsidRPr="00E22999" w:rsidTr="00735226">
        <w:tc>
          <w:tcPr>
            <w:tcW w:w="850" w:type="dxa"/>
          </w:tcPr>
          <w:p w:rsidR="005F1B9F" w:rsidRPr="00E22999" w:rsidRDefault="00F474C5" w:rsidP="005F1B9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lastRenderedPageBreak/>
              <w:t>4.5</w:t>
            </w:r>
          </w:p>
        </w:tc>
        <w:tc>
          <w:tcPr>
            <w:tcW w:w="1588" w:type="dxa"/>
          </w:tcPr>
          <w:p w:rsidR="005F1B9F" w:rsidRPr="00E22999" w:rsidRDefault="005F1B9F" w:rsidP="005F1B9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2016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-5-6</w:t>
            </w:r>
          </w:p>
        </w:tc>
        <w:tc>
          <w:tcPr>
            <w:tcW w:w="822" w:type="dxa"/>
          </w:tcPr>
          <w:p w:rsidR="005F1B9F" w:rsidRPr="00E22999" w:rsidRDefault="005F1B9F" w:rsidP="005F1B9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5F1B9F" w:rsidRPr="00E22999" w:rsidRDefault="005F1B9F" w:rsidP="005F1B9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4.2.4 产品事件</w:t>
            </w:r>
          </w:p>
          <w:p w:rsidR="005F1B9F" w:rsidRPr="00E22999" w:rsidRDefault="00E40711" w:rsidP="005F1B9F">
            <w:pPr>
              <w:spacing w:beforeLines="0" w:before="0" w:line="240" w:lineRule="atLeast"/>
              <w:ind w:firstLineChars="0"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Inner join TBL_PMD_REL_EVENT_OBJECT t2</w:t>
            </w:r>
          </w:p>
          <w:p w:rsidR="00E40711" w:rsidRPr="00E22999" w:rsidRDefault="00E40711" w:rsidP="005F1B9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改为</w:t>
            </w: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Left join TBL_PMD_REL_EVENT_OBJECT t2</w:t>
            </w:r>
          </w:p>
        </w:tc>
      </w:tr>
      <w:tr w:rsidR="00E22999" w:rsidRPr="00E22999" w:rsidTr="00735226">
        <w:tc>
          <w:tcPr>
            <w:tcW w:w="850" w:type="dxa"/>
          </w:tcPr>
          <w:p w:rsidR="00236C35" w:rsidRPr="00E22999" w:rsidRDefault="00F474C5" w:rsidP="005F1B9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4.5</w:t>
            </w:r>
          </w:p>
        </w:tc>
        <w:tc>
          <w:tcPr>
            <w:tcW w:w="1588" w:type="dxa"/>
          </w:tcPr>
          <w:p w:rsidR="00236C35" w:rsidRPr="00E22999" w:rsidRDefault="00236C35" w:rsidP="005F1B9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2016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-5-9</w:t>
            </w:r>
          </w:p>
        </w:tc>
        <w:tc>
          <w:tcPr>
            <w:tcW w:w="822" w:type="dxa"/>
          </w:tcPr>
          <w:p w:rsidR="00236C35" w:rsidRPr="00E22999" w:rsidRDefault="00236C35" w:rsidP="005F1B9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236C35" w:rsidRPr="00E22999" w:rsidRDefault="00236C35" w:rsidP="00236C35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4.3.1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 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订单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接口</w:t>
            </w:r>
          </w:p>
          <w:p w:rsidR="00236C35" w:rsidRPr="00E22999" w:rsidRDefault="00236C35" w:rsidP="00236C35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订单表字段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 xml:space="preserve"> BizGroup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 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所属业务板块</w:t>
            </w:r>
          </w:p>
          <w:p w:rsidR="00236C35" w:rsidRPr="00E22999" w:rsidRDefault="00236C35" w:rsidP="00236C35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子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订单表字段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 xml:space="preserve"> BizGroup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 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所属业务板块</w:t>
            </w:r>
          </w:p>
          <w:p w:rsidR="00236C35" w:rsidRPr="00E22999" w:rsidRDefault="00236C35" w:rsidP="00236C35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</w:p>
          <w:p w:rsidR="00236C35" w:rsidRPr="00E22999" w:rsidRDefault="00236C35" w:rsidP="00236C35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原固定值：“ssywbk_noah”</w:t>
            </w:r>
          </w:p>
          <w:p w:rsidR="00236C35" w:rsidRPr="00E22999" w:rsidRDefault="00236C35" w:rsidP="00236C35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调整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方案：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根据募集策略Id CollStrategyId从募集策略表读取TBL_SALE_COLL_STRATEGY.BizGroup</w:t>
            </w:r>
          </w:p>
        </w:tc>
      </w:tr>
      <w:tr w:rsidR="00E22999" w:rsidRPr="00E22999" w:rsidTr="00735226">
        <w:tc>
          <w:tcPr>
            <w:tcW w:w="850" w:type="dxa"/>
          </w:tcPr>
          <w:p w:rsidR="00A10C76" w:rsidRPr="00E22999" w:rsidRDefault="00A10C76" w:rsidP="00A10C76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4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.5</w:t>
            </w:r>
          </w:p>
        </w:tc>
        <w:tc>
          <w:tcPr>
            <w:tcW w:w="1588" w:type="dxa"/>
          </w:tcPr>
          <w:p w:rsidR="00A10C76" w:rsidRPr="00E22999" w:rsidRDefault="00A10C76" w:rsidP="00A10C76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2016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-5-17</w:t>
            </w:r>
          </w:p>
        </w:tc>
        <w:tc>
          <w:tcPr>
            <w:tcW w:w="822" w:type="dxa"/>
          </w:tcPr>
          <w:p w:rsidR="00A10C76" w:rsidRPr="00E22999" w:rsidRDefault="00A10C76" w:rsidP="00A10C76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A10C76" w:rsidRPr="00E22999" w:rsidRDefault="009F1893" w:rsidP="00A10C76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.2.5 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修改取数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SQL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LastModifiedTime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组合时间戳增加t2和t5</w:t>
            </w:r>
          </w:p>
          <w:p w:rsidR="009F1893" w:rsidRPr="00E22999" w:rsidRDefault="009F1893" w:rsidP="00A10C76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.2.6 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修改取数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SQL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LastModifiedTime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组合时间戳增加t2和t5</w:t>
            </w:r>
          </w:p>
        </w:tc>
      </w:tr>
      <w:tr w:rsidR="00E22999" w:rsidRPr="00E22999" w:rsidTr="00FB1666">
        <w:tc>
          <w:tcPr>
            <w:tcW w:w="850" w:type="dxa"/>
          </w:tcPr>
          <w:p w:rsidR="00DF5F03" w:rsidRPr="00E22999" w:rsidRDefault="00DF5F03" w:rsidP="00FB1666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5.0</w:t>
            </w:r>
          </w:p>
        </w:tc>
        <w:tc>
          <w:tcPr>
            <w:tcW w:w="1588" w:type="dxa"/>
          </w:tcPr>
          <w:p w:rsidR="00DF5F03" w:rsidRPr="00E22999" w:rsidRDefault="00DF5F03" w:rsidP="00FB1666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2016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-5-27</w:t>
            </w:r>
          </w:p>
        </w:tc>
        <w:tc>
          <w:tcPr>
            <w:tcW w:w="822" w:type="dxa"/>
          </w:tcPr>
          <w:p w:rsidR="00DF5F03" w:rsidRPr="00E22999" w:rsidRDefault="00DF5F03" w:rsidP="00FB1666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陈华</w:t>
            </w:r>
          </w:p>
        </w:tc>
        <w:tc>
          <w:tcPr>
            <w:tcW w:w="5954" w:type="dxa"/>
          </w:tcPr>
          <w:p w:rsidR="00DF5F03" w:rsidRPr="00E22999" w:rsidRDefault="00DF5F03" w:rsidP="00FB1666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4.2.1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 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增加查询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条件，仅提供正行交易平台的产品</w:t>
            </w:r>
          </w:p>
          <w:p w:rsidR="00DF5F03" w:rsidRPr="00E22999" w:rsidRDefault="00DF5F03" w:rsidP="00FB1666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4.2.16 查询条件，Dic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P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arent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Id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增加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针对信息披露表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的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内容</w:t>
            </w:r>
          </w:p>
          <w:p w:rsidR="00DF5F03" w:rsidRPr="00E22999" w:rsidRDefault="00DF5F03" w:rsidP="00FB1666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4.2.20 新增“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信息披露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“</w:t>
            </w:r>
          </w:p>
          <w:p w:rsidR="00DF5F03" w:rsidRPr="00E22999" w:rsidRDefault="00DF5F03" w:rsidP="00FB1666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4.2.21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 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新增“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信息披露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关联对象“</w:t>
            </w:r>
          </w:p>
          <w:p w:rsidR="00DF5F03" w:rsidRPr="00E22999" w:rsidRDefault="00DF5F03" w:rsidP="00FB1666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4.2.22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 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新增“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附件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记录”</w:t>
            </w:r>
          </w:p>
          <w:p w:rsidR="00DF5F03" w:rsidRPr="00E22999" w:rsidRDefault="00DF5F03" w:rsidP="00FB1666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4.2.23 新增“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附件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下载”</w:t>
            </w:r>
          </w:p>
        </w:tc>
      </w:tr>
      <w:tr w:rsidR="00E22999" w:rsidRPr="00E22999" w:rsidTr="00735226">
        <w:tc>
          <w:tcPr>
            <w:tcW w:w="850" w:type="dxa"/>
          </w:tcPr>
          <w:p w:rsidR="002F198A" w:rsidRPr="00E22999" w:rsidRDefault="002F198A" w:rsidP="00A10C76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5.</w:t>
            </w:r>
            <w:r w:rsidR="00DF5F03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1</w:t>
            </w:r>
          </w:p>
        </w:tc>
        <w:tc>
          <w:tcPr>
            <w:tcW w:w="1588" w:type="dxa"/>
          </w:tcPr>
          <w:p w:rsidR="002F198A" w:rsidRPr="00E22999" w:rsidRDefault="00CD4B90" w:rsidP="00A10C76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2016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-</w:t>
            </w:r>
            <w:r w:rsidR="00DF5F03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6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-</w:t>
            </w:r>
            <w:r w:rsidR="00DF5F03"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30</w:t>
            </w:r>
          </w:p>
        </w:tc>
        <w:tc>
          <w:tcPr>
            <w:tcW w:w="822" w:type="dxa"/>
          </w:tcPr>
          <w:p w:rsidR="002F198A" w:rsidRPr="00E22999" w:rsidRDefault="00DF5F03" w:rsidP="00A10C76">
            <w:pPr>
              <w:spacing w:beforeLines="0" w:before="0" w:line="240" w:lineRule="atLeast"/>
              <w:ind w:firstLineChars="0" w:firstLine="0"/>
              <w:rPr>
                <w:rFonts w:ascii="微软雅黑" w:eastAsia="MS Mincho" w:hAnsi="微软雅黑" w:cstheme="minorHAnsi"/>
                <w:lang w:val="en-GB" w:eastAsia="ja-JP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刘亚嵘</w:t>
            </w:r>
          </w:p>
        </w:tc>
        <w:tc>
          <w:tcPr>
            <w:tcW w:w="5954" w:type="dxa"/>
          </w:tcPr>
          <w:p w:rsidR="00CD4B90" w:rsidRPr="00E22999" w:rsidRDefault="00F950FE" w:rsidP="00F950FE">
            <w:pPr>
              <w:spacing w:beforeLines="0" w:before="0" w:line="240" w:lineRule="atLeast"/>
              <w:ind w:firstLineChars="0" w:firstLine="0"/>
              <w:rPr>
                <w:rFonts w:ascii="微软雅黑" w:eastAsia="MS Mincho" w:hAnsi="微软雅黑" w:cstheme="minorHAnsi"/>
                <w:sz w:val="20"/>
                <w:lang w:val="en-GB" w:eastAsia="ja-JP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4.2.23</w:t>
            </w:r>
            <w:r w:rsidR="001452CE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 xml:space="preserve"> </w:t>
            </w:r>
            <w:r w:rsidR="00DF5F03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修改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“</w:t>
            </w:r>
            <w:r w:rsidR="00CD4B90"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附件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下载”</w:t>
            </w:r>
            <w:r w:rsidR="00DF5F03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参数</w:t>
            </w:r>
          </w:p>
        </w:tc>
      </w:tr>
      <w:tr w:rsidR="00E22999" w:rsidRPr="00E22999" w:rsidTr="00735226">
        <w:tc>
          <w:tcPr>
            <w:tcW w:w="850" w:type="dxa"/>
          </w:tcPr>
          <w:p w:rsidR="001417D3" w:rsidRPr="00E22999" w:rsidRDefault="001417D3" w:rsidP="00A10C76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eastAsia="zh-CN"/>
              </w:rPr>
              <w:t>5.2</w:t>
            </w:r>
          </w:p>
        </w:tc>
        <w:tc>
          <w:tcPr>
            <w:tcW w:w="1588" w:type="dxa"/>
          </w:tcPr>
          <w:p w:rsidR="001417D3" w:rsidRPr="00E22999" w:rsidRDefault="001417D3" w:rsidP="00A10C76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2016-9-29</w:t>
            </w:r>
          </w:p>
        </w:tc>
        <w:tc>
          <w:tcPr>
            <w:tcW w:w="822" w:type="dxa"/>
          </w:tcPr>
          <w:p w:rsidR="001417D3" w:rsidRPr="00E22999" w:rsidRDefault="001417D3" w:rsidP="00A10C76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1417D3" w:rsidRPr="00E22999" w:rsidRDefault="001417D3" w:rsidP="00F950F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新增“4.2.24 合同文档接口”</w:t>
            </w:r>
          </w:p>
        </w:tc>
      </w:tr>
      <w:tr w:rsidR="00E22999" w:rsidRPr="00E22999" w:rsidTr="004E7F27">
        <w:tc>
          <w:tcPr>
            <w:tcW w:w="850" w:type="dxa"/>
            <w:shd w:val="clear" w:color="auto" w:fill="auto"/>
          </w:tcPr>
          <w:p w:rsidR="00101A35" w:rsidRPr="00E22999" w:rsidRDefault="00101A35" w:rsidP="00560EBE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eastAsia="zh-CN"/>
              </w:rPr>
              <w:t>5.2</w:t>
            </w:r>
          </w:p>
        </w:tc>
        <w:tc>
          <w:tcPr>
            <w:tcW w:w="1588" w:type="dxa"/>
            <w:shd w:val="clear" w:color="auto" w:fill="auto"/>
          </w:tcPr>
          <w:p w:rsidR="00101A35" w:rsidRPr="00E22999" w:rsidRDefault="00101A35" w:rsidP="00560EBE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2016-11-4</w:t>
            </w:r>
          </w:p>
        </w:tc>
        <w:tc>
          <w:tcPr>
            <w:tcW w:w="822" w:type="dxa"/>
            <w:shd w:val="clear" w:color="auto" w:fill="auto"/>
          </w:tcPr>
          <w:p w:rsidR="00101A35" w:rsidRPr="00E22999" w:rsidRDefault="00101A35" w:rsidP="00560EB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  <w:shd w:val="clear" w:color="auto" w:fill="auto"/>
          </w:tcPr>
          <w:p w:rsidR="00945C3C" w:rsidRPr="00E22999" w:rsidRDefault="00101A35" w:rsidP="00945C3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修改“4.2.24 合同文档接口”返回报文</w:t>
            </w:r>
            <w:r w:rsidR="00C70B61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。增加“status”属性</w:t>
            </w:r>
            <w:r w:rsidR="00945C3C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。</w:t>
            </w:r>
          </w:p>
          <w:p w:rsidR="00101A35" w:rsidRPr="00E22999" w:rsidRDefault="00945C3C" w:rsidP="00945C3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调整sql中的where条件：去掉isdeleted=0的条件</w:t>
            </w:r>
          </w:p>
        </w:tc>
      </w:tr>
      <w:tr w:rsidR="00E22999" w:rsidRPr="00E22999" w:rsidTr="00735226">
        <w:tc>
          <w:tcPr>
            <w:tcW w:w="850" w:type="dxa"/>
          </w:tcPr>
          <w:p w:rsidR="00945C3C" w:rsidRPr="00E22999" w:rsidRDefault="00945C3C" w:rsidP="00560EBE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eastAsia="zh-CN"/>
              </w:rPr>
              <w:t>5.2</w:t>
            </w:r>
          </w:p>
        </w:tc>
        <w:tc>
          <w:tcPr>
            <w:tcW w:w="1588" w:type="dxa"/>
          </w:tcPr>
          <w:p w:rsidR="00945C3C" w:rsidRPr="00E22999" w:rsidRDefault="00945C3C" w:rsidP="00560EBE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2016-11-10</w:t>
            </w:r>
          </w:p>
        </w:tc>
        <w:tc>
          <w:tcPr>
            <w:tcW w:w="822" w:type="dxa"/>
          </w:tcPr>
          <w:p w:rsidR="00945C3C" w:rsidRPr="00E22999" w:rsidRDefault="00945C3C" w:rsidP="00560EB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945C3C" w:rsidRPr="00E22999" w:rsidRDefault="00945C3C" w:rsidP="00945C3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修改“4.2.1”返回报文。增加“isValid”属性，调整sql中的where条件：去掉isdeleted=0的条件</w:t>
            </w:r>
          </w:p>
          <w:p w:rsidR="00945C3C" w:rsidRPr="00E22999" w:rsidRDefault="00945C3C" w:rsidP="00945C3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修改“4.2.2”返回报文。增加“isValid”属性，调整sql中的where条件：去掉isdeleted=0的条件</w:t>
            </w:r>
          </w:p>
        </w:tc>
      </w:tr>
      <w:tr w:rsidR="00E22999" w:rsidRPr="00E22999" w:rsidTr="00735226">
        <w:tc>
          <w:tcPr>
            <w:tcW w:w="850" w:type="dxa"/>
          </w:tcPr>
          <w:p w:rsidR="00EA5814" w:rsidRPr="00E22999" w:rsidRDefault="00EA5814" w:rsidP="00560EBE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eastAsia="zh-CN"/>
              </w:rPr>
              <w:t>5.3</w:t>
            </w:r>
          </w:p>
        </w:tc>
        <w:tc>
          <w:tcPr>
            <w:tcW w:w="1588" w:type="dxa"/>
          </w:tcPr>
          <w:p w:rsidR="00EA5814" w:rsidRPr="00E22999" w:rsidRDefault="00EA5814" w:rsidP="00560EBE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2017-3-</w:t>
            </w:r>
            <w:r w:rsidR="00F30F39" w:rsidRPr="00E22999">
              <w:rPr>
                <w:rFonts w:ascii="微软雅黑" w:eastAsia="微软雅黑" w:hAnsi="微软雅黑" w:cstheme="minorHAnsi"/>
                <w:lang w:val="en-GB" w:eastAsia="zh-CN"/>
              </w:rPr>
              <w:t>2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7</w:t>
            </w:r>
          </w:p>
        </w:tc>
        <w:tc>
          <w:tcPr>
            <w:tcW w:w="822" w:type="dxa"/>
          </w:tcPr>
          <w:p w:rsidR="00EA5814" w:rsidRPr="00E22999" w:rsidRDefault="00EA5814" w:rsidP="00560EB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王勇</w:t>
            </w:r>
          </w:p>
        </w:tc>
        <w:tc>
          <w:tcPr>
            <w:tcW w:w="5954" w:type="dxa"/>
          </w:tcPr>
          <w:p w:rsidR="00EA5814" w:rsidRPr="00E22999" w:rsidRDefault="00CB6D57" w:rsidP="00E12DBC">
            <w:pPr>
              <w:pStyle w:val="af3"/>
              <w:numPr>
                <w:ilvl w:val="0"/>
                <w:numId w:val="16"/>
              </w:numPr>
              <w:spacing w:beforeLines="0" w:before="0" w:line="240" w:lineRule="atLeast"/>
              <w:ind w:firstLineChars="0"/>
              <w:rPr>
                <w:rFonts w:ascii="微软雅黑" w:eastAsia="微软雅黑" w:hAnsi="微软雅黑" w:cstheme="minorHAnsi"/>
                <w:sz w:val="20"/>
                <w:lang w:val="en-GB"/>
              </w:rPr>
            </w:pPr>
            <w:r w:rsidRPr="00E22999">
              <w:rPr>
                <w:rFonts w:ascii="微软雅黑" w:eastAsia="微软雅黑" w:hAnsi="微软雅黑" w:cstheme="minorHAnsi"/>
                <w:sz w:val="20"/>
                <w:lang w:val="en-GB"/>
              </w:rPr>
              <w:t>“4.2.9”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增加字段“黑卡预约起始时间”、“黑卡预约截止时间”</w:t>
            </w:r>
            <w:r w:rsidR="00560EBE" w:rsidRPr="00E22999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，“</w:t>
            </w:r>
            <w:r w:rsidR="00E12DBC" w:rsidRPr="00E22999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是否只有老客户可以购买</w:t>
            </w:r>
            <w:r w:rsidR="00560EBE" w:rsidRPr="00E22999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”，“</w:t>
            </w:r>
            <w:r w:rsidR="00E12DBC" w:rsidRPr="00E22999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生效规则</w:t>
            </w:r>
            <w:r w:rsidR="00560EBE" w:rsidRPr="00E22999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”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；</w:t>
            </w:r>
          </w:p>
          <w:p w:rsidR="00CB6D57" w:rsidRPr="00E22999" w:rsidRDefault="009A63A3" w:rsidP="00CB6D57">
            <w:pPr>
              <w:pStyle w:val="af3"/>
              <w:numPr>
                <w:ilvl w:val="0"/>
                <w:numId w:val="16"/>
              </w:numPr>
              <w:spacing w:beforeLines="0" w:before="0" w:line="240" w:lineRule="atLeast"/>
              <w:ind w:firstLineChars="0"/>
              <w:rPr>
                <w:rFonts w:ascii="微软雅黑" w:eastAsia="微软雅黑" w:hAnsi="微软雅黑" w:cstheme="minorHAnsi"/>
                <w:sz w:val="20"/>
                <w:lang w:val="en-GB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“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/>
              </w:rPr>
              <w:t>4.3.1”增加字段“是否线上交易”</w:t>
            </w:r>
            <w:r w:rsidR="00AF21C3" w:rsidRPr="00E22999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；</w:t>
            </w:r>
          </w:p>
          <w:p w:rsidR="003C202C" w:rsidRPr="00E22999" w:rsidRDefault="003C202C" w:rsidP="00CB6D57">
            <w:pPr>
              <w:pStyle w:val="af3"/>
              <w:numPr>
                <w:ilvl w:val="0"/>
                <w:numId w:val="16"/>
              </w:numPr>
              <w:spacing w:beforeLines="0" w:before="0" w:line="240" w:lineRule="atLeast"/>
              <w:ind w:firstLineChars="0"/>
              <w:rPr>
                <w:rFonts w:ascii="微软雅黑" w:eastAsia="微软雅黑" w:hAnsi="微软雅黑" w:cstheme="minorHAnsi"/>
                <w:sz w:val="20"/>
                <w:lang w:val="en-GB"/>
              </w:rPr>
            </w:pPr>
            <w:r w:rsidRPr="00E22999">
              <w:rPr>
                <w:rFonts w:ascii="微软雅黑" w:eastAsia="微软雅黑" w:hAnsi="微软雅黑" w:cstheme="minorHAnsi"/>
                <w:sz w:val="20"/>
                <w:lang w:val="en-GB"/>
              </w:rPr>
              <w:t>“4.2.15”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输入参数增加“订单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/>
              </w:rPr>
              <w:t>ID”，输出参数增加“订单状态”；</w:t>
            </w:r>
          </w:p>
        </w:tc>
      </w:tr>
      <w:tr w:rsidR="00E22999" w:rsidRPr="00E22999" w:rsidTr="00735226">
        <w:tc>
          <w:tcPr>
            <w:tcW w:w="850" w:type="dxa"/>
          </w:tcPr>
          <w:p w:rsidR="00A90E41" w:rsidRPr="00E22999" w:rsidRDefault="00A90E41" w:rsidP="00560EBE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eastAsia="zh-CN"/>
              </w:rPr>
              <w:t>5.4</w:t>
            </w:r>
          </w:p>
        </w:tc>
        <w:tc>
          <w:tcPr>
            <w:tcW w:w="1588" w:type="dxa"/>
          </w:tcPr>
          <w:p w:rsidR="00A90E41" w:rsidRPr="00E22999" w:rsidRDefault="00A90E41" w:rsidP="00560EBE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2017-07-04</w:t>
            </w:r>
          </w:p>
        </w:tc>
        <w:tc>
          <w:tcPr>
            <w:tcW w:w="822" w:type="dxa"/>
          </w:tcPr>
          <w:p w:rsidR="00A90E41" w:rsidRPr="00E22999" w:rsidRDefault="00A90E41" w:rsidP="00560EB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</w:p>
        </w:tc>
        <w:tc>
          <w:tcPr>
            <w:tcW w:w="5954" w:type="dxa"/>
          </w:tcPr>
          <w:p w:rsidR="00A90E41" w:rsidRPr="00E22999" w:rsidRDefault="00A90E41" w:rsidP="009A424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“4.2.9”</w:t>
            </w:r>
            <w:r w:rsidR="009A4240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增加字段‘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只允许私募首单客户购买</w:t>
            </w:r>
            <w:r w:rsidR="009A4240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’</w:t>
            </w:r>
          </w:p>
        </w:tc>
      </w:tr>
      <w:tr w:rsidR="00E22999" w:rsidRPr="00E22999" w:rsidTr="00735226">
        <w:tc>
          <w:tcPr>
            <w:tcW w:w="850" w:type="dxa"/>
          </w:tcPr>
          <w:p w:rsidR="00A95EC0" w:rsidRPr="00E22999" w:rsidRDefault="00A95EC0" w:rsidP="00560EBE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eastAsia="zh-CN"/>
              </w:rPr>
              <w:t>5.5</w:t>
            </w:r>
          </w:p>
        </w:tc>
        <w:tc>
          <w:tcPr>
            <w:tcW w:w="1588" w:type="dxa"/>
          </w:tcPr>
          <w:p w:rsidR="00A95EC0" w:rsidRPr="00E22999" w:rsidRDefault="00A95EC0" w:rsidP="00560EBE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2017-7-17</w:t>
            </w:r>
          </w:p>
        </w:tc>
        <w:tc>
          <w:tcPr>
            <w:tcW w:w="822" w:type="dxa"/>
          </w:tcPr>
          <w:p w:rsidR="00A95EC0" w:rsidRPr="00E22999" w:rsidRDefault="00A95EC0" w:rsidP="00560EB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王勇</w:t>
            </w:r>
          </w:p>
        </w:tc>
        <w:tc>
          <w:tcPr>
            <w:tcW w:w="5954" w:type="dxa"/>
          </w:tcPr>
          <w:p w:rsidR="00A95EC0" w:rsidRPr="00E22999" w:rsidRDefault="00A95EC0" w:rsidP="009A424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“4.3.1”入参增加字段“外部订单ID”，补充订单表上写入字段“创建人、</w:t>
            </w:r>
            <w:r w:rsidR="004E7F27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创建时间、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最后修改人</w:t>
            </w:r>
            <w:r w:rsidR="004E7F27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、最后修改时间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”的规则。</w:t>
            </w:r>
          </w:p>
        </w:tc>
      </w:tr>
      <w:tr w:rsidR="00E22999" w:rsidRPr="00E22999" w:rsidTr="00735226">
        <w:tc>
          <w:tcPr>
            <w:tcW w:w="850" w:type="dxa"/>
          </w:tcPr>
          <w:p w:rsidR="00B26604" w:rsidRPr="00E22999" w:rsidRDefault="00B26604" w:rsidP="00560EBE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eastAsia="zh-CN"/>
              </w:rPr>
              <w:t>5.6</w:t>
            </w:r>
          </w:p>
        </w:tc>
        <w:tc>
          <w:tcPr>
            <w:tcW w:w="1588" w:type="dxa"/>
          </w:tcPr>
          <w:p w:rsidR="00B26604" w:rsidRPr="00E22999" w:rsidRDefault="00B26604" w:rsidP="00560EBE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2017-11-21</w:t>
            </w:r>
          </w:p>
        </w:tc>
        <w:tc>
          <w:tcPr>
            <w:tcW w:w="822" w:type="dxa"/>
          </w:tcPr>
          <w:p w:rsidR="00B26604" w:rsidRPr="00E22999" w:rsidRDefault="00B26604" w:rsidP="00560EB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B26604" w:rsidRPr="00E22999" w:rsidRDefault="00B26604" w:rsidP="009A424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增加“存续开放期任务接口”、“比较基准明细接口”、“比较基准关联对象接口”、“比较基准接口”</w:t>
            </w:r>
          </w:p>
        </w:tc>
      </w:tr>
      <w:tr w:rsidR="00E22999" w:rsidRPr="00E22999" w:rsidTr="00735226">
        <w:tc>
          <w:tcPr>
            <w:tcW w:w="850" w:type="dxa"/>
          </w:tcPr>
          <w:p w:rsidR="00846587" w:rsidRPr="00E22999" w:rsidRDefault="00846587" w:rsidP="00846587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eastAsia="zh-CN"/>
              </w:rPr>
              <w:t>5.</w:t>
            </w:r>
            <w:r w:rsidRPr="00E22999">
              <w:rPr>
                <w:rFonts w:ascii="微软雅黑" w:eastAsia="微软雅黑" w:hAnsi="微软雅黑" w:cstheme="minorHAnsi"/>
                <w:lang w:eastAsia="zh-CN"/>
              </w:rPr>
              <w:t>7</w:t>
            </w:r>
          </w:p>
        </w:tc>
        <w:tc>
          <w:tcPr>
            <w:tcW w:w="1588" w:type="dxa"/>
          </w:tcPr>
          <w:p w:rsidR="00846587" w:rsidRPr="00E22999" w:rsidRDefault="00846587" w:rsidP="00846587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</w:t>
            </w:r>
            <w:r w:rsidRPr="00E22999">
              <w:rPr>
                <w:rFonts w:ascii="微软雅黑" w:eastAsia="微软雅黑" w:hAnsi="微软雅黑" w:cstheme="minorHAnsi"/>
                <w:lang w:val="en-GB" w:eastAsia="zh-CN"/>
              </w:rPr>
              <w:t>8-1-15</w:t>
            </w:r>
          </w:p>
        </w:tc>
        <w:tc>
          <w:tcPr>
            <w:tcW w:w="822" w:type="dxa"/>
          </w:tcPr>
          <w:p w:rsidR="00846587" w:rsidRPr="00E22999" w:rsidRDefault="00846587" w:rsidP="00846587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王勇</w:t>
            </w:r>
          </w:p>
        </w:tc>
        <w:tc>
          <w:tcPr>
            <w:tcW w:w="5954" w:type="dxa"/>
          </w:tcPr>
          <w:p w:rsidR="00846587" w:rsidRPr="00E22999" w:rsidRDefault="00846587" w:rsidP="00846587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1. “4.2.5”返回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参数增加字段“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收益率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说明”</w:t>
            </w:r>
            <w:r w:rsidR="0035589B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</w:t>
            </w:r>
            <w:r w:rsidR="0035589B"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</w:t>
            </w:r>
            <w:r w:rsidR="0035589B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费用</w:t>
            </w:r>
            <w:r w:rsidR="0035589B"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归属”</w:t>
            </w:r>
            <w:r w:rsidR="0035589B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</w:t>
            </w:r>
            <w:r w:rsidR="0035589B"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</w:t>
            </w:r>
            <w:r w:rsidR="0035589B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收取</w:t>
            </w:r>
            <w:r w:rsidR="0035589B"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频次”</w:t>
            </w:r>
            <w:r w:rsidR="0035589B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</w:t>
            </w:r>
            <w:r w:rsidR="0035589B"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</w:t>
            </w:r>
            <w:r w:rsidR="0035589B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费用</w:t>
            </w:r>
            <w:r w:rsidR="0035589B"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收取方式”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；</w:t>
            </w:r>
          </w:p>
          <w:p w:rsidR="00846587" w:rsidRPr="00E22999" w:rsidRDefault="00846587" w:rsidP="0035589B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lastRenderedPageBreak/>
              <w:t>2. “4.2.6”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返回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参数增加字段“</w:t>
            </w:r>
            <w:r w:rsidR="0035589B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费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率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说明”</w:t>
            </w:r>
            <w:r w:rsidR="0035589B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</w:t>
            </w:r>
            <w:r w:rsidR="0035589B"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</w:t>
            </w:r>
            <w:r w:rsidR="0035589B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费用</w:t>
            </w:r>
            <w:r w:rsidR="0035589B"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归属”</w:t>
            </w:r>
            <w:r w:rsidR="0035589B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</w:t>
            </w:r>
            <w:r w:rsidR="0035589B"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</w:t>
            </w:r>
            <w:r w:rsidR="0035589B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收取</w:t>
            </w:r>
            <w:r w:rsidR="0035589B"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频次”</w:t>
            </w:r>
            <w:r w:rsidR="0035589B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</w:t>
            </w:r>
            <w:r w:rsidR="0035589B"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</w:t>
            </w:r>
            <w:r w:rsidR="0035589B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费用</w:t>
            </w:r>
            <w:r w:rsidR="0035589B"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收取方式”</w:t>
            </w:r>
            <w:r w:rsidR="0035589B"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；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查询条件增加</w:t>
            </w: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几个</w:t>
            </w:r>
            <w:r w:rsidRPr="00E22999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新的业务类型。</w:t>
            </w:r>
          </w:p>
        </w:tc>
      </w:tr>
      <w:tr w:rsidR="00E22999" w:rsidRPr="00E22999" w:rsidTr="00735226">
        <w:tc>
          <w:tcPr>
            <w:tcW w:w="850" w:type="dxa"/>
          </w:tcPr>
          <w:p w:rsidR="004E4518" w:rsidRPr="00E22999" w:rsidRDefault="004E4518" w:rsidP="00846587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eastAsia="zh-CN"/>
              </w:rPr>
              <w:lastRenderedPageBreak/>
              <w:t>5.8</w:t>
            </w:r>
          </w:p>
        </w:tc>
        <w:tc>
          <w:tcPr>
            <w:tcW w:w="1588" w:type="dxa"/>
          </w:tcPr>
          <w:p w:rsidR="004E4518" w:rsidRPr="00E22999" w:rsidRDefault="004E4518" w:rsidP="00846587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2018-3-21</w:t>
            </w:r>
          </w:p>
        </w:tc>
        <w:tc>
          <w:tcPr>
            <w:tcW w:w="822" w:type="dxa"/>
          </w:tcPr>
          <w:p w:rsidR="004E4518" w:rsidRPr="00E22999" w:rsidRDefault="004E4518" w:rsidP="00846587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4E4518" w:rsidRPr="00E22999" w:rsidRDefault="004E4518" w:rsidP="00846587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“项目/合同/产品”接口入参增加Productid可选参数，输出结果增加5个属性</w:t>
            </w:r>
          </w:p>
          <w:p w:rsidR="004E4518" w:rsidRPr="00E22999" w:rsidRDefault="004E4518" w:rsidP="00846587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“产品/批次”接口入参增加batchid可选参数，输出增加“批次状态”属性</w:t>
            </w:r>
          </w:p>
          <w:p w:rsidR="004E4518" w:rsidRDefault="004E4518" w:rsidP="004E4518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“净值”接口入参增加“netvalueid”可选参数，输出增加“份额类别id”属性</w:t>
            </w:r>
          </w:p>
          <w:p w:rsidR="006C7854" w:rsidRDefault="006C7854" w:rsidP="006C785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新增“4.2.30”-“</w:t>
            </w:r>
            <w:r w:rsidR="006569F9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4.2.38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”接口</w:t>
            </w:r>
          </w:p>
          <w:p w:rsidR="00CC3006" w:rsidRDefault="00CC3006" w:rsidP="006C785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“份额类别-收益率”增加“分档名称”</w:t>
            </w:r>
          </w:p>
          <w:p w:rsidR="00CC3006" w:rsidRDefault="00CC3006" w:rsidP="006C785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“营销策略（赎回）”增加“赎回最晚购买时间”、“最低留存份额”、“最低留存金额”</w:t>
            </w:r>
          </w:p>
          <w:p w:rsidR="00DA7D50" w:rsidRDefault="00DA7D50" w:rsidP="00DA7D5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信息披露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接口增加“任务类信息披露”的数据，同时接口只提供“审批通过”、“已完成”、“已失效”、“已复核”</w:t>
            </w:r>
            <w:r w:rsidR="00F26228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状态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的数据</w:t>
            </w:r>
          </w:p>
          <w:p w:rsidR="00CD003C" w:rsidRPr="00E22999" w:rsidRDefault="00CD003C" w:rsidP="00DA7D5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信息披露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接口增加Doclist节点</w:t>
            </w:r>
          </w:p>
        </w:tc>
      </w:tr>
      <w:tr w:rsidR="00F239BE" w:rsidRPr="00E22999" w:rsidTr="00735226">
        <w:tc>
          <w:tcPr>
            <w:tcW w:w="850" w:type="dxa"/>
            <w:vMerge w:val="restart"/>
          </w:tcPr>
          <w:p w:rsidR="00F239BE" w:rsidRPr="00292639" w:rsidRDefault="00F239BE" w:rsidP="00636A2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>
              <w:rPr>
                <w:rFonts w:ascii="微软雅黑" w:eastAsia="微软雅黑" w:hAnsi="微软雅黑" w:cstheme="minorHAnsi"/>
                <w:lang w:eastAsia="zh-CN"/>
              </w:rPr>
              <w:t>5.9</w:t>
            </w:r>
          </w:p>
        </w:tc>
        <w:tc>
          <w:tcPr>
            <w:tcW w:w="1588" w:type="dxa"/>
          </w:tcPr>
          <w:p w:rsidR="00F239BE" w:rsidRPr="00E22999" w:rsidRDefault="00F239BE" w:rsidP="00846587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2</w:t>
            </w:r>
            <w:r>
              <w:rPr>
                <w:rFonts w:ascii="微软雅黑" w:eastAsia="微软雅黑" w:hAnsi="微软雅黑" w:cstheme="minorHAnsi"/>
                <w:lang w:val="en-GB" w:eastAsia="zh-CN"/>
              </w:rPr>
              <w:t>018-3-28</w:t>
            </w:r>
          </w:p>
        </w:tc>
        <w:tc>
          <w:tcPr>
            <w:tcW w:w="822" w:type="dxa"/>
          </w:tcPr>
          <w:p w:rsidR="00F239BE" w:rsidRPr="00E22999" w:rsidRDefault="00F239BE" w:rsidP="00846587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王勇</w:t>
            </w:r>
          </w:p>
        </w:tc>
        <w:tc>
          <w:tcPr>
            <w:tcW w:w="5954" w:type="dxa"/>
          </w:tcPr>
          <w:p w:rsidR="00F239BE" w:rsidRPr="00E22999" w:rsidRDefault="00F239BE" w:rsidP="00846587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 xml:space="preserve">1. 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“4.3.1”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订单&amp;子订单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入参新增字段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“支付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方式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”</w:t>
            </w:r>
          </w:p>
        </w:tc>
      </w:tr>
      <w:tr w:rsidR="00F239BE" w:rsidRPr="00E22999" w:rsidTr="00925AFF">
        <w:tc>
          <w:tcPr>
            <w:tcW w:w="850" w:type="dxa"/>
            <w:vMerge/>
          </w:tcPr>
          <w:p w:rsidR="00F239BE" w:rsidRPr="00E22999" w:rsidRDefault="00F239BE" w:rsidP="00925AFF">
            <w:pPr>
              <w:spacing w:before="120" w:line="240" w:lineRule="atLeast"/>
              <w:ind w:firstLine="42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F239BE" w:rsidRPr="00E22999" w:rsidRDefault="00F239BE" w:rsidP="00925AF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2018-3-29</w:t>
            </w:r>
          </w:p>
        </w:tc>
        <w:tc>
          <w:tcPr>
            <w:tcW w:w="822" w:type="dxa"/>
          </w:tcPr>
          <w:p w:rsidR="00F239BE" w:rsidRPr="00E22999" w:rsidRDefault="00F239BE" w:rsidP="00925AF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侯波</w:t>
            </w:r>
          </w:p>
        </w:tc>
        <w:tc>
          <w:tcPr>
            <w:tcW w:w="5954" w:type="dxa"/>
          </w:tcPr>
          <w:p w:rsidR="00F239BE" w:rsidRPr="00E22999" w:rsidRDefault="00F239BE" w:rsidP="00925AF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4.2.17交易记录-投资类型，4.2.19存量-投资型，增加</w:t>
            </w:r>
            <w:r w:rsidRPr="003B4758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份额分类ID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</w:t>
            </w:r>
            <w:r w:rsidRPr="003B4758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分红类型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</w:t>
            </w:r>
            <w:r w:rsidRPr="003B4758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账户类型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等字段</w:t>
            </w:r>
          </w:p>
        </w:tc>
      </w:tr>
      <w:tr w:rsidR="00F239BE" w:rsidRPr="00E22999" w:rsidTr="00925AFF">
        <w:tc>
          <w:tcPr>
            <w:tcW w:w="850" w:type="dxa"/>
            <w:vMerge/>
          </w:tcPr>
          <w:p w:rsidR="00F239BE" w:rsidRDefault="00F239BE" w:rsidP="00925AFF">
            <w:pPr>
              <w:spacing w:before="120" w:line="240" w:lineRule="atLeast"/>
              <w:ind w:firstLine="42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F239BE" w:rsidRDefault="00F239BE" w:rsidP="00571144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2018-4-2</w:t>
            </w:r>
          </w:p>
        </w:tc>
        <w:tc>
          <w:tcPr>
            <w:tcW w:w="822" w:type="dxa"/>
          </w:tcPr>
          <w:p w:rsidR="00F239BE" w:rsidRDefault="00F239BE" w:rsidP="00925AF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F239BE" w:rsidRDefault="00F239BE" w:rsidP="00925AF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新增“4.2.39”-“4.2.42”接口</w:t>
            </w:r>
          </w:p>
        </w:tc>
      </w:tr>
      <w:tr w:rsidR="00F239BE" w:rsidRPr="00E22999" w:rsidTr="00925AFF">
        <w:tc>
          <w:tcPr>
            <w:tcW w:w="850" w:type="dxa"/>
            <w:vMerge/>
          </w:tcPr>
          <w:p w:rsidR="00F239BE" w:rsidRDefault="00F239BE" w:rsidP="00925AFF">
            <w:pPr>
              <w:spacing w:before="120" w:line="240" w:lineRule="atLeast"/>
              <w:ind w:firstLine="42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F239BE" w:rsidRDefault="00F239BE" w:rsidP="00571144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2018-4-8</w:t>
            </w:r>
          </w:p>
        </w:tc>
        <w:tc>
          <w:tcPr>
            <w:tcW w:w="822" w:type="dxa"/>
          </w:tcPr>
          <w:p w:rsidR="00F239BE" w:rsidRPr="00E22999" w:rsidRDefault="00F239BE" w:rsidP="00925AF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郭彦琦</w:t>
            </w:r>
          </w:p>
        </w:tc>
        <w:tc>
          <w:tcPr>
            <w:tcW w:w="5954" w:type="dxa"/>
          </w:tcPr>
          <w:p w:rsidR="00F239BE" w:rsidRPr="0086107F" w:rsidRDefault="00F239BE" w:rsidP="0086107F">
            <w:pPr>
              <w:pStyle w:val="af3"/>
              <w:numPr>
                <w:ilvl w:val="0"/>
                <w:numId w:val="27"/>
              </w:numPr>
              <w:spacing w:beforeLines="0" w:before="0" w:line="240" w:lineRule="atLeast"/>
              <w:ind w:firstLineChars="0"/>
              <w:rPr>
                <w:rFonts w:ascii="微软雅黑" w:eastAsia="微软雅黑" w:hAnsi="微软雅黑" w:cstheme="minorHAnsi"/>
                <w:sz w:val="20"/>
                <w:lang w:val="en-GB"/>
              </w:rPr>
            </w:pPr>
            <w:r w:rsidRPr="0086107F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修改</w:t>
            </w:r>
            <w:r w:rsidRPr="0086107F">
              <w:rPr>
                <w:rFonts w:ascii="微软雅黑" w:eastAsia="微软雅黑" w:hAnsi="微软雅黑" w:cstheme="minorHAnsi"/>
                <w:sz w:val="20"/>
                <w:lang w:val="en-GB"/>
              </w:rPr>
              <w:t xml:space="preserve">4.2.30 </w:t>
            </w:r>
            <w:r w:rsidRPr="0086107F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分配主任务，新增‘分配任务名称</w:t>
            </w:r>
            <w:r w:rsidRPr="0086107F">
              <w:rPr>
                <w:rFonts w:ascii="微软雅黑" w:eastAsia="微软雅黑" w:hAnsi="微软雅黑" w:cstheme="minorHAnsi"/>
                <w:sz w:val="20"/>
                <w:lang w:val="en-GB"/>
              </w:rPr>
              <w:t>’</w:t>
            </w:r>
            <w:r w:rsidRPr="0086107F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字段</w:t>
            </w:r>
          </w:p>
          <w:p w:rsidR="00F239BE" w:rsidRPr="0086107F" w:rsidRDefault="00F239BE" w:rsidP="0086107F">
            <w:pPr>
              <w:pStyle w:val="af3"/>
              <w:numPr>
                <w:ilvl w:val="0"/>
                <w:numId w:val="27"/>
              </w:numPr>
              <w:spacing w:beforeLines="0" w:before="0" w:line="240" w:lineRule="atLeast"/>
              <w:ind w:firstLineChars="0"/>
              <w:rPr>
                <w:rFonts w:ascii="微软雅黑" w:eastAsia="微软雅黑" w:hAnsi="微软雅黑" w:cstheme="minorHAnsi"/>
                <w:sz w:val="20"/>
                <w:lang w:val="en-GB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修改</w:t>
            </w:r>
            <w:r w:rsidRPr="00DB6FF6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4.2.30 分配主任务，</w:t>
            </w:r>
            <w:r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移除</w:t>
            </w:r>
            <w:r w:rsidRPr="00DB6FF6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‘分配任务名称</w:t>
            </w:r>
            <w:r w:rsidRPr="00DB6FF6">
              <w:rPr>
                <w:rFonts w:ascii="微软雅黑" w:eastAsia="微软雅黑" w:hAnsi="微软雅黑" w:cstheme="minorHAnsi"/>
                <w:sz w:val="20"/>
                <w:lang w:val="en-GB"/>
              </w:rPr>
              <w:t>’</w:t>
            </w:r>
            <w:r w:rsidRPr="00DB6FF6">
              <w:rPr>
                <w:rFonts w:ascii="微软雅黑" w:eastAsia="微软雅黑" w:hAnsi="微软雅黑" w:cstheme="minorHAnsi" w:hint="eastAsia"/>
                <w:sz w:val="20"/>
                <w:lang w:val="en-GB"/>
              </w:rPr>
              <w:t>字段</w:t>
            </w:r>
          </w:p>
          <w:p w:rsidR="00F239BE" w:rsidRDefault="00F239BE" w:rsidP="002A79B3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3．新增4.2.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43 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存续任务关联对象</w:t>
            </w:r>
          </w:p>
        </w:tc>
      </w:tr>
      <w:tr w:rsidR="00F239BE" w:rsidRPr="00E22999" w:rsidTr="00F81584">
        <w:tc>
          <w:tcPr>
            <w:tcW w:w="850" w:type="dxa"/>
            <w:vMerge/>
          </w:tcPr>
          <w:p w:rsidR="00F239BE" w:rsidRDefault="00F239BE" w:rsidP="00925AFF">
            <w:pPr>
              <w:spacing w:before="120" w:line="240" w:lineRule="atLeast"/>
              <w:ind w:firstLine="42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F239BE" w:rsidRDefault="00F239BE" w:rsidP="00F81584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2018-4-17</w:t>
            </w:r>
          </w:p>
        </w:tc>
        <w:tc>
          <w:tcPr>
            <w:tcW w:w="822" w:type="dxa"/>
          </w:tcPr>
          <w:p w:rsidR="00F239BE" w:rsidRDefault="00F239BE" w:rsidP="00F8158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F239BE" w:rsidRPr="004D633F" w:rsidRDefault="00F239BE" w:rsidP="004D633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4D633F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</w:t>
            </w:r>
            <w:r w:rsidRPr="004D633F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项目/合同/产品、净值、份额类别-收益率</w:t>
            </w:r>
            <w:r w:rsidRPr="004D633F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 w:rsidRPr="004D633F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接口增加多个主键入参</w:t>
            </w:r>
          </w:p>
        </w:tc>
      </w:tr>
      <w:tr w:rsidR="00F239BE" w:rsidRPr="00E22999" w:rsidTr="00925AFF">
        <w:tc>
          <w:tcPr>
            <w:tcW w:w="850" w:type="dxa"/>
            <w:vMerge/>
          </w:tcPr>
          <w:p w:rsidR="00F239BE" w:rsidRPr="00D212AD" w:rsidRDefault="00F239BE" w:rsidP="00925AFF">
            <w:pPr>
              <w:spacing w:before="120" w:line="240" w:lineRule="atLeast"/>
              <w:ind w:firstLine="42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F239BE" w:rsidRDefault="00F239BE" w:rsidP="0003792E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2018-4-20</w:t>
            </w:r>
          </w:p>
        </w:tc>
        <w:tc>
          <w:tcPr>
            <w:tcW w:w="822" w:type="dxa"/>
          </w:tcPr>
          <w:p w:rsidR="00F239BE" w:rsidRDefault="00F239BE" w:rsidP="00925AF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F239BE" w:rsidRDefault="00F239BE" w:rsidP="004D633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 w:rsidRPr="004D633F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</w:t>
            </w:r>
            <w:r w:rsidRPr="004D633F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Call款主任务、材料收取主任务、分配主任务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、信息披露</w:t>
            </w:r>
            <w:r w:rsidRPr="004D633F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 w:rsidRPr="004D633F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接口删除where条件上的任务状态过滤条件，接口提供全状态数据查询</w:t>
            </w:r>
          </w:p>
          <w:p w:rsidR="00F239BE" w:rsidRPr="004D633F" w:rsidRDefault="00F239BE" w:rsidP="004D633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“信息披露</w:t>
            </w:r>
            <w:r w:rsidRPr="004D633F"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 w:rsidRPr="004D633F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接口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中的任务信披</w:t>
            </w:r>
            <w:r w:rsidRPr="004D633F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删除where条件上的任务状态过滤条件，接口提供全状态数据查询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，输出增加“存续任务id”字段，使用方法见字段描述</w:t>
            </w:r>
          </w:p>
        </w:tc>
      </w:tr>
      <w:tr w:rsidR="00F239BE" w:rsidRPr="00C04482" w:rsidTr="00925AFF">
        <w:tc>
          <w:tcPr>
            <w:tcW w:w="850" w:type="dxa"/>
            <w:vMerge/>
          </w:tcPr>
          <w:p w:rsidR="00F239BE" w:rsidRPr="00D212AD" w:rsidRDefault="00F239BE" w:rsidP="00925AFF">
            <w:pPr>
              <w:spacing w:before="120" w:line="240" w:lineRule="atLeast"/>
              <w:ind w:firstLine="42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F239BE" w:rsidRDefault="00F239BE" w:rsidP="0003792E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2018-4-23</w:t>
            </w:r>
          </w:p>
        </w:tc>
        <w:tc>
          <w:tcPr>
            <w:tcW w:w="822" w:type="dxa"/>
          </w:tcPr>
          <w:p w:rsidR="00F239BE" w:rsidRDefault="00F239BE" w:rsidP="00925AF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F239BE" w:rsidRDefault="00F239BE" w:rsidP="004D633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“份额类别-收益率”接口新增“</w:t>
            </w:r>
            <w:r w:rsidRPr="00BF729C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产品收益率及费率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id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”、“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工作流id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”、“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恒生基金信息id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”入参</w:t>
            </w:r>
          </w:p>
          <w:p w:rsidR="00F239BE" w:rsidRDefault="00F239BE" w:rsidP="004D633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“信息披露”接口新增“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存续任务id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”、“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工作流id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”</w:t>
            </w:r>
          </w:p>
          <w:p w:rsidR="00F239BE" w:rsidRPr="00031043" w:rsidRDefault="00F239BE" w:rsidP="004D633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“投资信息-投资事件”接口新增“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子基金id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”、“直投项目id”</w:t>
            </w:r>
          </w:p>
        </w:tc>
      </w:tr>
      <w:tr w:rsidR="00F239BE" w:rsidRPr="00C04482" w:rsidTr="00925AFF">
        <w:tc>
          <w:tcPr>
            <w:tcW w:w="850" w:type="dxa"/>
            <w:vMerge/>
          </w:tcPr>
          <w:p w:rsidR="00F239BE" w:rsidRPr="00D212AD" w:rsidRDefault="00F239BE" w:rsidP="00925AFF">
            <w:pPr>
              <w:spacing w:before="120" w:line="240" w:lineRule="atLeast"/>
              <w:ind w:firstLine="42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F239BE" w:rsidRDefault="00F239BE" w:rsidP="00EA3FD0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/>
                <w:lang w:val="en-GB" w:eastAsia="zh-CN"/>
              </w:rPr>
              <w:t>2018-05-08</w:t>
            </w:r>
          </w:p>
        </w:tc>
        <w:tc>
          <w:tcPr>
            <w:tcW w:w="822" w:type="dxa"/>
          </w:tcPr>
          <w:p w:rsidR="00F239BE" w:rsidRDefault="00F239BE" w:rsidP="00925AF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王勇</w:t>
            </w:r>
          </w:p>
        </w:tc>
        <w:tc>
          <w:tcPr>
            <w:tcW w:w="5954" w:type="dxa"/>
          </w:tcPr>
          <w:p w:rsidR="00F239BE" w:rsidRDefault="00F239BE" w:rsidP="00766B2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1. “4.2.1”项目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合同产品，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出参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新增字段“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净值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披露频率”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、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风险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类别”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、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应对风控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措施”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；</w:t>
            </w:r>
          </w:p>
          <w:p w:rsidR="00F239BE" w:rsidRDefault="00F239BE" w:rsidP="00766B2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2. “4.2.6”费率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，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入参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新增“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产品ID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；</w:t>
            </w:r>
          </w:p>
          <w:p w:rsidR="00F239BE" w:rsidRDefault="00F239BE" w:rsidP="00766B2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3. “4.2.8”项目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与机构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对应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关系，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入参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新增“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项目ID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；</w:t>
            </w:r>
          </w:p>
          <w:p w:rsidR="00F239BE" w:rsidRDefault="00F239BE" w:rsidP="00766B2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lastRenderedPageBreak/>
              <w:t>4. “4.2.9”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营销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策略，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入参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新增“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营销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策略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ID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，出参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新增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List“理财师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工号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”；</w:t>
            </w:r>
          </w:p>
          <w:p w:rsidR="00F239BE" w:rsidRDefault="00F239BE" w:rsidP="00766B2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5. “4.2.12”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募集期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缴款规则，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入参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新增“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产品ID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；</w:t>
            </w:r>
          </w:p>
          <w:p w:rsidR="00F239BE" w:rsidRPr="001C3D40" w:rsidRDefault="00F239BE" w:rsidP="00766B2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6. “4.2.18”折标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系数，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入参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新增“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营销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任务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ID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；</w:t>
            </w:r>
          </w:p>
          <w:p w:rsidR="00F239BE" w:rsidRDefault="00F239BE" w:rsidP="00766B2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7. “4.2.20”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信息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披露，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出参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新增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营销资料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相关信息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；</w:t>
            </w:r>
          </w:p>
          <w:p w:rsidR="00F239BE" w:rsidRPr="00C04482" w:rsidRDefault="00F239BE" w:rsidP="00766B2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8. 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新增“4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.2.44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”交易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费用记录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接口。</w:t>
            </w:r>
          </w:p>
        </w:tc>
      </w:tr>
      <w:tr w:rsidR="00F239BE" w:rsidRPr="00C04482" w:rsidTr="00925AFF">
        <w:tc>
          <w:tcPr>
            <w:tcW w:w="850" w:type="dxa"/>
            <w:vMerge/>
          </w:tcPr>
          <w:p w:rsidR="00F239BE" w:rsidRDefault="00F239BE" w:rsidP="00925AFF">
            <w:pPr>
              <w:spacing w:before="120" w:line="240" w:lineRule="atLeast"/>
              <w:ind w:firstLine="42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F239BE" w:rsidRDefault="00F239BE" w:rsidP="00733292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>
              <w:rPr>
                <w:rFonts w:ascii="微软雅黑" w:eastAsia="微软雅黑" w:hAnsi="微软雅黑" w:cstheme="minorHAnsi" w:hint="eastAsia"/>
                <w:lang w:eastAsia="zh-CN"/>
              </w:rPr>
              <w:t>2018-6-1</w:t>
            </w:r>
          </w:p>
        </w:tc>
        <w:tc>
          <w:tcPr>
            <w:tcW w:w="822" w:type="dxa"/>
          </w:tcPr>
          <w:p w:rsidR="00F239BE" w:rsidRDefault="00F239BE" w:rsidP="00925AF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F239BE" w:rsidRPr="008172B1" w:rsidRDefault="00F239BE" w:rsidP="00733292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调整所有CBS为数据源的查询接口入参 “是否为空”约束为“Y”，“必填”约束为N</w:t>
            </w:r>
          </w:p>
        </w:tc>
      </w:tr>
      <w:tr w:rsidR="00F239BE" w:rsidRPr="00C04482" w:rsidTr="00925AFF">
        <w:tc>
          <w:tcPr>
            <w:tcW w:w="850" w:type="dxa"/>
            <w:vMerge/>
          </w:tcPr>
          <w:p w:rsidR="00F239BE" w:rsidRDefault="00F239BE" w:rsidP="00925AF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F239BE" w:rsidRDefault="00F239BE" w:rsidP="00733292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>
              <w:rPr>
                <w:rFonts w:ascii="微软雅黑" w:eastAsia="微软雅黑" w:hAnsi="微软雅黑" w:cstheme="minorHAnsi"/>
                <w:lang w:eastAsia="zh-CN"/>
              </w:rPr>
              <w:t>2018-06-25</w:t>
            </w:r>
          </w:p>
        </w:tc>
        <w:tc>
          <w:tcPr>
            <w:tcW w:w="822" w:type="dxa"/>
          </w:tcPr>
          <w:p w:rsidR="00F239BE" w:rsidRDefault="00F239BE" w:rsidP="00925AF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王勇</w:t>
            </w:r>
          </w:p>
        </w:tc>
        <w:tc>
          <w:tcPr>
            <w:tcW w:w="5954" w:type="dxa"/>
          </w:tcPr>
          <w:p w:rsidR="00F239BE" w:rsidRDefault="00F239BE" w:rsidP="00796A2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1. 调整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如下接口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单参数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传入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多值的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格式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：</w:t>
            </w:r>
          </w:p>
          <w:p w:rsidR="00F239BE" w:rsidRDefault="00F239BE" w:rsidP="00796A2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 xml:space="preserve"> 1）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“4.2.6”费率</w:t>
            </w:r>
          </w:p>
          <w:p w:rsidR="00F239BE" w:rsidRDefault="00F239BE" w:rsidP="00796A2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 xml:space="preserve"> 2）“4.2.8”项目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与机构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对应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关系</w:t>
            </w:r>
          </w:p>
          <w:p w:rsidR="00F239BE" w:rsidRDefault="00F239BE" w:rsidP="00796A2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 xml:space="preserve"> 3）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“4.2.9”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营销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策略</w:t>
            </w:r>
          </w:p>
          <w:p w:rsidR="00F239BE" w:rsidRDefault="00F239BE" w:rsidP="00796A2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 xml:space="preserve"> 4）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“4.2.12”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募集期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缴款规则</w:t>
            </w:r>
          </w:p>
          <w:p w:rsidR="00F239BE" w:rsidRDefault="00F239BE" w:rsidP="00796A2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 xml:space="preserve"> 5）“4.2.18”折标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系数</w:t>
            </w:r>
          </w:p>
          <w:p w:rsidR="00F239BE" w:rsidRDefault="00F239BE" w:rsidP="00796A2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2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. 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调整如下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接口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中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入参为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list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的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字段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命名</w:t>
            </w:r>
          </w:p>
          <w:p w:rsidR="00F239BE" w:rsidRDefault="00F239BE" w:rsidP="00796A2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 1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）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“4.2.1”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项目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合同产品</w:t>
            </w:r>
          </w:p>
          <w:p w:rsidR="00F239BE" w:rsidRDefault="00F239BE" w:rsidP="00796A2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 xml:space="preserve"> 2）“4.2.9”营销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策略</w:t>
            </w:r>
          </w:p>
          <w:p w:rsidR="00F239BE" w:rsidRPr="00C5356C" w:rsidRDefault="00F239BE" w:rsidP="00796A2E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3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. 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调整“4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.2.20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”信息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披露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中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出参“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上传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人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、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上传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日期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的字段名。</w:t>
            </w:r>
          </w:p>
        </w:tc>
      </w:tr>
      <w:tr w:rsidR="00F239BE" w:rsidRPr="00C04482" w:rsidTr="00925AFF">
        <w:tc>
          <w:tcPr>
            <w:tcW w:w="850" w:type="dxa"/>
            <w:vMerge/>
          </w:tcPr>
          <w:p w:rsidR="00F239BE" w:rsidRDefault="00F239BE" w:rsidP="00925AF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F239BE" w:rsidRDefault="00F239BE" w:rsidP="00733292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>
              <w:rPr>
                <w:rFonts w:ascii="微软雅黑" w:eastAsia="微软雅黑" w:hAnsi="微软雅黑" w:cstheme="minorHAnsi" w:hint="eastAsia"/>
                <w:lang w:eastAsia="zh-CN"/>
              </w:rPr>
              <w:t>2018-6-26</w:t>
            </w:r>
          </w:p>
        </w:tc>
        <w:tc>
          <w:tcPr>
            <w:tcW w:w="822" w:type="dxa"/>
          </w:tcPr>
          <w:p w:rsidR="00F239BE" w:rsidRDefault="00F239BE" w:rsidP="00925AF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F239BE" w:rsidRDefault="00F239BE" w:rsidP="00207727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恢复4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.2.25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接口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BizGroup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、</w:t>
            </w:r>
            <w:r w:rsidRPr="0020772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入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参的必填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属性为Y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与ODS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保持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实现一致</w:t>
            </w:r>
          </w:p>
        </w:tc>
      </w:tr>
      <w:tr w:rsidR="00F239BE" w:rsidRPr="00C04482" w:rsidTr="00925AFF">
        <w:tc>
          <w:tcPr>
            <w:tcW w:w="850" w:type="dxa"/>
            <w:vMerge/>
          </w:tcPr>
          <w:p w:rsidR="00F239BE" w:rsidRDefault="00F239BE" w:rsidP="00925AFF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F239BE" w:rsidRDefault="00F239BE" w:rsidP="00733292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>
              <w:rPr>
                <w:rFonts w:ascii="微软雅黑" w:eastAsia="微软雅黑" w:hAnsi="微软雅黑" w:cstheme="minorHAnsi" w:hint="eastAsia"/>
                <w:lang w:eastAsia="zh-CN"/>
              </w:rPr>
              <w:t>2018-7-5</w:t>
            </w:r>
          </w:p>
        </w:tc>
        <w:tc>
          <w:tcPr>
            <w:tcW w:w="822" w:type="dxa"/>
          </w:tcPr>
          <w:p w:rsidR="00F239BE" w:rsidRDefault="00F239BE" w:rsidP="00925AFF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F239BE" w:rsidRPr="00F239BE" w:rsidRDefault="00F239BE" w:rsidP="00F239BE">
            <w:pPr>
              <w:spacing w:beforeLines="0" w:before="120"/>
              <w:ind w:left="78" w:firstLineChars="0" w:firstLine="0"/>
              <w:rPr>
                <w:rFonts w:ascii="Calibri" w:hAnsi="Calibri"/>
                <w:color w:val="1F497D"/>
                <w:lang w:eastAsia="zh-CN"/>
              </w:rPr>
            </w:pPr>
            <w:r w:rsidRPr="00F239BE">
              <w:rPr>
                <w:color w:val="1F497D"/>
                <w:lang w:eastAsia="zh-CN"/>
              </w:rPr>
              <w:t>4.2.32-Call</w:t>
            </w:r>
            <w:r w:rsidRPr="00F239BE">
              <w:rPr>
                <w:rFonts w:ascii="宋体" w:hAnsi="宋体" w:hint="eastAsia"/>
                <w:color w:val="1F497D"/>
                <w:lang w:eastAsia="zh-CN"/>
              </w:rPr>
              <w:t>款主任务，增加一个字段：【任务优先级】，对应</w:t>
            </w:r>
            <w:r w:rsidRPr="00F239BE">
              <w:rPr>
                <w:color w:val="1F497D"/>
                <w:lang w:eastAsia="zh-CN"/>
              </w:rPr>
              <w:t>CBS</w:t>
            </w:r>
            <w:r w:rsidRPr="00F239BE">
              <w:rPr>
                <w:rFonts w:ascii="宋体" w:hAnsi="宋体" w:hint="eastAsia"/>
                <w:color w:val="1F497D"/>
                <w:lang w:eastAsia="zh-CN"/>
              </w:rPr>
              <w:t>管理后台</w:t>
            </w:r>
            <w:r w:rsidRPr="00F239BE">
              <w:rPr>
                <w:color w:val="1F497D"/>
                <w:lang w:eastAsia="zh-CN"/>
              </w:rPr>
              <w:t>call</w:t>
            </w:r>
            <w:r w:rsidRPr="00F239BE">
              <w:rPr>
                <w:rFonts w:ascii="宋体" w:hAnsi="宋体" w:hint="eastAsia"/>
                <w:color w:val="1F497D"/>
                <w:lang w:eastAsia="zh-CN"/>
              </w:rPr>
              <w:t>任务配置页面【任务优先级】</w:t>
            </w:r>
          </w:p>
          <w:p w:rsidR="00F239BE" w:rsidRDefault="00F239BE" w:rsidP="00F239BE">
            <w:pPr>
              <w:spacing w:beforeLines="0" w:before="120"/>
              <w:ind w:left="78" w:firstLineChars="0" w:firstLine="0"/>
              <w:rPr>
                <w:rFonts w:ascii="宋体" w:hAnsi="宋体"/>
                <w:color w:val="1F497D"/>
                <w:lang w:eastAsia="zh-CN"/>
              </w:rPr>
            </w:pPr>
            <w:r w:rsidRPr="00F239BE">
              <w:rPr>
                <w:color w:val="1F497D"/>
                <w:lang w:eastAsia="zh-CN"/>
              </w:rPr>
              <w:t>4.2.30-</w:t>
            </w:r>
            <w:r w:rsidRPr="00F239BE">
              <w:rPr>
                <w:rFonts w:ascii="宋体" w:hAnsi="宋体" w:hint="eastAsia"/>
                <w:color w:val="1F497D"/>
                <w:lang w:eastAsia="zh-CN"/>
              </w:rPr>
              <w:t>分配主任务，增加一个字段：【分配规则和条款】，对应</w:t>
            </w:r>
            <w:r w:rsidRPr="00F239BE">
              <w:rPr>
                <w:color w:val="1F497D"/>
                <w:lang w:eastAsia="zh-CN"/>
              </w:rPr>
              <w:t>CBS</w:t>
            </w:r>
            <w:r w:rsidRPr="00F239BE">
              <w:rPr>
                <w:rFonts w:ascii="宋体" w:hAnsi="宋体" w:hint="eastAsia"/>
                <w:color w:val="1F497D"/>
                <w:lang w:eastAsia="zh-CN"/>
              </w:rPr>
              <w:t>管理后台分配任务配置页面【分配规则和条款】</w:t>
            </w:r>
          </w:p>
          <w:p w:rsidR="004E5C87" w:rsidRPr="00F239BE" w:rsidRDefault="004E5C87" w:rsidP="00F239BE">
            <w:pPr>
              <w:spacing w:beforeLines="0" w:before="120"/>
              <w:ind w:left="78"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color w:val="1F497D"/>
                <w:lang w:eastAsia="zh-CN"/>
              </w:rPr>
              <w:t>4.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2.1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项目/合同/产品接口的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参考sql中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“</w:t>
            </w:r>
            <w:r w:rsidRPr="004E5C87">
              <w:rPr>
                <w:rFonts w:ascii="Courier New" w:hAnsi="Courier New" w:cs="Courier New"/>
                <w:sz w:val="20"/>
                <w:lang w:eastAsia="zh-CN"/>
              </w:rPr>
              <w:t>duration_30_y</w:t>
            </w:r>
            <w:r w:rsidRPr="004E5C87">
              <w:rPr>
                <w:rFonts w:ascii="微软雅黑" w:eastAsia="微软雅黑" w:hAnsi="微软雅黑"/>
                <w:szCs w:val="21"/>
                <w:lang w:eastAsia="zh-CN"/>
              </w:rPr>
              <w:t>”</w:t>
            </w:r>
            <w:r w:rsidRPr="004E5C87">
              <w:rPr>
                <w:rFonts w:ascii="微软雅黑" w:eastAsia="微软雅黑" w:hAnsi="微软雅黑" w:hint="eastAsia"/>
                <w:szCs w:val="21"/>
                <w:lang w:eastAsia="zh-CN"/>
              </w:rPr>
              <w:t>修改</w:t>
            </w:r>
            <w:r w:rsidRPr="004E5C87">
              <w:rPr>
                <w:rFonts w:ascii="微软雅黑" w:eastAsia="微软雅黑" w:hAnsi="微软雅黑"/>
                <w:szCs w:val="21"/>
                <w:lang w:eastAsia="zh-CN"/>
              </w:rPr>
              <w:t>为“</w:t>
            </w:r>
            <w:r w:rsidRPr="004E5C87">
              <w:rPr>
                <w:rFonts w:ascii="Courier New" w:hAnsi="Courier New" w:cs="Courier New"/>
                <w:sz w:val="20"/>
                <w:lang w:eastAsia="zh-CN"/>
              </w:rPr>
              <w:t>duration_30_n</w:t>
            </w:r>
            <w:r w:rsidRPr="004E5C87">
              <w:rPr>
                <w:rFonts w:ascii="微软雅黑" w:eastAsia="微软雅黑" w:hAnsi="微软雅黑"/>
                <w:szCs w:val="21"/>
                <w:lang w:eastAsia="zh-CN"/>
              </w:rPr>
              <w:t>”</w:t>
            </w:r>
          </w:p>
        </w:tc>
      </w:tr>
      <w:tr w:rsidR="00491D87" w:rsidRPr="00C04482" w:rsidTr="00E860B5">
        <w:tc>
          <w:tcPr>
            <w:tcW w:w="850" w:type="dxa"/>
            <w:vMerge w:val="restart"/>
          </w:tcPr>
          <w:p w:rsidR="00491D87" w:rsidRPr="00D212AD" w:rsidRDefault="00491D87" w:rsidP="001965BA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>
              <w:rPr>
                <w:rFonts w:ascii="微软雅黑" w:eastAsia="微软雅黑" w:hAnsi="微软雅黑" w:cstheme="minorHAnsi" w:hint="eastAsia"/>
                <w:lang w:eastAsia="zh-CN"/>
              </w:rPr>
              <w:t>5.</w:t>
            </w:r>
            <w:r>
              <w:rPr>
                <w:rFonts w:ascii="微软雅黑" w:eastAsia="微软雅黑" w:hAnsi="微软雅黑" w:cstheme="minorHAnsi"/>
                <w:lang w:eastAsia="zh-CN"/>
              </w:rPr>
              <w:t>10</w:t>
            </w:r>
          </w:p>
        </w:tc>
        <w:tc>
          <w:tcPr>
            <w:tcW w:w="1588" w:type="dxa"/>
          </w:tcPr>
          <w:p w:rsidR="00491D87" w:rsidRDefault="00491D87" w:rsidP="00E860B5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eastAsia="zh-CN"/>
              </w:rPr>
              <w:t>2018-5-25</w:t>
            </w:r>
          </w:p>
        </w:tc>
        <w:tc>
          <w:tcPr>
            <w:tcW w:w="822" w:type="dxa"/>
          </w:tcPr>
          <w:p w:rsidR="00491D87" w:rsidRDefault="00491D87" w:rsidP="00E860B5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491D87" w:rsidRDefault="00491D87" w:rsidP="00E860B5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因配合CBS存续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消息推送需求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做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如下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更新：</w:t>
            </w:r>
          </w:p>
          <w:p w:rsidR="00491D87" w:rsidRPr="008172B1" w:rsidRDefault="00491D87" w:rsidP="00E860B5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8172B1">
              <w:rPr>
                <w:rFonts w:ascii="微软雅黑" w:eastAsia="微软雅黑" w:hAnsi="微软雅黑" w:hint="eastAsia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.2.21</w:t>
            </w:r>
            <w:r w:rsidRPr="008172B1">
              <w:rPr>
                <w:rFonts w:ascii="微软雅黑" w:eastAsia="微软雅黑" w:hAnsi="微软雅黑" w:hint="eastAsia"/>
                <w:szCs w:val="21"/>
                <w:lang w:eastAsia="zh-CN"/>
              </w:rPr>
              <w:t>信息披露关联对象接口”新增“信息披露id”入参</w:t>
            </w:r>
          </w:p>
          <w:p w:rsidR="00491D87" w:rsidRPr="008172B1" w:rsidRDefault="00491D87" w:rsidP="00E860B5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Cs w:val="21"/>
                <w:lang w:eastAsia="zh-CN"/>
              </w:rPr>
            </w:pPr>
            <w:r w:rsidRPr="008172B1">
              <w:rPr>
                <w:rFonts w:ascii="微软雅黑" w:eastAsia="微软雅黑" w:hAnsi="微软雅黑" w:cstheme="minorHAnsi" w:hint="eastAsia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theme="minorHAnsi" w:hint="eastAsia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theme="minorHAnsi"/>
                <w:szCs w:val="21"/>
                <w:lang w:eastAsia="zh-CN"/>
              </w:rPr>
              <w:t>.2.25</w:t>
            </w:r>
            <w:r w:rsidRPr="008172B1">
              <w:rPr>
                <w:rFonts w:ascii="微软雅黑" w:eastAsia="微软雅黑" w:hAnsi="微软雅黑" w:cstheme="minorHAnsi" w:hint="eastAsia"/>
                <w:szCs w:val="21"/>
                <w:lang w:eastAsia="zh-CN"/>
              </w:rPr>
              <w:t>存续</w:t>
            </w:r>
            <w:r w:rsidRPr="008172B1">
              <w:rPr>
                <w:rFonts w:ascii="微软雅黑" w:eastAsia="微软雅黑" w:hAnsi="微软雅黑" w:hint="eastAsia"/>
                <w:szCs w:val="21"/>
                <w:lang w:eastAsia="zh-CN"/>
              </w:rPr>
              <w:t>开放期任务接口</w:t>
            </w:r>
            <w:r w:rsidRPr="008172B1">
              <w:rPr>
                <w:rFonts w:ascii="微软雅黑" w:eastAsia="微软雅黑" w:hAnsi="微软雅黑" w:cstheme="minorHAnsi" w:hint="eastAsia"/>
                <w:szCs w:val="21"/>
                <w:lang w:eastAsia="zh-CN"/>
              </w:rPr>
              <w:t>”新增“batchid”入参，新增“batchid”出参</w:t>
            </w:r>
          </w:p>
          <w:p w:rsidR="00491D87" w:rsidRPr="008172B1" w:rsidRDefault="00491D87" w:rsidP="00E860B5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eastAsia="zh-CN"/>
              </w:rPr>
              <w:t>“4</w:t>
            </w:r>
            <w:r>
              <w:rPr>
                <w:rFonts w:ascii="微软雅黑" w:eastAsia="微软雅黑" w:hAnsi="微软雅黑" w:cstheme="minorHAnsi"/>
                <w:sz w:val="20"/>
                <w:lang w:eastAsia="zh-CN"/>
              </w:rPr>
              <w:t>.2.43</w:t>
            </w:r>
            <w:r>
              <w:rPr>
                <w:rFonts w:hint="eastAsia"/>
                <w:lang w:eastAsia="zh-CN"/>
              </w:rPr>
              <w:t>存续任务关联对象接口</w:t>
            </w:r>
            <w:r>
              <w:rPr>
                <w:rFonts w:ascii="微软雅黑" w:eastAsia="微软雅黑" w:hAnsi="微软雅黑" w:cstheme="minorHAnsi" w:hint="eastAsia"/>
                <w:sz w:val="20"/>
                <w:lang w:eastAsia="zh-CN"/>
              </w:rPr>
              <w:t>”新增“存续任务id”入参</w:t>
            </w:r>
          </w:p>
        </w:tc>
      </w:tr>
      <w:tr w:rsidR="00491D87" w:rsidRPr="00C04482" w:rsidTr="00925AFF">
        <w:tc>
          <w:tcPr>
            <w:tcW w:w="850" w:type="dxa"/>
            <w:vMerge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>
              <w:rPr>
                <w:rFonts w:ascii="微软雅黑" w:eastAsia="微软雅黑" w:hAnsi="微软雅黑" w:cstheme="minorHAnsi" w:hint="eastAsia"/>
                <w:lang w:eastAsia="zh-CN"/>
              </w:rPr>
              <w:t>2018-6-7</w:t>
            </w:r>
          </w:p>
        </w:tc>
        <w:tc>
          <w:tcPr>
            <w:tcW w:w="822" w:type="dxa"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增加“4.4 接口访问地址”章节</w:t>
            </w:r>
          </w:p>
        </w:tc>
      </w:tr>
      <w:tr w:rsidR="00491D87" w:rsidRPr="00C04482" w:rsidTr="00925AFF">
        <w:tc>
          <w:tcPr>
            <w:tcW w:w="850" w:type="dxa"/>
            <w:vMerge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>
              <w:rPr>
                <w:rFonts w:ascii="微软雅黑" w:eastAsia="微软雅黑" w:hAnsi="微软雅黑" w:cstheme="minorHAnsi"/>
                <w:lang w:eastAsia="zh-CN"/>
              </w:rPr>
              <w:t>2018-07-03</w:t>
            </w:r>
          </w:p>
        </w:tc>
        <w:tc>
          <w:tcPr>
            <w:tcW w:w="822" w:type="dxa"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王勇</w:t>
            </w:r>
          </w:p>
        </w:tc>
        <w:tc>
          <w:tcPr>
            <w:tcW w:w="5954" w:type="dxa"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1. “4.2.1项目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合同产品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接口中，出参新增字段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“锁定期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期限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”、“锁定期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单位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”、“是否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获香港证监会认可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”；</w:t>
            </w:r>
          </w:p>
          <w:p w:rsidR="00491D87" w:rsidRDefault="00491D87" w:rsidP="0049003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2. “4.2.18折标系数”接口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中，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入参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新增字段“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折标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系数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ID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;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出参新增字段“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营销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系数”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；</w:t>
            </w:r>
          </w:p>
          <w:p w:rsidR="00491D87" w:rsidRDefault="00491D87" w:rsidP="0049003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lastRenderedPageBreak/>
              <w:t>3. 新增查询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接口“4.2.45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财富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手工业绩”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“4.2.46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保险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手工业绩”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。</w:t>
            </w:r>
          </w:p>
        </w:tc>
      </w:tr>
      <w:tr w:rsidR="00491D87" w:rsidRPr="00C04482" w:rsidTr="00925AFF">
        <w:tc>
          <w:tcPr>
            <w:tcW w:w="850" w:type="dxa"/>
            <w:vMerge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>
              <w:rPr>
                <w:rFonts w:ascii="微软雅黑" w:eastAsia="微软雅黑" w:hAnsi="微软雅黑" w:cstheme="minorHAnsi"/>
                <w:lang w:eastAsia="zh-CN"/>
              </w:rPr>
              <w:t>2018-08-07</w:t>
            </w:r>
          </w:p>
        </w:tc>
        <w:tc>
          <w:tcPr>
            <w:tcW w:w="822" w:type="dxa"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王勇</w:t>
            </w:r>
          </w:p>
        </w:tc>
        <w:tc>
          <w:tcPr>
            <w:tcW w:w="5954" w:type="dxa"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1. “4.2.7相关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机构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”，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入参新增字段“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BizOrgId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；</w:t>
            </w:r>
          </w:p>
        </w:tc>
      </w:tr>
      <w:tr w:rsidR="00491D87" w:rsidRPr="00C04482" w:rsidTr="00925AFF">
        <w:tc>
          <w:tcPr>
            <w:tcW w:w="850" w:type="dxa"/>
            <w:vMerge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>
              <w:rPr>
                <w:rFonts w:ascii="微软雅黑" w:eastAsia="微软雅黑" w:hAnsi="微软雅黑" w:cstheme="minorHAnsi"/>
                <w:lang w:eastAsia="zh-CN"/>
              </w:rPr>
              <w:t>2018-08-14</w:t>
            </w:r>
          </w:p>
        </w:tc>
        <w:tc>
          <w:tcPr>
            <w:tcW w:w="822" w:type="dxa"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王勇</w:t>
            </w:r>
          </w:p>
        </w:tc>
        <w:tc>
          <w:tcPr>
            <w:tcW w:w="5954" w:type="dxa"/>
          </w:tcPr>
          <w:p w:rsidR="00491D87" w:rsidRDefault="00491D87" w:rsidP="0049003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1. “4.2.45财富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手工业绩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”，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调整出参“BranchCode”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中文名称；</w:t>
            </w:r>
          </w:p>
          <w:p w:rsidR="00491D87" w:rsidRPr="00491D87" w:rsidRDefault="00491D87" w:rsidP="00491D87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Cs w:val="21"/>
                <w:lang w:eastAsia="zh-CN"/>
              </w:rPr>
              <w:t>2. “4.2.46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保险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手工业绩”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调整出参“BranchCode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、</w:t>
            </w:r>
            <w:r w:rsidRPr="00865EA5">
              <w:rPr>
                <w:rFonts w:hint="eastAsia"/>
              </w:rPr>
              <w:t>Oversea</w:t>
            </w:r>
            <w:r w:rsidRPr="00865EA5">
              <w:t>sGross</w:t>
            </w:r>
            <w:r w:rsidRPr="00865EA5">
              <w:rPr>
                <w:rFonts w:hint="eastAsia"/>
              </w:rPr>
              <w:t>Premium</w:t>
            </w:r>
            <w:r>
              <w:rPr>
                <w:rFonts w:hint="eastAsia"/>
                <w:lang w:eastAsia="zh-CN"/>
              </w:rPr>
              <w:t>、</w:t>
            </w:r>
            <w:r w:rsidRPr="00865EA5">
              <w:t>GrossPremium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中文名称，调整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出参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“Time”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中英文名称；</w:t>
            </w:r>
          </w:p>
        </w:tc>
      </w:tr>
      <w:tr w:rsidR="00A41604" w:rsidRPr="00C04482" w:rsidTr="00925AFF">
        <w:tc>
          <w:tcPr>
            <w:tcW w:w="850" w:type="dxa"/>
          </w:tcPr>
          <w:p w:rsidR="00A41604" w:rsidRDefault="00A41604" w:rsidP="0049003C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>
              <w:rPr>
                <w:rFonts w:ascii="微软雅黑" w:eastAsia="微软雅黑" w:hAnsi="微软雅黑" w:cstheme="minorHAnsi" w:hint="eastAsia"/>
                <w:lang w:eastAsia="zh-CN"/>
              </w:rPr>
              <w:t>5.9</w:t>
            </w:r>
          </w:p>
        </w:tc>
        <w:tc>
          <w:tcPr>
            <w:tcW w:w="1588" w:type="dxa"/>
          </w:tcPr>
          <w:p w:rsidR="00A41604" w:rsidRDefault="00A41604" w:rsidP="007E3955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>
              <w:rPr>
                <w:rFonts w:ascii="微软雅黑" w:eastAsia="微软雅黑" w:hAnsi="微软雅黑" w:cstheme="minorHAnsi" w:hint="eastAsia"/>
                <w:lang w:eastAsia="zh-CN"/>
              </w:rPr>
              <w:t>2018-7-</w:t>
            </w:r>
            <w:r w:rsidR="007E3955">
              <w:rPr>
                <w:rFonts w:ascii="微软雅黑" w:eastAsia="微软雅黑" w:hAnsi="微软雅黑" w:cstheme="minorHAnsi"/>
                <w:lang w:eastAsia="zh-CN"/>
              </w:rPr>
              <w:t>6</w:t>
            </w:r>
          </w:p>
        </w:tc>
        <w:tc>
          <w:tcPr>
            <w:tcW w:w="822" w:type="dxa"/>
          </w:tcPr>
          <w:p w:rsidR="00A41604" w:rsidRDefault="00A41604" w:rsidP="0049003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A41604" w:rsidRDefault="00A41604" w:rsidP="00A4160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color w:val="1F497D"/>
                <w:lang w:eastAsia="zh-CN"/>
              </w:rPr>
              <w:t>4.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2.24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 xml:space="preserve"> 合同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文档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接口的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参考sql中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“</w:t>
            </w:r>
            <w:r w:rsidRPr="004E5C87">
              <w:rPr>
                <w:rFonts w:ascii="Courier New" w:hAnsi="Courier New" w:cs="Courier New"/>
                <w:sz w:val="20"/>
                <w:lang w:eastAsia="zh-CN"/>
              </w:rPr>
              <w:t>duration_30_y</w:t>
            </w:r>
            <w:r w:rsidRPr="004E5C87">
              <w:rPr>
                <w:rFonts w:ascii="微软雅黑" w:eastAsia="微软雅黑" w:hAnsi="微软雅黑"/>
                <w:szCs w:val="21"/>
                <w:lang w:eastAsia="zh-CN"/>
              </w:rPr>
              <w:t>”</w:t>
            </w:r>
            <w:r w:rsidRPr="004E5C87">
              <w:rPr>
                <w:rFonts w:ascii="微软雅黑" w:eastAsia="微软雅黑" w:hAnsi="微软雅黑" w:hint="eastAsia"/>
                <w:szCs w:val="21"/>
                <w:lang w:eastAsia="zh-CN"/>
              </w:rPr>
              <w:t>修改</w:t>
            </w:r>
            <w:r w:rsidRPr="004E5C87">
              <w:rPr>
                <w:rFonts w:ascii="微软雅黑" w:eastAsia="微软雅黑" w:hAnsi="微软雅黑"/>
                <w:szCs w:val="21"/>
                <w:lang w:eastAsia="zh-CN"/>
              </w:rPr>
              <w:t>为“</w:t>
            </w:r>
            <w:r w:rsidRPr="004E5C87">
              <w:rPr>
                <w:rFonts w:ascii="Courier New" w:hAnsi="Courier New" w:cs="Courier New"/>
                <w:sz w:val="20"/>
                <w:lang w:eastAsia="zh-CN"/>
              </w:rPr>
              <w:t>duration_30_n</w:t>
            </w:r>
            <w:r w:rsidRPr="004E5C87">
              <w:rPr>
                <w:rFonts w:ascii="微软雅黑" w:eastAsia="微软雅黑" w:hAnsi="微软雅黑"/>
                <w:szCs w:val="21"/>
                <w:lang w:eastAsia="zh-CN"/>
              </w:rPr>
              <w:t>”</w:t>
            </w:r>
          </w:p>
        </w:tc>
      </w:tr>
      <w:tr w:rsidR="00D47BAC" w:rsidRPr="00C04482" w:rsidTr="00925AFF">
        <w:tc>
          <w:tcPr>
            <w:tcW w:w="850" w:type="dxa"/>
            <w:vMerge w:val="restart"/>
          </w:tcPr>
          <w:p w:rsidR="00D47BAC" w:rsidRDefault="00D47BAC" w:rsidP="0049003C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  <w:r>
              <w:rPr>
                <w:rFonts w:ascii="微软雅黑" w:eastAsia="微软雅黑" w:hAnsi="微软雅黑" w:cstheme="minorHAnsi" w:hint="eastAsia"/>
                <w:lang w:eastAsia="zh-CN"/>
              </w:rPr>
              <w:t>5.</w:t>
            </w:r>
            <w:r>
              <w:rPr>
                <w:rFonts w:ascii="微软雅黑" w:eastAsia="微软雅黑" w:hAnsi="微软雅黑" w:cstheme="minorHAnsi"/>
                <w:lang w:eastAsia="zh-CN"/>
              </w:rPr>
              <w:t>10</w:t>
            </w:r>
          </w:p>
          <w:p w:rsidR="00D47BAC" w:rsidRDefault="00D47BAC" w:rsidP="00F30CFA">
            <w:pPr>
              <w:spacing w:before="120" w:line="240" w:lineRule="atLeast"/>
              <w:ind w:firstLine="42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D47BAC" w:rsidRPr="00E22999" w:rsidRDefault="00D47BAC" w:rsidP="002505D0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2018-7-18</w:t>
            </w:r>
          </w:p>
        </w:tc>
        <w:tc>
          <w:tcPr>
            <w:tcW w:w="822" w:type="dxa"/>
          </w:tcPr>
          <w:p w:rsidR="00D47BAC" w:rsidRPr="00E22999" w:rsidRDefault="00D47BAC" w:rsidP="002505D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侯波</w:t>
            </w:r>
          </w:p>
        </w:tc>
        <w:tc>
          <w:tcPr>
            <w:tcW w:w="5954" w:type="dxa"/>
          </w:tcPr>
          <w:p w:rsidR="00D47BAC" w:rsidRPr="00E22999" w:rsidRDefault="00D47BAC" w:rsidP="002505D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4.2.19存量-投资型，增加实缴金额，回款金额字段</w:t>
            </w:r>
          </w:p>
        </w:tc>
      </w:tr>
      <w:tr w:rsidR="00D47BAC" w:rsidRPr="00C04482" w:rsidTr="00925AFF">
        <w:tc>
          <w:tcPr>
            <w:tcW w:w="850" w:type="dxa"/>
            <w:vMerge/>
          </w:tcPr>
          <w:p w:rsidR="00D47BAC" w:rsidRDefault="00D47BAC" w:rsidP="00F30CFA">
            <w:pPr>
              <w:spacing w:before="120" w:line="240" w:lineRule="atLeast"/>
              <w:ind w:firstLine="42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D47BAC" w:rsidRDefault="00D47BAC" w:rsidP="002505D0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2018</w:t>
            </w:r>
            <w:r>
              <w:rPr>
                <w:rFonts w:ascii="微软雅黑" w:eastAsia="微软雅黑" w:hAnsi="微软雅黑" w:cstheme="minorHAnsi"/>
                <w:lang w:val="en-GB" w:eastAsia="zh-CN"/>
              </w:rPr>
              <w:t>-7-30</w:t>
            </w:r>
          </w:p>
        </w:tc>
        <w:tc>
          <w:tcPr>
            <w:tcW w:w="822" w:type="dxa"/>
          </w:tcPr>
          <w:p w:rsidR="00D47BAC" w:rsidRDefault="00D47BAC" w:rsidP="002505D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D47BAC" w:rsidRDefault="00D47BAC" w:rsidP="002505D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.2.20 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信息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披露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接口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增加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输出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参数增加“</w:t>
            </w:r>
            <w:r w:rsidRPr="00CA7056">
              <w:rPr>
                <w:rFonts w:ascii="微软雅黑" w:eastAsia="微软雅黑" w:hAnsi="微软雅黑" w:cs="宋体"/>
                <w:bCs/>
                <w:color w:val="000000"/>
                <w:szCs w:val="21"/>
                <w:lang w:eastAsia="zh-CN"/>
              </w:rPr>
              <w:t>MultiMediaList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节点</w:t>
            </w:r>
          </w:p>
        </w:tc>
      </w:tr>
      <w:tr w:rsidR="00D47BAC" w:rsidRPr="00C04482" w:rsidTr="00925AFF">
        <w:tc>
          <w:tcPr>
            <w:tcW w:w="850" w:type="dxa"/>
            <w:vMerge/>
          </w:tcPr>
          <w:p w:rsidR="00D47BAC" w:rsidRDefault="00D47BAC" w:rsidP="00F30CFA">
            <w:pPr>
              <w:spacing w:before="120" w:line="240" w:lineRule="atLeast"/>
              <w:ind w:firstLine="42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D47BAC" w:rsidRDefault="00D47BAC" w:rsidP="006D79EE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/>
                <w:lang w:val="en-GB" w:eastAsia="zh-CN"/>
              </w:rPr>
              <w:t>2018-08-03</w:t>
            </w:r>
          </w:p>
        </w:tc>
        <w:tc>
          <w:tcPr>
            <w:tcW w:w="822" w:type="dxa"/>
          </w:tcPr>
          <w:p w:rsidR="00D47BAC" w:rsidRDefault="00D47BAC" w:rsidP="002505D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D47BAC" w:rsidRDefault="00D47BAC" w:rsidP="002505D0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.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2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.36 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投资信息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-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主基金 接口增加“币种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输出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参数</w:t>
            </w:r>
          </w:p>
        </w:tc>
      </w:tr>
      <w:tr w:rsidR="00D47BAC" w:rsidRPr="00C04482" w:rsidTr="00925AFF">
        <w:tc>
          <w:tcPr>
            <w:tcW w:w="850" w:type="dxa"/>
            <w:vMerge/>
          </w:tcPr>
          <w:p w:rsidR="00D47BAC" w:rsidRDefault="00D47BAC" w:rsidP="00F30CFA">
            <w:pPr>
              <w:spacing w:before="120" w:line="240" w:lineRule="atLeast"/>
              <w:ind w:firstLine="42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D47BAC" w:rsidRDefault="00D47BAC" w:rsidP="00F30CFA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/>
                <w:lang w:val="en-GB" w:eastAsia="zh-CN"/>
              </w:rPr>
              <w:t>2018-08-17</w:t>
            </w:r>
          </w:p>
        </w:tc>
        <w:tc>
          <w:tcPr>
            <w:tcW w:w="822" w:type="dxa"/>
          </w:tcPr>
          <w:p w:rsidR="00D47BAC" w:rsidRDefault="00D47BAC" w:rsidP="00F30CFA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D47BAC" w:rsidRDefault="00D47BAC" w:rsidP="0037622A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.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2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.36 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投资信息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-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主基金 接口章节，增加“币种字典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列表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 xml:space="preserve"> </w:t>
            </w:r>
          </w:p>
        </w:tc>
      </w:tr>
      <w:tr w:rsidR="00D47BAC" w:rsidRPr="00C04482" w:rsidTr="00925AFF">
        <w:tc>
          <w:tcPr>
            <w:tcW w:w="850" w:type="dxa"/>
            <w:vMerge/>
          </w:tcPr>
          <w:p w:rsidR="00D47BAC" w:rsidRPr="00DA46C5" w:rsidRDefault="00D47BAC" w:rsidP="00F30CFA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D47BAC" w:rsidRDefault="00D47BAC" w:rsidP="00F30CFA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2018-09-14</w:t>
            </w:r>
          </w:p>
        </w:tc>
        <w:tc>
          <w:tcPr>
            <w:tcW w:w="822" w:type="dxa"/>
          </w:tcPr>
          <w:p w:rsidR="00D47BAC" w:rsidRDefault="00D47BAC" w:rsidP="00F30CFA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侯波</w:t>
            </w:r>
          </w:p>
        </w:tc>
        <w:tc>
          <w:tcPr>
            <w:tcW w:w="5954" w:type="dxa"/>
          </w:tcPr>
          <w:p w:rsidR="00D47BAC" w:rsidRDefault="00D47BAC" w:rsidP="00D84C4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4.2.17 增加字段</w:t>
            </w:r>
            <w:r w:rsidRPr="00DA46C5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"</w:t>
            </w:r>
            <w:r w:rsidRPr="00D84C44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交易下单渠道</w:t>
            </w:r>
            <w:r w:rsidRPr="00DA46C5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"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</w:t>
            </w:r>
            <w:r w:rsidRPr="00DA46C5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"支付方式"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</w:t>
            </w:r>
            <w:r w:rsidRPr="00DA46C5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"资金到账方式"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</w:t>
            </w:r>
            <w:r w:rsidRPr="00DA46C5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"现金宝基金代码"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</w:t>
            </w:r>
            <w:r w:rsidRPr="00DA46C5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"现金宝交易申请编号"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，</w:t>
            </w:r>
            <w:r w:rsidRPr="00DA46C5"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"现金宝交易状态"</w:t>
            </w:r>
          </w:p>
        </w:tc>
      </w:tr>
      <w:tr w:rsidR="00D47BAC" w:rsidRPr="00C04482" w:rsidTr="00925AFF">
        <w:tc>
          <w:tcPr>
            <w:tcW w:w="850" w:type="dxa"/>
            <w:vMerge/>
          </w:tcPr>
          <w:p w:rsidR="00D47BAC" w:rsidRPr="00DA46C5" w:rsidRDefault="00D47BAC" w:rsidP="00F30CFA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D47BAC" w:rsidRDefault="00D47BAC" w:rsidP="00F30CFA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/>
                <w:lang w:val="en-GB" w:eastAsia="zh-CN"/>
              </w:rPr>
              <w:t>2018-11-21</w:t>
            </w:r>
          </w:p>
        </w:tc>
        <w:tc>
          <w:tcPr>
            <w:tcW w:w="822" w:type="dxa"/>
          </w:tcPr>
          <w:p w:rsidR="00D47BAC" w:rsidRDefault="00D47BAC" w:rsidP="00F30CFA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王勇</w:t>
            </w:r>
          </w:p>
        </w:tc>
        <w:tc>
          <w:tcPr>
            <w:tcW w:w="5954" w:type="dxa"/>
          </w:tcPr>
          <w:p w:rsidR="00D47BAC" w:rsidRDefault="00D47BAC" w:rsidP="00D84C4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1. “4.2.5份额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类别-收益率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”出参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增加字段“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产品收益率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；</w:t>
            </w:r>
          </w:p>
          <w:p w:rsidR="00D47BAC" w:rsidRPr="007C5D42" w:rsidRDefault="00D47BAC" w:rsidP="00D84C4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2. “4.2.6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份额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类别-费率”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出参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增加字段“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产品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费用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值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、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“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产品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费率值”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；</w:t>
            </w:r>
          </w:p>
        </w:tc>
      </w:tr>
      <w:tr w:rsidR="00D47BAC" w:rsidRPr="00C04482" w:rsidTr="00925AFF">
        <w:tc>
          <w:tcPr>
            <w:tcW w:w="850" w:type="dxa"/>
            <w:vMerge/>
          </w:tcPr>
          <w:p w:rsidR="00D47BAC" w:rsidRPr="00DA46C5" w:rsidRDefault="00D47BAC" w:rsidP="00F30CFA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D47BAC" w:rsidRDefault="00D47BAC" w:rsidP="00F30CFA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ins w:id="4" w:author="王勇（业务技术分析部）" w:date="2019-01-04T18:31:00Z">
              <w:r>
                <w:rPr>
                  <w:rFonts w:ascii="微软雅黑" w:eastAsia="微软雅黑" w:hAnsi="微软雅黑" w:cstheme="minorHAnsi"/>
                  <w:lang w:val="en-GB" w:eastAsia="zh-CN"/>
                </w:rPr>
                <w:t>2019-01-04</w:t>
              </w:r>
            </w:ins>
          </w:p>
        </w:tc>
        <w:tc>
          <w:tcPr>
            <w:tcW w:w="822" w:type="dxa"/>
          </w:tcPr>
          <w:p w:rsidR="00D47BAC" w:rsidRDefault="00D47BAC" w:rsidP="00F30CFA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ins w:id="5" w:author="王勇（业务技术分析部）" w:date="2019-01-04T18:31:00Z">
              <w:r>
                <w:rPr>
                  <w:rFonts w:ascii="微软雅黑" w:eastAsia="微软雅黑" w:hAnsi="微软雅黑" w:cstheme="minorHAnsi" w:hint="eastAsia"/>
                  <w:lang w:val="en-GB" w:eastAsia="zh-CN"/>
                </w:rPr>
                <w:t>王勇</w:t>
              </w:r>
            </w:ins>
          </w:p>
        </w:tc>
        <w:tc>
          <w:tcPr>
            <w:tcW w:w="5954" w:type="dxa"/>
          </w:tcPr>
          <w:p w:rsidR="00D47BAC" w:rsidRDefault="00D47BAC" w:rsidP="00D84C4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ins w:id="6" w:author="王勇（业务技术分析部）" w:date="2019-01-04T18:31:00Z">
              <w:r>
                <w:rPr>
                  <w:rFonts w:ascii="微软雅黑" w:eastAsia="微软雅黑" w:hAnsi="微软雅黑" w:cstheme="minorHAnsi" w:hint="eastAsia"/>
                  <w:sz w:val="20"/>
                  <w:lang w:val="en-GB" w:eastAsia="zh-CN"/>
                </w:rPr>
                <w:t>1. “4.2.1项目</w:t>
              </w:r>
              <w:r>
                <w:rPr>
                  <w:rFonts w:ascii="微软雅黑" w:eastAsia="微软雅黑" w:hAnsi="微软雅黑" w:cstheme="minorHAnsi"/>
                  <w:sz w:val="20"/>
                  <w:lang w:val="en-GB" w:eastAsia="zh-CN"/>
                </w:rPr>
                <w:t>合同产品</w:t>
              </w:r>
              <w:r>
                <w:rPr>
                  <w:rFonts w:ascii="微软雅黑" w:eastAsia="微软雅黑" w:hAnsi="微软雅黑" w:cstheme="minorHAnsi" w:hint="eastAsia"/>
                  <w:sz w:val="20"/>
                  <w:lang w:val="en-GB" w:eastAsia="zh-CN"/>
                </w:rPr>
                <w:t>”出参</w:t>
              </w:r>
              <w:r>
                <w:rPr>
                  <w:rFonts w:ascii="微软雅黑" w:eastAsia="微软雅黑" w:hAnsi="微软雅黑" w:cstheme="minorHAnsi"/>
                  <w:sz w:val="20"/>
                  <w:lang w:val="en-GB" w:eastAsia="zh-CN"/>
                </w:rPr>
                <w:t>增加字段“</w:t>
              </w:r>
              <w:r>
                <w:rPr>
                  <w:rFonts w:ascii="微软雅黑" w:eastAsia="微软雅黑" w:hAnsi="微软雅黑" w:cstheme="minorHAnsi" w:hint="eastAsia"/>
                  <w:sz w:val="20"/>
                  <w:lang w:val="en-GB" w:eastAsia="zh-CN"/>
                </w:rPr>
                <w:t>包含</w:t>
              </w:r>
              <w:r>
                <w:rPr>
                  <w:rFonts w:ascii="微软雅黑" w:eastAsia="微软雅黑" w:hAnsi="微软雅黑" w:cstheme="minorHAnsi"/>
                  <w:sz w:val="20"/>
                  <w:lang w:val="en-GB" w:eastAsia="zh-CN"/>
                </w:rPr>
                <w:t>虚拟资产”</w:t>
              </w:r>
              <w:r>
                <w:rPr>
                  <w:rFonts w:ascii="微软雅黑" w:eastAsia="微软雅黑" w:hAnsi="微软雅黑" w:cstheme="minorHAnsi" w:hint="eastAsia"/>
                  <w:sz w:val="20"/>
                  <w:lang w:val="en-GB" w:eastAsia="zh-CN"/>
                </w:rPr>
                <w:t>。</w:t>
              </w:r>
            </w:ins>
          </w:p>
        </w:tc>
      </w:tr>
      <w:tr w:rsidR="00D47BAC" w:rsidRPr="00C04482" w:rsidTr="00925AFF">
        <w:tc>
          <w:tcPr>
            <w:tcW w:w="850" w:type="dxa"/>
            <w:vMerge/>
          </w:tcPr>
          <w:p w:rsidR="00D47BAC" w:rsidRPr="00DA46C5" w:rsidRDefault="00D47BAC" w:rsidP="00F30CFA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D47BAC" w:rsidRDefault="00D47BAC" w:rsidP="00F30CFA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2019-01-08</w:t>
            </w:r>
          </w:p>
        </w:tc>
        <w:tc>
          <w:tcPr>
            <w:tcW w:w="822" w:type="dxa"/>
          </w:tcPr>
          <w:p w:rsidR="00D47BAC" w:rsidRDefault="00D47BAC" w:rsidP="00F30CFA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侯波</w:t>
            </w:r>
          </w:p>
        </w:tc>
        <w:tc>
          <w:tcPr>
            <w:tcW w:w="5954" w:type="dxa"/>
          </w:tcPr>
          <w:p w:rsidR="00D47BAC" w:rsidRDefault="00D47BAC" w:rsidP="00D84C44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4.2.47 增加转受让处理接口</w:t>
            </w:r>
          </w:p>
        </w:tc>
      </w:tr>
      <w:tr w:rsidR="00D47BAC" w:rsidRPr="00C04482" w:rsidTr="00925AFF">
        <w:tc>
          <w:tcPr>
            <w:tcW w:w="850" w:type="dxa"/>
            <w:vMerge/>
          </w:tcPr>
          <w:p w:rsidR="00D47BAC" w:rsidRPr="00DA46C5" w:rsidRDefault="00D47BAC" w:rsidP="00D47BAC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eastAsia="zh-CN"/>
              </w:rPr>
            </w:pPr>
          </w:p>
        </w:tc>
        <w:tc>
          <w:tcPr>
            <w:tcW w:w="1588" w:type="dxa"/>
          </w:tcPr>
          <w:p w:rsidR="00D47BAC" w:rsidRDefault="00D47BAC" w:rsidP="00D47BAC">
            <w:pPr>
              <w:spacing w:beforeLines="0" w:before="0" w:line="240" w:lineRule="atLeast"/>
              <w:ind w:firstLineChars="0" w:firstLine="0"/>
              <w:jc w:val="center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2019-01-0</w:t>
            </w:r>
            <w:r>
              <w:rPr>
                <w:rFonts w:ascii="微软雅黑" w:eastAsia="微软雅黑" w:hAnsi="微软雅黑" w:cstheme="minorHAnsi"/>
                <w:lang w:val="en-GB" w:eastAsia="zh-CN"/>
              </w:rPr>
              <w:t>9</w:t>
            </w:r>
          </w:p>
        </w:tc>
        <w:tc>
          <w:tcPr>
            <w:tcW w:w="822" w:type="dxa"/>
          </w:tcPr>
          <w:p w:rsidR="00D47BAC" w:rsidRDefault="00D47BAC" w:rsidP="00D47BA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lang w:val="en-GB" w:eastAsia="zh-CN"/>
              </w:rPr>
              <w:t>梅烊</w:t>
            </w:r>
          </w:p>
        </w:tc>
        <w:tc>
          <w:tcPr>
            <w:tcW w:w="5954" w:type="dxa"/>
          </w:tcPr>
          <w:p w:rsidR="00D47BAC" w:rsidRDefault="00D47BAC" w:rsidP="00D47BAC">
            <w:pPr>
              <w:spacing w:beforeLines="0" w:before="0" w:line="240" w:lineRule="atLeast"/>
              <w:ind w:firstLineChars="0" w:firstLine="0"/>
              <w:rPr>
                <w:rFonts w:ascii="微软雅黑" w:eastAsia="微软雅黑" w:hAnsi="微软雅黑" w:cstheme="minorHAnsi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>4.2.4</w:t>
            </w:r>
            <w:r>
              <w:rPr>
                <w:rFonts w:ascii="微软雅黑" w:eastAsia="微软雅黑" w:hAnsi="微软雅黑" w:cstheme="minorHAnsi"/>
                <w:sz w:val="20"/>
                <w:lang w:val="en-GB" w:eastAsia="zh-CN"/>
              </w:rPr>
              <w:t>8</w:t>
            </w:r>
            <w:r>
              <w:rPr>
                <w:rFonts w:ascii="微软雅黑" w:eastAsia="微软雅黑" w:hAnsi="微软雅黑" w:cstheme="minorHAnsi" w:hint="eastAsia"/>
                <w:sz w:val="20"/>
                <w:lang w:val="en-GB" w:eastAsia="zh-CN"/>
              </w:rPr>
              <w:t xml:space="preserve"> 增加“项目人员”接口</w:t>
            </w:r>
          </w:p>
        </w:tc>
      </w:tr>
    </w:tbl>
    <w:p w:rsidR="00BD5108" w:rsidRPr="00E22999" w:rsidRDefault="00BD5108" w:rsidP="00C36FE1">
      <w:pPr>
        <w:pStyle w:val="HeadingB"/>
        <w:numPr>
          <w:ilvl w:val="0"/>
          <w:numId w:val="0"/>
        </w:numPr>
        <w:spacing w:before="120"/>
        <w:ind w:left="652" w:hanging="652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/>
          <w:lang w:val="en-GB" w:eastAsia="zh-CN"/>
        </w:rPr>
        <w:t>分发</w:t>
      </w:r>
    </w:p>
    <w:p w:rsidR="00BD5108" w:rsidRPr="00E22999" w:rsidRDefault="00BD5108" w:rsidP="00C36FE1">
      <w:pPr>
        <w:pStyle w:val="a7"/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/>
          <w:lang w:val="en-GB" w:eastAsia="zh-CN"/>
        </w:rPr>
        <w:t>此文档分发给以下部门或单位相关人员：</w:t>
      </w:r>
    </w:p>
    <w:tbl>
      <w:tblPr>
        <w:tblW w:w="9498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2268"/>
        <w:gridCol w:w="4820"/>
      </w:tblGrid>
      <w:tr w:rsidR="00E22999" w:rsidRPr="00E22999" w:rsidTr="00277471">
        <w:tc>
          <w:tcPr>
            <w:tcW w:w="2410" w:type="dxa"/>
            <w:shd w:val="pct15" w:color="auto" w:fill="auto"/>
          </w:tcPr>
          <w:p w:rsidR="00277471" w:rsidRPr="00E22999" w:rsidRDefault="00277471" w:rsidP="00981C1B">
            <w:pPr>
              <w:pStyle w:val="TableText"/>
              <w:spacing w:before="120"/>
              <w:ind w:left="0" w:firstLine="420"/>
              <w:rPr>
                <w:rFonts w:ascii="微软雅黑" w:eastAsia="微软雅黑" w:hAnsi="微软雅黑" w:cstheme="minorHAnsi"/>
                <w:b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/>
                <w:b/>
                <w:lang w:val="en-GB" w:eastAsia="zh-CN"/>
              </w:rPr>
              <w:t>姓名</w:t>
            </w:r>
          </w:p>
        </w:tc>
        <w:tc>
          <w:tcPr>
            <w:tcW w:w="2268" w:type="dxa"/>
            <w:shd w:val="pct15" w:color="auto" w:fill="auto"/>
          </w:tcPr>
          <w:p w:rsidR="00277471" w:rsidRPr="00E22999" w:rsidRDefault="00277471" w:rsidP="00981C1B">
            <w:pPr>
              <w:pStyle w:val="TableText"/>
              <w:spacing w:before="120"/>
              <w:ind w:left="0" w:firstLine="420"/>
              <w:rPr>
                <w:rFonts w:ascii="微软雅黑" w:eastAsia="微软雅黑" w:hAnsi="微软雅黑" w:cstheme="minorHAnsi"/>
                <w:b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b/>
                <w:lang w:val="en-GB" w:eastAsia="zh-CN"/>
              </w:rPr>
              <w:t>部门</w:t>
            </w:r>
          </w:p>
        </w:tc>
        <w:tc>
          <w:tcPr>
            <w:tcW w:w="4820" w:type="dxa"/>
            <w:shd w:val="pct15" w:color="auto" w:fill="auto"/>
          </w:tcPr>
          <w:p w:rsidR="00277471" w:rsidRPr="00E22999" w:rsidRDefault="00277471" w:rsidP="00981C1B">
            <w:pPr>
              <w:pStyle w:val="TableText"/>
              <w:spacing w:before="120"/>
              <w:ind w:left="0" w:firstLine="420"/>
              <w:rPr>
                <w:rFonts w:ascii="微软雅黑" w:eastAsia="微软雅黑" w:hAnsi="微软雅黑" w:cstheme="minorHAnsi"/>
                <w:b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b/>
                <w:lang w:val="en-GB" w:eastAsia="zh-CN"/>
              </w:rPr>
              <w:t>职务</w:t>
            </w:r>
          </w:p>
        </w:tc>
      </w:tr>
      <w:tr w:rsidR="00E22999" w:rsidRPr="00E22999" w:rsidTr="00277471">
        <w:tc>
          <w:tcPr>
            <w:tcW w:w="2410" w:type="dxa"/>
          </w:tcPr>
          <w:p w:rsidR="00277471" w:rsidRPr="00E22999" w:rsidRDefault="00277471" w:rsidP="00C36FE1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  <w:tc>
          <w:tcPr>
            <w:tcW w:w="2268" w:type="dxa"/>
          </w:tcPr>
          <w:p w:rsidR="00277471" w:rsidRPr="00E22999" w:rsidRDefault="00277471" w:rsidP="00C36FE1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  <w:tc>
          <w:tcPr>
            <w:tcW w:w="4820" w:type="dxa"/>
          </w:tcPr>
          <w:p w:rsidR="00277471" w:rsidRPr="00E22999" w:rsidRDefault="00277471" w:rsidP="00C36FE1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</w:tr>
      <w:tr w:rsidR="00E22999" w:rsidRPr="00E22999" w:rsidTr="00277471">
        <w:tc>
          <w:tcPr>
            <w:tcW w:w="2410" w:type="dxa"/>
          </w:tcPr>
          <w:p w:rsidR="00277471" w:rsidRPr="00E22999" w:rsidRDefault="00277471" w:rsidP="00C36FE1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  <w:tc>
          <w:tcPr>
            <w:tcW w:w="2268" w:type="dxa"/>
          </w:tcPr>
          <w:p w:rsidR="00277471" w:rsidRPr="00E22999" w:rsidRDefault="00277471" w:rsidP="00C36FE1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  <w:tc>
          <w:tcPr>
            <w:tcW w:w="4820" w:type="dxa"/>
          </w:tcPr>
          <w:p w:rsidR="00277471" w:rsidRPr="00E22999" w:rsidRDefault="00277471" w:rsidP="00C36FE1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</w:tr>
      <w:tr w:rsidR="00E22999" w:rsidRPr="00E22999" w:rsidTr="00277471">
        <w:tc>
          <w:tcPr>
            <w:tcW w:w="2410" w:type="dxa"/>
          </w:tcPr>
          <w:p w:rsidR="00277471" w:rsidRPr="00E22999" w:rsidRDefault="00277471" w:rsidP="00C36FE1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  <w:tc>
          <w:tcPr>
            <w:tcW w:w="2268" w:type="dxa"/>
          </w:tcPr>
          <w:p w:rsidR="00277471" w:rsidRPr="00E22999" w:rsidRDefault="00277471" w:rsidP="00C36FE1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  <w:tc>
          <w:tcPr>
            <w:tcW w:w="4820" w:type="dxa"/>
          </w:tcPr>
          <w:p w:rsidR="00277471" w:rsidRPr="00E22999" w:rsidRDefault="00277471" w:rsidP="00C36FE1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</w:tr>
    </w:tbl>
    <w:p w:rsidR="00BD5108" w:rsidRPr="00E22999" w:rsidRDefault="00BB7F43" w:rsidP="00BB7F43">
      <w:pPr>
        <w:pStyle w:val="HeadingB"/>
        <w:numPr>
          <w:ilvl w:val="0"/>
          <w:numId w:val="0"/>
        </w:numPr>
        <w:spacing w:before="120"/>
        <w:ind w:left="652" w:hanging="652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 w:hint="eastAsia"/>
          <w:lang w:val="en-GB" w:eastAsia="zh-CN"/>
        </w:rPr>
        <w:t>审批</w:t>
      </w:r>
    </w:p>
    <w:tbl>
      <w:tblPr>
        <w:tblW w:w="9498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3686"/>
        <w:gridCol w:w="2268"/>
      </w:tblGrid>
      <w:tr w:rsidR="00E22999" w:rsidRPr="00E22999" w:rsidTr="00BB7F43">
        <w:tc>
          <w:tcPr>
            <w:tcW w:w="3544" w:type="dxa"/>
            <w:shd w:val="pct15" w:color="auto" w:fill="auto"/>
          </w:tcPr>
          <w:p w:rsidR="00BB7F43" w:rsidRPr="00E22999" w:rsidRDefault="00BB7F43" w:rsidP="00BB7F43">
            <w:pPr>
              <w:pStyle w:val="TableText"/>
              <w:spacing w:before="120"/>
              <w:ind w:left="0" w:firstLine="420"/>
              <w:jc w:val="center"/>
              <w:rPr>
                <w:rFonts w:ascii="微软雅黑" w:eastAsia="微软雅黑" w:hAnsi="微软雅黑" w:cstheme="minorHAnsi"/>
                <w:b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b/>
                <w:lang w:val="en-GB" w:eastAsia="zh-CN"/>
              </w:rPr>
              <w:t>部门</w:t>
            </w:r>
          </w:p>
        </w:tc>
        <w:tc>
          <w:tcPr>
            <w:tcW w:w="3686" w:type="dxa"/>
            <w:shd w:val="pct15" w:color="auto" w:fill="auto"/>
          </w:tcPr>
          <w:p w:rsidR="00BB7F43" w:rsidRPr="00E22999" w:rsidRDefault="00BB7F43" w:rsidP="00BB7F43">
            <w:pPr>
              <w:pStyle w:val="TableText"/>
              <w:spacing w:before="120"/>
              <w:ind w:left="0" w:firstLine="420"/>
              <w:jc w:val="center"/>
              <w:rPr>
                <w:rFonts w:ascii="微软雅黑" w:eastAsia="微软雅黑" w:hAnsi="微软雅黑" w:cstheme="minorHAnsi"/>
                <w:b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b/>
                <w:lang w:val="en-GB" w:eastAsia="zh-CN"/>
              </w:rPr>
              <w:t>签字</w:t>
            </w:r>
          </w:p>
        </w:tc>
        <w:tc>
          <w:tcPr>
            <w:tcW w:w="2268" w:type="dxa"/>
            <w:shd w:val="pct15" w:color="auto" w:fill="auto"/>
          </w:tcPr>
          <w:p w:rsidR="00BB7F43" w:rsidRPr="00E22999" w:rsidRDefault="00BB7F43" w:rsidP="00BB7F43">
            <w:pPr>
              <w:pStyle w:val="TableText"/>
              <w:spacing w:before="120"/>
              <w:ind w:left="0" w:firstLine="420"/>
              <w:jc w:val="center"/>
              <w:rPr>
                <w:rFonts w:ascii="微软雅黑" w:eastAsia="微软雅黑" w:hAnsi="微软雅黑" w:cstheme="minorHAnsi"/>
                <w:b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b/>
                <w:lang w:val="en-GB" w:eastAsia="zh-CN"/>
              </w:rPr>
              <w:t>日期</w:t>
            </w:r>
          </w:p>
        </w:tc>
      </w:tr>
      <w:tr w:rsidR="00E22999" w:rsidRPr="00E22999" w:rsidTr="00BB7F43">
        <w:tc>
          <w:tcPr>
            <w:tcW w:w="3544" w:type="dxa"/>
          </w:tcPr>
          <w:p w:rsidR="00BB7F43" w:rsidRPr="00E22999" w:rsidRDefault="00BB7F43" w:rsidP="00364C3C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i w:val="0"/>
                <w:color w:val="auto"/>
                <w:lang w:val="en-GB" w:eastAsia="zh-CN"/>
              </w:rPr>
              <w:t>业务技术分析团队</w:t>
            </w:r>
          </w:p>
        </w:tc>
        <w:tc>
          <w:tcPr>
            <w:tcW w:w="3686" w:type="dxa"/>
          </w:tcPr>
          <w:p w:rsidR="00BB7F43" w:rsidRPr="00E22999" w:rsidRDefault="00BB7F43" w:rsidP="00364C3C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  <w:tc>
          <w:tcPr>
            <w:tcW w:w="2268" w:type="dxa"/>
          </w:tcPr>
          <w:p w:rsidR="00BB7F43" w:rsidRPr="00E22999" w:rsidRDefault="00BB7F43" w:rsidP="00364C3C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</w:tr>
      <w:tr w:rsidR="00E22999" w:rsidRPr="00E22999" w:rsidTr="00BB7F43">
        <w:tc>
          <w:tcPr>
            <w:tcW w:w="3544" w:type="dxa"/>
          </w:tcPr>
          <w:p w:rsidR="00BB7F43" w:rsidRPr="00E22999" w:rsidRDefault="00BB7F43" w:rsidP="00364C3C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i w:val="0"/>
                <w:color w:val="auto"/>
                <w:lang w:val="en-GB" w:eastAsia="zh-CN"/>
              </w:rPr>
              <w:lastRenderedPageBreak/>
              <w:t>系统架构团队</w:t>
            </w:r>
          </w:p>
        </w:tc>
        <w:tc>
          <w:tcPr>
            <w:tcW w:w="3686" w:type="dxa"/>
          </w:tcPr>
          <w:p w:rsidR="00BB7F43" w:rsidRPr="00E22999" w:rsidRDefault="00BB7F43" w:rsidP="00364C3C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  <w:tc>
          <w:tcPr>
            <w:tcW w:w="2268" w:type="dxa"/>
          </w:tcPr>
          <w:p w:rsidR="00BB7F43" w:rsidRPr="00E22999" w:rsidRDefault="00BB7F43" w:rsidP="00364C3C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</w:tr>
      <w:tr w:rsidR="00E22999" w:rsidRPr="00E22999" w:rsidTr="00BB7F43">
        <w:tc>
          <w:tcPr>
            <w:tcW w:w="3544" w:type="dxa"/>
          </w:tcPr>
          <w:p w:rsidR="00BB7F43" w:rsidRPr="00E22999" w:rsidRDefault="00BB7F43" w:rsidP="00364C3C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i w:val="0"/>
                <w:color w:val="auto"/>
                <w:lang w:val="en-GB" w:eastAsia="zh-CN"/>
              </w:rPr>
              <w:t>信息安全部</w:t>
            </w:r>
          </w:p>
        </w:tc>
        <w:tc>
          <w:tcPr>
            <w:tcW w:w="3686" w:type="dxa"/>
          </w:tcPr>
          <w:p w:rsidR="00BB7F43" w:rsidRPr="00E22999" w:rsidRDefault="00BB7F43" w:rsidP="00364C3C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  <w:tc>
          <w:tcPr>
            <w:tcW w:w="2268" w:type="dxa"/>
          </w:tcPr>
          <w:p w:rsidR="00BB7F43" w:rsidRPr="00E22999" w:rsidRDefault="00BB7F43" w:rsidP="00364C3C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</w:tr>
      <w:tr w:rsidR="00BB7F43" w:rsidRPr="00E22999" w:rsidTr="00BB7F43">
        <w:tc>
          <w:tcPr>
            <w:tcW w:w="3544" w:type="dxa"/>
          </w:tcPr>
          <w:p w:rsidR="00BB7F43" w:rsidRPr="00E22999" w:rsidRDefault="00BB7F43" w:rsidP="00364C3C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  <w:r w:rsidRPr="00E22999">
              <w:rPr>
                <w:rFonts w:ascii="微软雅黑" w:eastAsia="微软雅黑" w:hAnsi="微软雅黑" w:cstheme="minorHAnsi" w:hint="eastAsia"/>
                <w:i w:val="0"/>
                <w:color w:val="auto"/>
                <w:lang w:val="en-GB" w:eastAsia="zh-CN"/>
              </w:rPr>
              <w:t>研发团队</w:t>
            </w:r>
          </w:p>
        </w:tc>
        <w:tc>
          <w:tcPr>
            <w:tcW w:w="3686" w:type="dxa"/>
          </w:tcPr>
          <w:p w:rsidR="00BB7F43" w:rsidRPr="00E22999" w:rsidRDefault="00BB7F43" w:rsidP="00364C3C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  <w:tc>
          <w:tcPr>
            <w:tcW w:w="2268" w:type="dxa"/>
          </w:tcPr>
          <w:p w:rsidR="00BB7F43" w:rsidRPr="00E22999" w:rsidRDefault="00BB7F43" w:rsidP="00364C3C">
            <w:pPr>
              <w:pStyle w:val="a8"/>
              <w:spacing w:before="120"/>
              <w:ind w:left="0" w:firstLine="420"/>
              <w:rPr>
                <w:rFonts w:ascii="微软雅黑" w:eastAsia="微软雅黑" w:hAnsi="微软雅黑" w:cstheme="minorHAnsi"/>
                <w:i w:val="0"/>
                <w:color w:val="auto"/>
                <w:lang w:val="en-GB" w:eastAsia="zh-CN"/>
              </w:rPr>
            </w:pPr>
          </w:p>
        </w:tc>
      </w:tr>
    </w:tbl>
    <w:p w:rsidR="00BB7F43" w:rsidRPr="00E22999" w:rsidRDefault="00BB7F43" w:rsidP="00C36FE1">
      <w:pPr>
        <w:pStyle w:val="a7"/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</w:p>
    <w:p w:rsidR="00BD5108" w:rsidRPr="00E22999" w:rsidRDefault="00BD5108" w:rsidP="00C36FE1">
      <w:pPr>
        <w:pStyle w:val="HeadingA"/>
        <w:numPr>
          <w:ilvl w:val="0"/>
          <w:numId w:val="0"/>
        </w:numPr>
        <w:spacing w:before="120"/>
        <w:ind w:left="652" w:hanging="652"/>
        <w:jc w:val="center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/>
          <w:lang w:val="en-GB" w:eastAsia="zh-CN"/>
        </w:rPr>
        <w:lastRenderedPageBreak/>
        <w:t>目 录</w:t>
      </w:r>
    </w:p>
    <w:p w:rsidR="00840B0E" w:rsidRDefault="005310D9" w:rsidP="00840B0E">
      <w:pPr>
        <w:pStyle w:val="10"/>
        <w:tabs>
          <w:tab w:val="left" w:pos="1000"/>
        </w:tabs>
        <w:spacing w:before="120"/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22999">
        <w:rPr>
          <w:rFonts w:ascii="微软雅黑" w:eastAsia="微软雅黑" w:hAnsi="微软雅黑" w:cstheme="minorHAnsi"/>
          <w:lang w:eastAsia="zh-CN"/>
        </w:rPr>
        <w:fldChar w:fldCharType="begin"/>
      </w:r>
      <w:r w:rsidRPr="00E22999">
        <w:rPr>
          <w:rFonts w:ascii="微软雅黑" w:eastAsia="微软雅黑" w:hAnsi="微软雅黑" w:cstheme="minorHAnsi"/>
          <w:lang w:eastAsia="zh-CN"/>
        </w:rPr>
        <w:instrText xml:space="preserve"> TOC \o "1-3" \h \z \u </w:instrText>
      </w:r>
      <w:r w:rsidRPr="00E22999">
        <w:rPr>
          <w:rFonts w:ascii="微软雅黑" w:eastAsia="微软雅黑" w:hAnsi="微软雅黑" w:cstheme="minorHAnsi"/>
          <w:lang w:eastAsia="zh-CN"/>
        </w:rPr>
        <w:fldChar w:fldCharType="separate"/>
      </w:r>
      <w:hyperlink w:anchor="_Toc534726415" w:history="1">
        <w:r w:rsidR="00840B0E" w:rsidRPr="0091229C">
          <w:rPr>
            <w:rStyle w:val="af4"/>
            <w:rFonts w:ascii="微软雅黑" w:eastAsia="微软雅黑" w:hAnsi="微软雅黑" w:cstheme="minorHAnsi"/>
            <w:noProof/>
            <w:lang w:eastAsia="zh-CN"/>
          </w:rPr>
          <w:t>1.</w:t>
        </w:r>
        <w:r w:rsidR="00840B0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  <w:lang w:eastAsia="zh-CN"/>
          </w:rPr>
          <w:t>项目概况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_Toc534726415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12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20"/>
        <w:tabs>
          <w:tab w:val="left" w:pos="12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16" w:history="1">
        <w:r w:rsidR="00840B0E" w:rsidRPr="0091229C">
          <w:rPr>
            <w:rStyle w:val="af4"/>
            <w:rFonts w:ascii="微软雅黑" w:eastAsia="微软雅黑" w:hAnsi="微软雅黑" w:cstheme="minorHAnsi"/>
            <w:noProof/>
            <w:lang w:val="en-GB" w:eastAsia="zh-CN"/>
          </w:rPr>
          <w:t>1.1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  <w:lang w:val="en-GB" w:eastAsia="zh-CN"/>
          </w:rPr>
          <w:t>项目背景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_Toc534726416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12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20"/>
        <w:tabs>
          <w:tab w:val="left" w:pos="12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17" w:history="1">
        <w:r w:rsidR="00840B0E" w:rsidRPr="0091229C">
          <w:rPr>
            <w:rStyle w:val="af4"/>
            <w:rFonts w:ascii="微软雅黑" w:eastAsia="微软雅黑" w:hAnsi="微软雅黑" w:cstheme="minorHAnsi"/>
            <w:noProof/>
            <w:lang w:val="en-GB" w:eastAsia="zh-CN"/>
          </w:rPr>
          <w:t>1.2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  <w:lang w:val="en-GB" w:eastAsia="zh-CN"/>
          </w:rPr>
          <w:t>项目目标和意义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_Toc534726417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12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20"/>
        <w:tabs>
          <w:tab w:val="left" w:pos="12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18" w:history="1">
        <w:r w:rsidR="00840B0E" w:rsidRPr="0091229C">
          <w:rPr>
            <w:rStyle w:val="af4"/>
            <w:rFonts w:ascii="微软雅黑" w:eastAsia="微软雅黑" w:hAnsi="微软雅黑" w:cstheme="minorHAnsi"/>
            <w:noProof/>
            <w:lang w:val="en-GB" w:eastAsia="zh-CN"/>
          </w:rPr>
          <w:t>1.3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  <w:lang w:val="en-GB" w:eastAsia="zh-CN"/>
          </w:rPr>
          <w:t>范围及进度要求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_Toc534726418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12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10"/>
        <w:tabs>
          <w:tab w:val="left" w:pos="1000"/>
        </w:tabs>
        <w:spacing w:before="120"/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34726419" w:history="1">
        <w:r w:rsidR="00840B0E" w:rsidRPr="0091229C">
          <w:rPr>
            <w:rStyle w:val="af4"/>
            <w:rFonts w:ascii="微软雅黑" w:eastAsia="微软雅黑" w:hAnsi="微软雅黑" w:cstheme="minorHAnsi"/>
            <w:noProof/>
            <w:lang w:eastAsia="zh-CN"/>
          </w:rPr>
          <w:t>2.</w:t>
        </w:r>
        <w:r w:rsidR="00840B0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  <w:lang w:eastAsia="zh-CN"/>
          </w:rPr>
          <w:t>项目需求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_Toc534726419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13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10"/>
        <w:tabs>
          <w:tab w:val="left" w:pos="1000"/>
        </w:tabs>
        <w:spacing w:before="120"/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34726420" w:history="1">
        <w:r w:rsidR="00840B0E" w:rsidRPr="0091229C">
          <w:rPr>
            <w:rStyle w:val="af4"/>
            <w:rFonts w:ascii="微软雅黑" w:eastAsia="微软雅黑" w:hAnsi="微软雅黑" w:cstheme="minorHAnsi"/>
            <w:noProof/>
          </w:rPr>
          <w:t>3.</w:t>
        </w:r>
        <w:r w:rsidR="00840B0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</w:rPr>
          <w:t>系统解决方案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_Toc534726420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14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20"/>
        <w:tabs>
          <w:tab w:val="left" w:pos="12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21" w:history="1">
        <w:r w:rsidR="00840B0E" w:rsidRPr="0091229C">
          <w:rPr>
            <w:rStyle w:val="af4"/>
            <w:rFonts w:ascii="微软雅黑" w:eastAsia="微软雅黑" w:hAnsi="微软雅黑" w:cstheme="minorHAnsi"/>
            <w:noProof/>
            <w:lang w:val="en-GB" w:eastAsia="zh-CN"/>
          </w:rPr>
          <w:t>3.1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  <w:lang w:val="en-GB" w:eastAsia="zh-CN"/>
          </w:rPr>
          <w:t>系统架构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_Toc534726421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14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20"/>
        <w:tabs>
          <w:tab w:val="left" w:pos="12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22" w:history="1">
        <w:r w:rsidR="00840B0E" w:rsidRPr="0091229C">
          <w:rPr>
            <w:rStyle w:val="af4"/>
            <w:rFonts w:ascii="微软雅黑" w:eastAsia="微软雅黑" w:hAnsi="微软雅黑" w:cstheme="minorHAnsi"/>
            <w:noProof/>
            <w:lang w:val="en-GB" w:eastAsia="zh-CN"/>
          </w:rPr>
          <w:t>3.2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  <w:lang w:val="en-GB" w:eastAsia="zh-CN"/>
          </w:rPr>
          <w:t>业务流程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_Toc534726422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14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10"/>
        <w:tabs>
          <w:tab w:val="left" w:pos="1000"/>
        </w:tabs>
        <w:spacing w:before="120"/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534726423" w:history="1">
        <w:r w:rsidR="00840B0E" w:rsidRPr="0091229C">
          <w:rPr>
            <w:rStyle w:val="af4"/>
            <w:rFonts w:ascii="微软雅黑" w:eastAsia="微软雅黑" w:hAnsi="微软雅黑" w:cstheme="minorHAnsi"/>
            <w:noProof/>
          </w:rPr>
          <w:t>4.</w:t>
        </w:r>
        <w:r w:rsidR="00840B0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</w:rPr>
          <w:t>功能设计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_Toc534726423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16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20"/>
        <w:tabs>
          <w:tab w:val="left" w:pos="12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24" w:history="1">
        <w:r w:rsidR="00840B0E" w:rsidRPr="0091229C">
          <w:rPr>
            <w:rStyle w:val="af4"/>
            <w:rFonts w:ascii="微软雅黑" w:eastAsia="微软雅黑" w:hAnsi="微软雅黑" w:cstheme="minorHAnsi"/>
            <w:noProof/>
            <w:lang w:val="en-GB" w:eastAsia="zh-CN"/>
          </w:rPr>
          <w:t>4.1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  <w:lang w:val="en-GB" w:eastAsia="zh-CN"/>
          </w:rPr>
          <w:t>接口规范说明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_Toc534726424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16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20"/>
        <w:tabs>
          <w:tab w:val="left" w:pos="12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25" w:history="1">
        <w:r w:rsidR="00840B0E" w:rsidRPr="0091229C">
          <w:rPr>
            <w:rStyle w:val="af4"/>
            <w:rFonts w:ascii="微软雅黑" w:eastAsia="微软雅黑" w:hAnsi="微软雅黑" w:cstheme="minorHAnsi"/>
            <w:noProof/>
            <w:lang w:val="en-GB" w:eastAsia="zh-CN"/>
          </w:rPr>
          <w:t>4.2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  <w:lang w:val="en-GB" w:eastAsia="zh-CN"/>
          </w:rPr>
          <w:t>查询接口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_Toc534726425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17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26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4.2.1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项目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/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合同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/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产品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*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_Toc534726426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17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27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4.2.2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产品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/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批次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*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_Toc534726427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27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28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4.2.3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净值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*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_Toc534726428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30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29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4.2.4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产品事件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*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_Toc534726429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33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30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4.2.5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份额类别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-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收益率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*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_Toc534726430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35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31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4.2.6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份额类别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-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费率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*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_Toc534726431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40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32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4.2.7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相关机构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_Toc534726432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43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33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4.2.8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项目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/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主产品与机构对应关系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_Toc534726433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46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34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4.2.9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营销策略（原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“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可预约产品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”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）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*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_Toc534726434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47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35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4.2.10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营销策略（原“可赎回产品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”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）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_Toc534726435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53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36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4.2.11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净值播报规则配置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_Toc534726436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56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37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4.2.12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募集期缴款规则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*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_Toc534726437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57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38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4.2.13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产品期限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*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_Toc534726438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59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39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4.2.14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产品分配通知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*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_Toc534726439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61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40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4.2.15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订单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*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_Toc534726440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64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41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4.2.16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数据字典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*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_Toc534726441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66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42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4.2.17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交易记录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-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投资型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_Toc534726442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69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43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4.2.18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折标系数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*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_Toc534726443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76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44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4.2.19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存量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-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投资型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_Toc534726444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78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45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4.2.20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信息披露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_Toc534726445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81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46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4.2.21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信息披露关联对象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_Toc534726446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87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47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4.2.22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附件记录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_Toc534726447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88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48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4.2.23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附件下载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_Toc534726448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90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49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4.2.24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合同文档接口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_Toc534726449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90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50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4.2.25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存续开放期任务接口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_Toc534726450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92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1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51" w:history="1">
        <w:r w:rsidR="00840B0E" w:rsidRPr="0091229C">
          <w:rPr>
            <w:rStyle w:val="af4"/>
            <w:noProof/>
            <w:lang w:eastAsia="zh-CN"/>
          </w:rPr>
          <w:t>4.2.26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hint="eastAsia"/>
            <w:noProof/>
            <w:lang w:val="en-GB" w:eastAsia="zh-CN"/>
          </w:rPr>
          <w:t>净值基准关联对象接口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_Toc534726451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93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52" w:history="1">
        <w:r w:rsidR="00840B0E" w:rsidRPr="0091229C">
          <w:rPr>
            <w:rStyle w:val="af4"/>
            <w:rFonts w:ascii="微软雅黑" w:eastAsia="微软雅黑" w:hAnsi="微软雅黑" w:cstheme="minorHAnsi"/>
            <w:noProof/>
            <w:lang w:eastAsia="zh-CN"/>
          </w:rPr>
          <w:t>4.2.27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  <w:lang w:val="en-GB" w:eastAsia="zh-CN"/>
          </w:rPr>
          <w:t>净值基准明细接口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_Toc534726452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94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53" w:history="1">
        <w:r w:rsidR="00840B0E" w:rsidRPr="0091229C">
          <w:rPr>
            <w:rStyle w:val="af4"/>
            <w:rFonts w:ascii="微软雅黑" w:eastAsia="微软雅黑" w:hAnsi="微软雅黑" w:cstheme="minorHAnsi"/>
            <w:noProof/>
            <w:lang w:eastAsia="zh-CN"/>
          </w:rPr>
          <w:t>4.2.28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  <w:lang w:val="en-GB" w:eastAsia="zh-CN"/>
          </w:rPr>
          <w:t>净值基准接口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_Toc534726453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95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54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4.2.29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分配计划接口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_Toc534726454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96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55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4.2.30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分配主任务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_Toc534726455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97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56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4.2.31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分配子任务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_Toc534726456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99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57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4.2.32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Call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款主任务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_Toc534726457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100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58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4.2.33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Call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款子任务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_Toc534726458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102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59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4.2.34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材料收取主任务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_Toc534726459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103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60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4.2.35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材料收取子任务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_Toc534726460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105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61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4.2.36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投资信息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-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主基金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_Toc534726461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106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62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4.2.37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投资信息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-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投资事件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_Toc534726462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107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63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4.2.38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汇率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_Toc534726463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108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1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64" w:history="1">
        <w:r w:rsidR="00840B0E" w:rsidRPr="0091229C">
          <w:rPr>
            <w:rStyle w:val="af4"/>
            <w:noProof/>
            <w:lang w:eastAsia="zh-CN"/>
          </w:rPr>
          <w:t>4.2.39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hint="eastAsia"/>
            <w:noProof/>
            <w:lang w:val="en-GB" w:eastAsia="zh-CN"/>
          </w:rPr>
          <w:t>净值基准关联对象接口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_Toc534726464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109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65" w:history="1">
        <w:r w:rsidR="00840B0E" w:rsidRPr="0091229C">
          <w:rPr>
            <w:rStyle w:val="af4"/>
            <w:rFonts w:ascii="微软雅黑" w:eastAsia="微软雅黑" w:hAnsi="微软雅黑" w:cstheme="minorHAnsi"/>
            <w:noProof/>
            <w:lang w:eastAsia="zh-CN"/>
          </w:rPr>
          <w:t>4.2.40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  <w:lang w:val="en-GB" w:eastAsia="zh-CN"/>
          </w:rPr>
          <w:t>净值基准明细接口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_Toc534726465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109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66" w:history="1">
        <w:r w:rsidR="00840B0E" w:rsidRPr="0091229C">
          <w:rPr>
            <w:rStyle w:val="af4"/>
            <w:rFonts w:ascii="微软雅黑" w:eastAsia="微软雅黑" w:hAnsi="微软雅黑" w:cstheme="minorHAnsi"/>
            <w:noProof/>
            <w:lang w:eastAsia="zh-CN"/>
          </w:rPr>
          <w:t>4.2.41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  <w:lang w:val="en-GB" w:eastAsia="zh-CN"/>
          </w:rPr>
          <w:t>净值基准接口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_Toc534726466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111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67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4.2.42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分配计划接口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_Toc534726467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111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68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4.2.43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存续任务关联对象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_Toc534726468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113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2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69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4.2.44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交易费用记录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_Toc534726469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114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1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70" w:history="1">
        <w:r w:rsidR="00840B0E" w:rsidRPr="0091229C">
          <w:rPr>
            <w:rStyle w:val="af4"/>
            <w:noProof/>
            <w:lang w:eastAsia="zh-CN"/>
          </w:rPr>
          <w:t>4.2.45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hint="eastAsia"/>
            <w:noProof/>
            <w:lang w:val="en-GB" w:eastAsia="zh-CN"/>
          </w:rPr>
          <w:t>财富手工业绩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_Toc534726470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115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1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71" w:history="1">
        <w:r w:rsidR="00840B0E" w:rsidRPr="0091229C">
          <w:rPr>
            <w:rStyle w:val="af4"/>
            <w:noProof/>
            <w:lang w:eastAsia="zh-CN"/>
          </w:rPr>
          <w:t>4.2.46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hint="eastAsia"/>
            <w:noProof/>
            <w:lang w:val="en-GB" w:eastAsia="zh-CN"/>
          </w:rPr>
          <w:t>保险手工业绩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_Toc534726471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118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14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72" w:history="1">
        <w:r w:rsidR="00840B0E" w:rsidRPr="0091229C">
          <w:rPr>
            <w:rStyle w:val="af4"/>
            <w:noProof/>
            <w:lang w:eastAsia="zh-CN"/>
          </w:rPr>
          <w:t>4.2.47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hint="eastAsia"/>
            <w:noProof/>
            <w:lang w:val="en-GB" w:eastAsia="zh-CN"/>
          </w:rPr>
          <w:t>转受让处理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_Toc534726472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120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20"/>
        <w:tabs>
          <w:tab w:val="left" w:pos="12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73" w:history="1">
        <w:r w:rsidR="00840B0E" w:rsidRPr="0091229C">
          <w:rPr>
            <w:rStyle w:val="af4"/>
            <w:rFonts w:ascii="微软雅黑" w:eastAsia="微软雅黑" w:hAnsi="微软雅黑" w:cstheme="minorHAnsi"/>
            <w:noProof/>
            <w:lang w:val="en-GB" w:eastAsia="zh-CN"/>
          </w:rPr>
          <w:t>4.3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  <w:lang w:val="en-GB" w:eastAsia="zh-CN"/>
          </w:rPr>
          <w:t>新增</w:t>
        </w:r>
        <w:r w:rsidR="00840B0E" w:rsidRPr="0091229C">
          <w:rPr>
            <w:rStyle w:val="af4"/>
            <w:rFonts w:ascii="微软雅黑" w:eastAsia="微软雅黑" w:hAnsi="微软雅黑" w:cstheme="minorHAnsi"/>
            <w:noProof/>
            <w:lang w:val="en-GB" w:eastAsia="zh-CN"/>
          </w:rPr>
          <w:t>/</w:t>
        </w:r>
        <w:r w:rsidR="00840B0E" w:rsidRPr="0091229C">
          <w:rPr>
            <w:rStyle w:val="af4"/>
            <w:rFonts w:ascii="微软雅黑" w:eastAsia="微软雅黑" w:hAnsi="微软雅黑" w:cstheme="minorHAnsi" w:hint="eastAsia"/>
            <w:noProof/>
            <w:lang w:val="en-GB" w:eastAsia="zh-CN"/>
          </w:rPr>
          <w:t>修改接口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_Toc534726473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123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30"/>
        <w:tabs>
          <w:tab w:val="left" w:pos="16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74" w:history="1">
        <w:r w:rsidR="00840B0E" w:rsidRPr="0091229C">
          <w:rPr>
            <w:rStyle w:val="af4"/>
            <w:rFonts w:ascii="微软雅黑" w:eastAsia="微软雅黑" w:hAnsi="微软雅黑"/>
            <w:noProof/>
            <w:lang w:eastAsia="zh-CN"/>
          </w:rPr>
          <w:t>4.3.1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订单</w:t>
        </w:r>
        <w:r w:rsidR="00840B0E" w:rsidRPr="0091229C">
          <w:rPr>
            <w:rStyle w:val="af4"/>
            <w:rFonts w:ascii="微软雅黑" w:eastAsia="微软雅黑" w:hAnsi="微软雅黑"/>
            <w:noProof/>
            <w:lang w:val="en-GB" w:eastAsia="zh-CN"/>
          </w:rPr>
          <w:t>&amp;</w:t>
        </w:r>
        <w:r w:rsidR="00840B0E" w:rsidRPr="0091229C">
          <w:rPr>
            <w:rStyle w:val="af4"/>
            <w:rFonts w:ascii="微软雅黑" w:eastAsia="微软雅黑" w:hAnsi="微软雅黑" w:hint="eastAsia"/>
            <w:noProof/>
            <w:lang w:val="en-GB" w:eastAsia="zh-CN"/>
          </w:rPr>
          <w:t>子订单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_Toc534726474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123</w:t>
        </w:r>
        <w:r w:rsidR="00840B0E">
          <w:rPr>
            <w:noProof/>
            <w:webHidden/>
          </w:rPr>
          <w:fldChar w:fldCharType="end"/>
        </w:r>
      </w:hyperlink>
    </w:p>
    <w:p w:rsidR="00840B0E" w:rsidRDefault="008740F7" w:rsidP="00840B0E">
      <w:pPr>
        <w:pStyle w:val="20"/>
        <w:tabs>
          <w:tab w:val="left" w:pos="1200"/>
        </w:tabs>
        <w:spacing w:before="120"/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534726475" w:history="1">
        <w:r w:rsidR="00840B0E" w:rsidRPr="0091229C">
          <w:rPr>
            <w:rStyle w:val="af4"/>
            <w:noProof/>
            <w:lang w:eastAsia="zh-CN"/>
          </w:rPr>
          <w:t>4.4</w:t>
        </w:r>
        <w:r w:rsidR="00840B0E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840B0E" w:rsidRPr="0091229C">
          <w:rPr>
            <w:rStyle w:val="af4"/>
            <w:rFonts w:hint="eastAsia"/>
            <w:noProof/>
            <w:lang w:eastAsia="zh-CN"/>
          </w:rPr>
          <w:t>接口访问地址</w:t>
        </w:r>
        <w:r w:rsidR="00840B0E">
          <w:rPr>
            <w:noProof/>
            <w:webHidden/>
          </w:rPr>
          <w:tab/>
        </w:r>
        <w:r w:rsidR="00840B0E">
          <w:rPr>
            <w:noProof/>
            <w:webHidden/>
          </w:rPr>
          <w:fldChar w:fldCharType="begin"/>
        </w:r>
        <w:r w:rsidR="00840B0E">
          <w:rPr>
            <w:noProof/>
            <w:webHidden/>
          </w:rPr>
          <w:instrText xml:space="preserve"> PAGEREF _Toc534726475 \h </w:instrText>
        </w:r>
        <w:r w:rsidR="00840B0E">
          <w:rPr>
            <w:noProof/>
            <w:webHidden/>
          </w:rPr>
        </w:r>
        <w:r w:rsidR="00840B0E">
          <w:rPr>
            <w:noProof/>
            <w:webHidden/>
          </w:rPr>
          <w:fldChar w:fldCharType="separate"/>
        </w:r>
        <w:r w:rsidR="00840B0E">
          <w:rPr>
            <w:noProof/>
            <w:webHidden/>
          </w:rPr>
          <w:t>130</w:t>
        </w:r>
        <w:r w:rsidR="00840B0E">
          <w:rPr>
            <w:noProof/>
            <w:webHidden/>
          </w:rPr>
          <w:fldChar w:fldCharType="end"/>
        </w:r>
      </w:hyperlink>
    </w:p>
    <w:p w:rsidR="00BD5108" w:rsidRPr="00E22999" w:rsidRDefault="005310D9" w:rsidP="00062B64">
      <w:pPr>
        <w:pStyle w:val="1"/>
        <w:spacing w:beforeLines="150" w:before="360" w:after="360"/>
        <w:rPr>
          <w:rFonts w:ascii="微软雅黑" w:eastAsia="微软雅黑" w:hAnsi="微软雅黑" w:cstheme="minorHAnsi"/>
          <w:lang w:eastAsia="zh-CN"/>
        </w:rPr>
      </w:pPr>
      <w:r w:rsidRPr="00E22999">
        <w:rPr>
          <w:rFonts w:ascii="微软雅黑" w:eastAsia="微软雅黑" w:hAnsi="微软雅黑" w:cstheme="minorHAnsi"/>
          <w:lang w:eastAsia="zh-CN"/>
        </w:rPr>
        <w:lastRenderedPageBreak/>
        <w:fldChar w:fldCharType="end"/>
      </w:r>
      <w:bookmarkStart w:id="7" w:name="_Toc534726415"/>
      <w:r w:rsidR="00BD5108" w:rsidRPr="00E22999">
        <w:rPr>
          <w:rFonts w:ascii="微软雅黑" w:eastAsia="微软雅黑" w:hAnsi="微软雅黑" w:cstheme="minorHAnsi"/>
          <w:lang w:eastAsia="zh-CN"/>
        </w:rPr>
        <w:t>项目概况</w:t>
      </w:r>
      <w:bookmarkEnd w:id="0"/>
      <w:bookmarkEnd w:id="1"/>
      <w:bookmarkEnd w:id="2"/>
      <w:bookmarkEnd w:id="7"/>
    </w:p>
    <w:p w:rsidR="00357CFF" w:rsidRPr="00E22999" w:rsidRDefault="00357CFF" w:rsidP="00381953">
      <w:pPr>
        <w:pStyle w:val="2"/>
        <w:snapToGrid w:val="0"/>
        <w:spacing w:beforeLines="150" w:before="360" w:after="0" w:line="360" w:lineRule="auto"/>
        <w:rPr>
          <w:rFonts w:ascii="微软雅黑" w:eastAsia="微软雅黑" w:hAnsi="微软雅黑" w:cstheme="minorHAnsi"/>
          <w:lang w:val="en-GB" w:eastAsia="zh-CN"/>
        </w:rPr>
      </w:pPr>
      <w:bookmarkStart w:id="8" w:name="_Toc202194506"/>
      <w:bookmarkStart w:id="9" w:name="_Toc385805176"/>
      <w:bookmarkStart w:id="10" w:name="_Toc534726416"/>
      <w:bookmarkStart w:id="11" w:name="_Toc151282220"/>
      <w:r w:rsidRPr="00E22999">
        <w:rPr>
          <w:rFonts w:ascii="微软雅黑" w:eastAsia="微软雅黑" w:hAnsi="微软雅黑" w:cstheme="minorHAnsi"/>
          <w:lang w:val="en-GB" w:eastAsia="zh-CN"/>
        </w:rPr>
        <w:t>项目背景</w:t>
      </w:r>
      <w:bookmarkEnd w:id="8"/>
      <w:bookmarkEnd w:id="9"/>
      <w:bookmarkEnd w:id="10"/>
    </w:p>
    <w:p w:rsidR="00976E26" w:rsidRPr="00E22999" w:rsidRDefault="008C6A83" w:rsidP="00976E26">
      <w:pPr>
        <w:spacing w:before="120"/>
        <w:ind w:firstLine="420"/>
        <w:rPr>
          <w:rFonts w:ascii="微软雅黑" w:eastAsia="微软雅黑" w:hAnsi="微软雅黑"/>
          <w:lang w:val="en-GB" w:eastAsia="zh-CN"/>
        </w:rPr>
      </w:pPr>
      <w:r w:rsidRPr="00E22999">
        <w:rPr>
          <w:rFonts w:ascii="微软雅黑" w:eastAsia="微软雅黑" w:hAnsi="微软雅黑"/>
          <w:lang w:val="en-GB" w:eastAsia="zh-CN"/>
        </w:rPr>
        <w:t>O2O</w:t>
      </w:r>
      <w:r w:rsidRPr="00E22999">
        <w:rPr>
          <w:rFonts w:ascii="微软雅黑" w:eastAsia="微软雅黑" w:hAnsi="微软雅黑" w:hint="eastAsia"/>
          <w:lang w:val="en-GB" w:eastAsia="zh-CN"/>
        </w:rPr>
        <w:t>平台</w:t>
      </w:r>
      <w:r w:rsidRPr="00E22999">
        <w:rPr>
          <w:rFonts w:ascii="微软雅黑" w:eastAsia="微软雅黑" w:hAnsi="微软雅黑"/>
          <w:lang w:val="en-GB" w:eastAsia="zh-CN"/>
        </w:rPr>
        <w:t>提供客户下单</w:t>
      </w:r>
      <w:r w:rsidRPr="00E22999">
        <w:rPr>
          <w:rFonts w:ascii="微软雅黑" w:eastAsia="微软雅黑" w:hAnsi="微软雅黑" w:hint="eastAsia"/>
          <w:lang w:val="en-GB" w:eastAsia="zh-CN"/>
        </w:rPr>
        <w:t>，需和</w:t>
      </w:r>
      <w:r w:rsidRPr="00E22999">
        <w:rPr>
          <w:rFonts w:ascii="微软雅黑" w:eastAsia="微软雅黑" w:hAnsi="微软雅黑"/>
          <w:lang w:val="en-GB" w:eastAsia="zh-CN"/>
        </w:rPr>
        <w:t>集团ERP系统对接</w:t>
      </w:r>
      <w:r w:rsidR="00265AE4" w:rsidRPr="00E22999">
        <w:rPr>
          <w:rFonts w:ascii="微软雅黑" w:eastAsia="微软雅黑" w:hAnsi="微软雅黑" w:hint="eastAsia"/>
          <w:lang w:val="en-GB" w:eastAsia="zh-CN"/>
        </w:rPr>
        <w:t>。</w:t>
      </w:r>
    </w:p>
    <w:p w:rsidR="00BE5D46" w:rsidRPr="00E22999" w:rsidRDefault="00357CFF" w:rsidP="007E470E">
      <w:pPr>
        <w:pStyle w:val="2"/>
        <w:snapToGrid w:val="0"/>
        <w:spacing w:beforeLines="150" w:before="360" w:after="0" w:line="360" w:lineRule="auto"/>
        <w:rPr>
          <w:rFonts w:ascii="微软雅黑" w:eastAsia="微软雅黑" w:hAnsi="微软雅黑" w:cstheme="minorHAnsi"/>
          <w:lang w:val="en-GB" w:eastAsia="zh-CN"/>
        </w:rPr>
      </w:pPr>
      <w:bookmarkStart w:id="12" w:name="_Toc385805177"/>
      <w:bookmarkStart w:id="13" w:name="_Toc534726417"/>
      <w:r w:rsidRPr="00E22999">
        <w:rPr>
          <w:rFonts w:ascii="微软雅黑" w:eastAsia="微软雅黑" w:hAnsi="微软雅黑" w:cstheme="minorHAnsi"/>
          <w:lang w:val="en-GB" w:eastAsia="zh-CN"/>
        </w:rPr>
        <w:t>项目目标和意义</w:t>
      </w:r>
      <w:bookmarkStart w:id="14" w:name="_Toc385805178"/>
      <w:bookmarkEnd w:id="11"/>
      <w:bookmarkEnd w:id="12"/>
      <w:bookmarkEnd w:id="13"/>
    </w:p>
    <w:p w:rsidR="00E55C06" w:rsidRPr="00E22999" w:rsidRDefault="00E55C06" w:rsidP="004C6BD2">
      <w:pPr>
        <w:pStyle w:val="af3"/>
        <w:numPr>
          <w:ilvl w:val="0"/>
          <w:numId w:val="6"/>
        </w:numPr>
        <w:spacing w:before="120" w:line="240" w:lineRule="auto"/>
        <w:ind w:hangingChars="200"/>
        <w:rPr>
          <w:rFonts w:ascii="微软雅黑" w:eastAsia="微软雅黑" w:hAnsi="微软雅黑"/>
          <w:lang w:val="en-GB"/>
        </w:rPr>
      </w:pPr>
      <w:r w:rsidRPr="00E22999">
        <w:rPr>
          <w:rFonts w:ascii="微软雅黑" w:eastAsia="微软雅黑" w:hAnsi="微软雅黑" w:hint="eastAsia"/>
        </w:rPr>
        <w:t>数据源</w:t>
      </w:r>
      <w:r w:rsidRPr="00E22999">
        <w:rPr>
          <w:rFonts w:ascii="微软雅黑" w:eastAsia="微软雅黑" w:hAnsi="微软雅黑"/>
        </w:rPr>
        <w:t>切换</w:t>
      </w:r>
      <w:r w:rsidRPr="00E22999">
        <w:rPr>
          <w:rFonts w:ascii="微软雅黑" w:eastAsia="微软雅黑" w:hAnsi="微软雅黑" w:hint="eastAsia"/>
        </w:rPr>
        <w:t>CBS</w:t>
      </w:r>
    </w:p>
    <w:p w:rsidR="00E55C06" w:rsidRPr="00E22999" w:rsidRDefault="00E55C06" w:rsidP="00E55C06">
      <w:pPr>
        <w:pStyle w:val="af3"/>
        <w:spacing w:before="120" w:line="240" w:lineRule="auto"/>
        <w:ind w:left="420" w:firstLineChars="0" w:firstLine="0"/>
        <w:rPr>
          <w:rFonts w:ascii="微软雅黑" w:eastAsia="微软雅黑" w:hAnsi="微软雅黑"/>
          <w:lang w:val="en-GB"/>
        </w:rPr>
      </w:pPr>
      <w:r w:rsidRPr="00E22999">
        <w:rPr>
          <w:rFonts w:ascii="微软雅黑" w:eastAsia="微软雅黑" w:hAnsi="微软雅黑" w:hint="eastAsia"/>
          <w:lang w:val="en-GB"/>
        </w:rPr>
        <w:t>提供</w:t>
      </w:r>
      <w:r w:rsidRPr="00E22999">
        <w:rPr>
          <w:rFonts w:ascii="微软雅黑" w:eastAsia="微软雅黑" w:hAnsi="微软雅黑"/>
          <w:lang w:val="en-GB"/>
        </w:rPr>
        <w:t>方舟平台数据查询接口</w:t>
      </w:r>
      <w:r w:rsidRPr="00E22999">
        <w:rPr>
          <w:rFonts w:ascii="微软雅黑" w:eastAsia="微软雅黑" w:hAnsi="微软雅黑" w:hint="eastAsia"/>
          <w:lang w:val="en-GB"/>
        </w:rPr>
        <w:t>和</w:t>
      </w:r>
      <w:r w:rsidRPr="00E22999">
        <w:rPr>
          <w:rFonts w:ascii="微软雅黑" w:eastAsia="微软雅黑" w:hAnsi="微软雅黑"/>
          <w:lang w:val="en-GB"/>
        </w:rPr>
        <w:t>订单</w:t>
      </w:r>
      <w:r w:rsidRPr="00E22999">
        <w:rPr>
          <w:rFonts w:ascii="微软雅黑" w:eastAsia="微软雅黑" w:hAnsi="微软雅黑" w:hint="eastAsia"/>
          <w:lang w:val="en-GB"/>
        </w:rPr>
        <w:t>新增</w:t>
      </w:r>
      <w:r w:rsidRPr="00E22999">
        <w:rPr>
          <w:rFonts w:ascii="微软雅黑" w:eastAsia="微软雅黑" w:hAnsi="微软雅黑"/>
          <w:lang w:val="en-GB"/>
        </w:rPr>
        <w:t>接口</w:t>
      </w:r>
    </w:p>
    <w:p w:rsidR="00E55C06" w:rsidRPr="00E22999" w:rsidRDefault="00E55C06" w:rsidP="00E55C06">
      <w:pPr>
        <w:pStyle w:val="af3"/>
        <w:numPr>
          <w:ilvl w:val="0"/>
          <w:numId w:val="6"/>
        </w:numPr>
        <w:spacing w:before="120" w:line="240" w:lineRule="auto"/>
        <w:ind w:hangingChars="200"/>
        <w:rPr>
          <w:rFonts w:ascii="微软雅黑" w:eastAsia="微软雅黑" w:hAnsi="微软雅黑"/>
          <w:lang w:val="en-GB"/>
        </w:rPr>
      </w:pPr>
      <w:r w:rsidRPr="00E22999">
        <w:rPr>
          <w:rFonts w:ascii="微软雅黑" w:eastAsia="微软雅黑" w:hAnsi="微软雅黑"/>
        </w:rPr>
        <w:t>接口协议统一为</w:t>
      </w:r>
      <w:r w:rsidRPr="00E22999">
        <w:rPr>
          <w:rFonts w:ascii="微软雅黑" w:eastAsia="微软雅黑" w:hAnsi="微软雅黑" w:hint="eastAsia"/>
        </w:rPr>
        <w:t>Webservice</w:t>
      </w:r>
    </w:p>
    <w:p w:rsidR="00E55C06" w:rsidRPr="00E22999" w:rsidRDefault="00E55C06" w:rsidP="00E55C06">
      <w:pPr>
        <w:pStyle w:val="af3"/>
        <w:spacing w:before="120" w:line="240" w:lineRule="auto"/>
        <w:ind w:left="420" w:firstLineChars="0" w:firstLine="0"/>
        <w:rPr>
          <w:rFonts w:ascii="微软雅黑" w:eastAsia="微软雅黑" w:hAnsi="微软雅黑"/>
          <w:lang w:val="en-GB"/>
        </w:rPr>
      </w:pPr>
      <w:r w:rsidRPr="00E22999">
        <w:rPr>
          <w:rFonts w:ascii="微软雅黑" w:eastAsia="微软雅黑" w:hAnsi="微软雅黑" w:hint="eastAsia"/>
        </w:rPr>
        <w:t>按</w:t>
      </w:r>
      <w:r w:rsidRPr="00E22999">
        <w:rPr>
          <w:rFonts w:ascii="微软雅黑" w:eastAsia="微软雅黑" w:hAnsi="微软雅黑"/>
        </w:rPr>
        <w:t>ESB</w:t>
      </w:r>
      <w:r w:rsidRPr="00E22999">
        <w:rPr>
          <w:rFonts w:ascii="微软雅黑" w:eastAsia="微软雅黑" w:hAnsi="微软雅黑" w:hint="eastAsia"/>
        </w:rPr>
        <w:t>要求</w:t>
      </w:r>
      <w:r w:rsidRPr="00E22999">
        <w:rPr>
          <w:rFonts w:ascii="微软雅黑" w:eastAsia="微软雅黑" w:hAnsi="微软雅黑"/>
        </w:rPr>
        <w:t>定义</w:t>
      </w:r>
      <w:r w:rsidRPr="00E22999">
        <w:rPr>
          <w:rFonts w:ascii="微软雅黑" w:eastAsia="微软雅黑" w:hAnsi="微软雅黑" w:hint="eastAsia"/>
        </w:rPr>
        <w:t>接口</w:t>
      </w:r>
      <w:r w:rsidRPr="00E22999">
        <w:rPr>
          <w:rFonts w:ascii="微软雅黑" w:eastAsia="微软雅黑" w:hAnsi="微软雅黑"/>
        </w:rPr>
        <w:t>调用规范</w:t>
      </w:r>
    </w:p>
    <w:p w:rsidR="00357CFF" w:rsidRPr="00E22999" w:rsidRDefault="00BE5D46" w:rsidP="00381953">
      <w:pPr>
        <w:pStyle w:val="2"/>
        <w:snapToGrid w:val="0"/>
        <w:spacing w:beforeLines="150" w:before="360" w:after="0" w:line="360" w:lineRule="auto"/>
        <w:rPr>
          <w:rFonts w:ascii="微软雅黑" w:eastAsia="微软雅黑" w:hAnsi="微软雅黑" w:cstheme="minorHAnsi"/>
          <w:lang w:val="en-GB" w:eastAsia="zh-CN"/>
        </w:rPr>
      </w:pPr>
      <w:bookmarkStart w:id="15" w:name="_Toc534726418"/>
      <w:r w:rsidRPr="00E22999">
        <w:rPr>
          <w:rFonts w:ascii="微软雅黑" w:eastAsia="微软雅黑" w:hAnsi="微软雅黑" w:cstheme="minorHAnsi" w:hint="eastAsia"/>
          <w:lang w:val="en-GB" w:eastAsia="zh-CN"/>
        </w:rPr>
        <w:t>范围及</w:t>
      </w:r>
      <w:r w:rsidRPr="00E22999">
        <w:rPr>
          <w:rFonts w:ascii="微软雅黑" w:eastAsia="微软雅黑" w:hAnsi="微软雅黑" w:cstheme="minorHAnsi"/>
          <w:lang w:val="en-GB" w:eastAsia="zh-CN"/>
        </w:rPr>
        <w:t>进度要求</w:t>
      </w:r>
      <w:bookmarkEnd w:id="14"/>
      <w:bookmarkEnd w:id="15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2410"/>
        <w:gridCol w:w="5245"/>
      </w:tblGrid>
      <w:tr w:rsidR="00E22999" w:rsidRPr="00E22999" w:rsidTr="00364C3C">
        <w:tc>
          <w:tcPr>
            <w:tcW w:w="1242" w:type="dxa"/>
            <w:shd w:val="clear" w:color="auto" w:fill="E6E6E6"/>
            <w:vAlign w:val="center"/>
          </w:tcPr>
          <w:p w:rsidR="00976E26" w:rsidRPr="00E22999" w:rsidRDefault="00976E26" w:rsidP="00976E26">
            <w:pPr>
              <w:pStyle w:val="CellHeading"/>
              <w:rPr>
                <w:rFonts w:ascii="微软雅黑" w:eastAsia="微软雅黑" w:hAnsi="微软雅黑"/>
                <w:b w:val="0"/>
                <w:sz w:val="21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b w:val="0"/>
                <w:sz w:val="21"/>
                <w:lang w:val="en-GB" w:eastAsia="zh-CN"/>
              </w:rPr>
              <w:t>项目阶段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976E26" w:rsidRPr="00E22999" w:rsidRDefault="00976E26" w:rsidP="00976E26">
            <w:pPr>
              <w:pStyle w:val="CellHeading"/>
              <w:rPr>
                <w:rFonts w:ascii="微软雅黑" w:eastAsia="微软雅黑" w:hAnsi="微软雅黑"/>
                <w:b w:val="0"/>
                <w:sz w:val="21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b w:val="0"/>
                <w:sz w:val="21"/>
                <w:lang w:val="en-GB" w:eastAsia="zh-CN"/>
              </w:rPr>
              <w:t>目标完成时间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976E26" w:rsidRPr="00E22999" w:rsidRDefault="00BE5D46" w:rsidP="00976E26">
            <w:pPr>
              <w:pStyle w:val="CellHeading"/>
              <w:rPr>
                <w:rFonts w:ascii="微软雅黑" w:eastAsia="微软雅黑" w:hAnsi="微软雅黑"/>
                <w:b w:val="0"/>
                <w:sz w:val="21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b w:val="0"/>
                <w:sz w:val="21"/>
                <w:lang w:val="en-GB" w:eastAsia="zh-CN"/>
              </w:rPr>
              <w:t>项目范围</w:t>
            </w:r>
          </w:p>
        </w:tc>
      </w:tr>
      <w:tr w:rsidR="00976E26" w:rsidRPr="00E22999" w:rsidTr="00E55C06">
        <w:trPr>
          <w:trHeight w:val="1001"/>
        </w:trPr>
        <w:tc>
          <w:tcPr>
            <w:tcW w:w="1242" w:type="dxa"/>
            <w:vAlign w:val="center"/>
          </w:tcPr>
          <w:p w:rsidR="00976E26" w:rsidRPr="00E22999" w:rsidRDefault="00E55C06" w:rsidP="00503477">
            <w:pPr>
              <w:spacing w:before="120"/>
              <w:ind w:firstLineChars="0" w:firstLine="0"/>
              <w:rPr>
                <w:rFonts w:ascii="微软雅黑" w:eastAsia="微软雅黑" w:hAnsi="微软雅黑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lang w:val="en-GB" w:eastAsia="zh-CN"/>
              </w:rPr>
              <w:t>3阶段</w:t>
            </w:r>
          </w:p>
        </w:tc>
        <w:tc>
          <w:tcPr>
            <w:tcW w:w="2410" w:type="dxa"/>
            <w:vAlign w:val="center"/>
          </w:tcPr>
          <w:p w:rsidR="00976E26" w:rsidRPr="00E22999" w:rsidRDefault="00E55C06" w:rsidP="00503477">
            <w:pPr>
              <w:spacing w:before="120"/>
              <w:ind w:firstLineChars="0" w:firstLine="0"/>
              <w:rPr>
                <w:rFonts w:ascii="微软雅黑" w:eastAsia="微软雅黑" w:hAnsi="微软雅黑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lang w:val="en-GB" w:eastAsia="zh-CN"/>
              </w:rPr>
              <w:t>2016年4月</w:t>
            </w:r>
            <w:r w:rsidRPr="00E22999">
              <w:rPr>
                <w:rFonts w:ascii="微软雅黑" w:eastAsia="微软雅黑" w:hAnsi="微软雅黑"/>
                <w:lang w:val="en-GB" w:eastAsia="zh-CN"/>
              </w:rPr>
              <w:t>和CBS同步上线</w:t>
            </w:r>
          </w:p>
        </w:tc>
        <w:tc>
          <w:tcPr>
            <w:tcW w:w="5245" w:type="dxa"/>
            <w:vAlign w:val="center"/>
          </w:tcPr>
          <w:p w:rsidR="00976E26" w:rsidRPr="00E22999" w:rsidRDefault="00E55C06" w:rsidP="00503477">
            <w:pPr>
              <w:spacing w:before="120"/>
              <w:ind w:firstLineChars="0" w:firstLine="0"/>
              <w:rPr>
                <w:rFonts w:ascii="微软雅黑" w:eastAsia="微软雅黑" w:hAnsi="微软雅黑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lang w:eastAsia="zh-CN"/>
              </w:rPr>
              <w:t>数据源</w:t>
            </w:r>
            <w:r w:rsidRPr="00E22999">
              <w:rPr>
                <w:rFonts w:ascii="微软雅黑" w:eastAsia="微软雅黑" w:hAnsi="微软雅黑"/>
                <w:lang w:eastAsia="zh-CN"/>
              </w:rPr>
              <w:t>切换</w:t>
            </w:r>
            <w:r w:rsidRPr="00E22999">
              <w:rPr>
                <w:rFonts w:ascii="微软雅黑" w:eastAsia="微软雅黑" w:hAnsi="微软雅黑" w:hint="eastAsia"/>
                <w:lang w:eastAsia="zh-CN"/>
              </w:rPr>
              <w:t>CBS</w:t>
            </w:r>
            <w:r w:rsidRPr="00E22999">
              <w:rPr>
                <w:rFonts w:ascii="微软雅黑" w:eastAsia="微软雅黑" w:hAnsi="微软雅黑"/>
                <w:lang w:eastAsia="zh-CN"/>
              </w:rPr>
              <w:t>，接口协议统一为</w:t>
            </w:r>
            <w:r w:rsidRPr="00E22999">
              <w:rPr>
                <w:rFonts w:ascii="微软雅黑" w:eastAsia="微软雅黑" w:hAnsi="微软雅黑" w:hint="eastAsia"/>
                <w:lang w:eastAsia="zh-CN"/>
              </w:rPr>
              <w:t>Webservice，</w:t>
            </w:r>
            <w:r w:rsidRPr="00E22999">
              <w:rPr>
                <w:rFonts w:ascii="微软雅黑" w:eastAsia="微软雅黑" w:hAnsi="微软雅黑"/>
                <w:lang w:eastAsia="zh-CN"/>
              </w:rPr>
              <w:t>部署ESB</w:t>
            </w:r>
          </w:p>
        </w:tc>
      </w:tr>
    </w:tbl>
    <w:p w:rsidR="00976E26" w:rsidRPr="00E22999" w:rsidRDefault="00976E26" w:rsidP="00976E26">
      <w:pPr>
        <w:spacing w:before="120"/>
        <w:ind w:firstLineChars="95" w:firstLine="199"/>
        <w:rPr>
          <w:lang w:val="en-GB" w:eastAsia="zh-CN"/>
        </w:rPr>
      </w:pPr>
    </w:p>
    <w:p w:rsidR="00BD5108" w:rsidRPr="00E22999" w:rsidRDefault="00BD5108" w:rsidP="004D7FA1">
      <w:pPr>
        <w:pStyle w:val="1"/>
        <w:spacing w:beforeLines="150" w:before="360" w:after="360"/>
        <w:rPr>
          <w:rFonts w:ascii="微软雅黑" w:eastAsia="微软雅黑" w:hAnsi="微软雅黑" w:cstheme="minorHAnsi"/>
          <w:lang w:eastAsia="zh-CN"/>
        </w:rPr>
      </w:pPr>
      <w:bookmarkStart w:id="16" w:name="_Toc109162200"/>
      <w:bookmarkStart w:id="17" w:name="_Toc109163222"/>
      <w:bookmarkStart w:id="18" w:name="_Toc109165236"/>
      <w:bookmarkStart w:id="19" w:name="_Toc534726419"/>
      <w:r w:rsidRPr="00E22999">
        <w:rPr>
          <w:rFonts w:ascii="微软雅黑" w:eastAsia="微软雅黑" w:hAnsi="微软雅黑" w:cstheme="minorHAnsi"/>
          <w:lang w:eastAsia="zh-CN"/>
        </w:rPr>
        <w:lastRenderedPageBreak/>
        <w:t>项目需求</w:t>
      </w:r>
      <w:bookmarkEnd w:id="16"/>
      <w:bookmarkEnd w:id="17"/>
      <w:bookmarkEnd w:id="18"/>
      <w:bookmarkEnd w:id="19"/>
    </w:p>
    <w:p w:rsidR="00503477" w:rsidRPr="00E22999" w:rsidRDefault="00DB2FD9" w:rsidP="00503477">
      <w:pPr>
        <w:spacing w:before="120"/>
        <w:ind w:firstLine="420"/>
        <w:rPr>
          <w:lang w:eastAsia="zh-CN"/>
        </w:rPr>
      </w:pPr>
      <w:r w:rsidRPr="00E22999">
        <w:rPr>
          <w:rFonts w:hint="eastAsia"/>
          <w:lang w:eastAsia="zh-CN"/>
        </w:rPr>
        <w:t>详见</w:t>
      </w:r>
      <w:r w:rsidR="00503477" w:rsidRPr="00E22999">
        <w:rPr>
          <w:lang w:eastAsia="zh-CN"/>
        </w:rPr>
        <w:t>O2O</w:t>
      </w:r>
      <w:r w:rsidRPr="00E22999">
        <w:rPr>
          <w:rFonts w:hint="eastAsia"/>
          <w:lang w:eastAsia="zh-CN"/>
        </w:rPr>
        <w:t>项目需求</w:t>
      </w:r>
    </w:p>
    <w:p w:rsidR="005A496C" w:rsidRPr="00E22999" w:rsidRDefault="00D50C24" w:rsidP="004D7FA1">
      <w:pPr>
        <w:pStyle w:val="1"/>
        <w:spacing w:beforeLines="150" w:before="360" w:after="360"/>
        <w:rPr>
          <w:rFonts w:ascii="微软雅黑" w:eastAsia="微软雅黑" w:hAnsi="微软雅黑" w:cstheme="minorHAnsi"/>
        </w:rPr>
      </w:pPr>
      <w:bookmarkStart w:id="20" w:name="_Toc534726420"/>
      <w:r w:rsidRPr="00E22999">
        <w:rPr>
          <w:rFonts w:ascii="微软雅黑" w:eastAsia="微软雅黑" w:hAnsi="微软雅黑" w:cstheme="minorHAnsi"/>
        </w:rPr>
        <w:lastRenderedPageBreak/>
        <w:t>系统</w:t>
      </w:r>
      <w:r w:rsidR="005A496C" w:rsidRPr="00E22999">
        <w:rPr>
          <w:rFonts w:ascii="微软雅黑" w:eastAsia="微软雅黑" w:hAnsi="微软雅黑" w:cstheme="minorHAnsi"/>
        </w:rPr>
        <w:t>解决方案</w:t>
      </w:r>
      <w:bookmarkEnd w:id="20"/>
    </w:p>
    <w:p w:rsidR="004A04D8" w:rsidRPr="00E22999" w:rsidRDefault="00CB55D1" w:rsidP="00792F10">
      <w:pPr>
        <w:pStyle w:val="2"/>
        <w:snapToGrid w:val="0"/>
        <w:spacing w:beforeLines="150" w:before="360" w:after="0" w:line="360" w:lineRule="auto"/>
        <w:rPr>
          <w:rFonts w:ascii="微软雅黑" w:eastAsia="微软雅黑" w:hAnsi="微软雅黑" w:cstheme="minorHAnsi"/>
          <w:lang w:val="en-GB" w:eastAsia="zh-CN"/>
        </w:rPr>
      </w:pPr>
      <w:bookmarkStart w:id="21" w:name="_Toc534726421"/>
      <w:r w:rsidRPr="00E22999">
        <w:rPr>
          <w:rFonts w:ascii="微软雅黑" w:eastAsia="微软雅黑" w:hAnsi="微软雅黑" w:cstheme="minorHAnsi"/>
          <w:lang w:val="en-GB" w:eastAsia="zh-CN"/>
        </w:rPr>
        <w:t>系统架构</w:t>
      </w:r>
      <w:bookmarkEnd w:id="21"/>
    </w:p>
    <w:p w:rsidR="00C76327" w:rsidRPr="00E22999" w:rsidRDefault="00E55C06" w:rsidP="00AE2A21">
      <w:pPr>
        <w:overflowPunct/>
        <w:autoSpaceDE/>
        <w:autoSpaceDN/>
        <w:adjustRightInd/>
        <w:spacing w:beforeLines="0" w:before="0" w:line="360" w:lineRule="auto"/>
        <w:ind w:firstLineChars="0" w:firstLine="720"/>
        <w:textAlignment w:val="auto"/>
        <w:rPr>
          <w:lang w:eastAsia="zh-CN"/>
        </w:rPr>
      </w:pPr>
      <w:r w:rsidRPr="00E22999">
        <w:rPr>
          <w:rFonts w:hint="eastAsia"/>
          <w:lang w:eastAsia="zh-CN"/>
        </w:rPr>
        <w:t>数据源：</w:t>
      </w:r>
      <w:r w:rsidR="00AE2A21" w:rsidRPr="00E22999">
        <w:rPr>
          <w:rFonts w:hint="eastAsia"/>
          <w:lang w:eastAsia="zh-CN"/>
        </w:rPr>
        <w:t>4.0</w:t>
      </w:r>
      <w:r w:rsidR="00AE2A21" w:rsidRPr="00E22999">
        <w:rPr>
          <w:rFonts w:hint="eastAsia"/>
          <w:lang w:eastAsia="zh-CN"/>
        </w:rPr>
        <w:t>版本</w:t>
      </w:r>
      <w:r w:rsidR="00AE2A21" w:rsidRPr="00E22999">
        <w:rPr>
          <w:lang w:eastAsia="zh-CN"/>
        </w:rPr>
        <w:t>数据源取自</w:t>
      </w:r>
      <w:r w:rsidRPr="00E22999">
        <w:rPr>
          <w:lang w:eastAsia="zh-CN"/>
        </w:rPr>
        <w:t>CBS</w:t>
      </w:r>
      <w:r w:rsidRPr="00E22999">
        <w:rPr>
          <w:rFonts w:hint="eastAsia"/>
          <w:lang w:eastAsia="zh-CN"/>
        </w:rPr>
        <w:t>，</w:t>
      </w:r>
      <w:r w:rsidRPr="00E22999">
        <w:rPr>
          <w:lang w:eastAsia="zh-CN"/>
        </w:rPr>
        <w:t>待</w:t>
      </w:r>
      <w:r w:rsidRPr="00E22999">
        <w:rPr>
          <w:lang w:eastAsia="zh-CN"/>
        </w:rPr>
        <w:t>ODS</w:t>
      </w:r>
      <w:r w:rsidRPr="00E22999">
        <w:rPr>
          <w:lang w:eastAsia="zh-CN"/>
        </w:rPr>
        <w:t>项目完成后，切换到</w:t>
      </w:r>
      <w:r w:rsidRPr="00E22999">
        <w:rPr>
          <w:lang w:eastAsia="zh-CN"/>
        </w:rPr>
        <w:t>ODS</w:t>
      </w:r>
      <w:r w:rsidR="00CF3A83" w:rsidRPr="00E22999">
        <w:rPr>
          <w:rFonts w:hint="eastAsia"/>
          <w:lang w:eastAsia="zh-CN"/>
        </w:rPr>
        <w:t>。</w:t>
      </w:r>
    </w:p>
    <w:p w:rsidR="00E55C06" w:rsidRPr="00E22999" w:rsidRDefault="00E55C06" w:rsidP="00AE2A21">
      <w:pPr>
        <w:overflowPunct/>
        <w:autoSpaceDE/>
        <w:autoSpaceDN/>
        <w:adjustRightInd/>
        <w:spacing w:beforeLines="0" w:before="0" w:line="360" w:lineRule="auto"/>
        <w:ind w:firstLineChars="0" w:firstLine="720"/>
        <w:textAlignment w:val="auto"/>
        <w:rPr>
          <w:lang w:eastAsia="zh-CN"/>
        </w:rPr>
      </w:pPr>
      <w:r w:rsidRPr="00E22999">
        <w:rPr>
          <w:rFonts w:hint="eastAsia"/>
          <w:lang w:eastAsia="zh-CN"/>
        </w:rPr>
        <w:t>服务</w:t>
      </w:r>
      <w:r w:rsidRPr="00E22999">
        <w:rPr>
          <w:lang w:eastAsia="zh-CN"/>
        </w:rPr>
        <w:t>部署</w:t>
      </w:r>
      <w:r w:rsidRPr="00E22999">
        <w:rPr>
          <w:rFonts w:hint="eastAsia"/>
          <w:lang w:eastAsia="zh-CN"/>
        </w:rPr>
        <w:t>和管理</w:t>
      </w:r>
      <w:r w:rsidRPr="00E22999">
        <w:rPr>
          <w:lang w:eastAsia="zh-CN"/>
        </w:rPr>
        <w:t>：</w:t>
      </w:r>
      <w:r w:rsidR="00CF3A83" w:rsidRPr="00E22999">
        <w:rPr>
          <w:rFonts w:hint="eastAsia"/>
          <w:lang w:eastAsia="zh-CN"/>
        </w:rPr>
        <w:t>接口</w:t>
      </w:r>
      <w:r w:rsidR="00CF3A83" w:rsidRPr="00E22999">
        <w:rPr>
          <w:lang w:eastAsia="zh-CN"/>
        </w:rPr>
        <w:t>服务</w:t>
      </w:r>
      <w:r w:rsidR="00CF3A83" w:rsidRPr="00E22999">
        <w:rPr>
          <w:rFonts w:hint="eastAsia"/>
          <w:lang w:eastAsia="zh-CN"/>
        </w:rPr>
        <w:t>采用</w:t>
      </w:r>
      <w:r w:rsidR="00CF3A83" w:rsidRPr="00E22999">
        <w:rPr>
          <w:rFonts w:cs="Arial" w:hint="eastAsia"/>
          <w:szCs w:val="21"/>
        </w:rPr>
        <w:t>RESTful service</w:t>
      </w:r>
      <w:r w:rsidR="00CF3A83" w:rsidRPr="00E22999">
        <w:rPr>
          <w:rFonts w:cs="Arial" w:hint="eastAsia"/>
          <w:szCs w:val="21"/>
        </w:rPr>
        <w:t>架构模式</w:t>
      </w:r>
      <w:r w:rsidR="00CF3A83" w:rsidRPr="00E22999">
        <w:rPr>
          <w:rFonts w:cs="Arial" w:hint="eastAsia"/>
          <w:szCs w:val="21"/>
          <w:lang w:eastAsia="zh-CN"/>
        </w:rPr>
        <w:t>，</w:t>
      </w:r>
      <w:r w:rsidRPr="00E22999">
        <w:rPr>
          <w:rFonts w:hint="eastAsia"/>
          <w:lang w:eastAsia="zh-CN"/>
        </w:rPr>
        <w:t>服务统一注册</w:t>
      </w:r>
      <w:r w:rsidRPr="00E22999">
        <w:rPr>
          <w:lang w:eastAsia="zh-CN"/>
        </w:rPr>
        <w:t>ESB</w:t>
      </w:r>
      <w:r w:rsidR="00CF3A83" w:rsidRPr="00E22999">
        <w:rPr>
          <w:rFonts w:hint="eastAsia"/>
          <w:lang w:eastAsia="zh-CN"/>
        </w:rPr>
        <w:t>。</w:t>
      </w:r>
    </w:p>
    <w:p w:rsidR="00277471" w:rsidRPr="00E22999" w:rsidRDefault="00277471" w:rsidP="00277471">
      <w:pPr>
        <w:pStyle w:val="2"/>
        <w:snapToGrid w:val="0"/>
        <w:spacing w:beforeLines="150" w:before="360" w:after="0" w:line="360" w:lineRule="auto"/>
        <w:rPr>
          <w:rFonts w:ascii="微软雅黑" w:eastAsia="微软雅黑" w:hAnsi="微软雅黑" w:cstheme="minorHAnsi"/>
          <w:lang w:val="en-GB" w:eastAsia="zh-CN"/>
        </w:rPr>
      </w:pPr>
      <w:bookmarkStart w:id="22" w:name="_Toc534726422"/>
      <w:r w:rsidRPr="00E22999">
        <w:rPr>
          <w:rFonts w:ascii="微软雅黑" w:eastAsia="微软雅黑" w:hAnsi="微软雅黑" w:cstheme="minorHAnsi" w:hint="eastAsia"/>
          <w:lang w:val="en-GB" w:eastAsia="zh-CN"/>
        </w:rPr>
        <w:t>业务流程</w:t>
      </w:r>
      <w:bookmarkEnd w:id="22"/>
    </w:p>
    <w:p w:rsidR="005B70CC" w:rsidRPr="00E22999" w:rsidRDefault="005B70CC" w:rsidP="005B70CC">
      <w:pPr>
        <w:spacing w:beforeLines="0" w:before="120"/>
        <w:ind w:firstLineChars="0" w:firstLine="420"/>
        <w:rPr>
          <w:rFonts w:ascii="Times" w:hAnsi="Times" w:cs="Times"/>
          <w:lang w:eastAsia="zh-CN"/>
        </w:rPr>
      </w:pPr>
      <w:r w:rsidRPr="00E22999">
        <w:rPr>
          <w:rFonts w:ascii="Times" w:hAnsi="Times" w:cs="Times" w:hint="eastAsia"/>
          <w:lang w:eastAsia="zh-CN"/>
        </w:rPr>
        <w:t xml:space="preserve">支付流程：（红色为展示给用户的状态，蓝色为系统自身记录的状态）　</w:t>
      </w:r>
    </w:p>
    <w:p w:rsidR="005B70CC" w:rsidRPr="00E22999" w:rsidRDefault="005B70CC" w:rsidP="005B70CC">
      <w:pPr>
        <w:spacing w:before="120"/>
        <w:ind w:firstLine="420"/>
      </w:pPr>
      <w:r w:rsidRPr="00E22999">
        <w:object w:dxaOrig="16754" w:dyaOrig="6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5pt;height:158.5pt" o:ole="">
            <v:imagedata r:id="rId11" o:title=""/>
          </v:shape>
          <o:OLEObject Type="Embed" ProgID="Visio.Drawing.11" ShapeID="_x0000_i1025" DrawAspect="Content" ObjectID="_1608555484" r:id="rId12"/>
        </w:object>
      </w:r>
    </w:p>
    <w:p w:rsidR="005B70CC" w:rsidRPr="00E22999" w:rsidRDefault="005B70CC" w:rsidP="005B70CC">
      <w:pPr>
        <w:spacing w:before="120"/>
        <w:ind w:firstLine="420"/>
      </w:pPr>
      <w:r w:rsidRPr="00E22999">
        <w:object w:dxaOrig="16325" w:dyaOrig="10673">
          <v:shape id="_x0000_i1026" type="#_x0000_t75" style="width:6in;height:280.5pt" o:ole="">
            <v:imagedata r:id="rId13" o:title=""/>
          </v:shape>
          <o:OLEObject Type="Embed" ProgID="Visio.Drawing.11" ShapeID="_x0000_i1026" DrawAspect="Content" ObjectID="_1608555485" r:id="rId14"/>
        </w:object>
      </w:r>
    </w:p>
    <w:p w:rsidR="00A1063F" w:rsidRPr="00E22999" w:rsidRDefault="005B70CC" w:rsidP="005B70CC">
      <w:pPr>
        <w:spacing w:before="120"/>
        <w:ind w:firstLine="420"/>
      </w:pPr>
      <w:r w:rsidRPr="00E22999">
        <w:object w:dxaOrig="15778" w:dyaOrig="7878">
          <v:shape id="_x0000_i1027" type="#_x0000_t75" style="width:432.5pt;height:3in" o:ole="">
            <v:imagedata r:id="rId15" o:title=""/>
          </v:shape>
          <o:OLEObject Type="Embed" ProgID="Visio.Drawing.11" ShapeID="_x0000_i1027" DrawAspect="Content" ObjectID="_1608555486" r:id="rId16"/>
        </w:object>
      </w:r>
    </w:p>
    <w:p w:rsidR="005B70CC" w:rsidRPr="00E22999" w:rsidRDefault="005B70CC" w:rsidP="005B70CC">
      <w:pPr>
        <w:spacing w:before="120"/>
        <w:ind w:firstLine="420"/>
        <w:rPr>
          <w:lang w:eastAsia="zh-CN"/>
        </w:rPr>
      </w:pPr>
      <w:r w:rsidRPr="00E22999">
        <w:rPr>
          <w:rFonts w:hint="eastAsia"/>
          <w:lang w:eastAsia="zh-CN"/>
        </w:rPr>
        <w:t>以上</w:t>
      </w:r>
      <w:r w:rsidRPr="00E22999">
        <w:rPr>
          <w:lang w:eastAsia="zh-CN"/>
        </w:rPr>
        <w:t>转</w:t>
      </w:r>
      <w:r w:rsidRPr="00E22999">
        <w:rPr>
          <w:rFonts w:hint="eastAsia"/>
          <w:lang w:eastAsia="zh-CN"/>
        </w:rPr>
        <w:t>自</w:t>
      </w:r>
      <w:r w:rsidRPr="00E22999">
        <w:rPr>
          <w:lang w:eastAsia="zh-CN"/>
        </w:rPr>
        <w:t>O2O</w:t>
      </w:r>
      <w:r w:rsidRPr="00E22999">
        <w:rPr>
          <w:lang w:eastAsia="zh-CN"/>
        </w:rPr>
        <w:t>团队需求文档。</w:t>
      </w:r>
    </w:p>
    <w:p w:rsidR="00EE250A" w:rsidRPr="00E22999" w:rsidRDefault="00EE250A" w:rsidP="004D7FA1">
      <w:pPr>
        <w:pStyle w:val="1"/>
        <w:spacing w:beforeLines="150" w:before="360" w:after="360"/>
        <w:rPr>
          <w:rFonts w:ascii="微软雅黑" w:eastAsia="微软雅黑" w:hAnsi="微软雅黑" w:cstheme="minorHAnsi"/>
        </w:rPr>
      </w:pPr>
      <w:bookmarkStart w:id="23" w:name="_Toc534726423"/>
      <w:r w:rsidRPr="00E22999">
        <w:rPr>
          <w:rFonts w:ascii="微软雅黑" w:eastAsia="微软雅黑" w:hAnsi="微软雅黑" w:cstheme="minorHAnsi"/>
        </w:rPr>
        <w:lastRenderedPageBreak/>
        <w:t>功能设计</w:t>
      </w:r>
      <w:bookmarkEnd w:id="23"/>
    </w:p>
    <w:p w:rsidR="00DD2ED9" w:rsidRPr="00E22999" w:rsidRDefault="00DD2ED9" w:rsidP="00DD2ED9">
      <w:pPr>
        <w:pStyle w:val="2"/>
        <w:snapToGrid w:val="0"/>
        <w:spacing w:beforeLines="150" w:before="360" w:after="0" w:line="360" w:lineRule="auto"/>
        <w:rPr>
          <w:rFonts w:ascii="微软雅黑" w:eastAsia="微软雅黑" w:hAnsi="微软雅黑" w:cstheme="minorHAnsi"/>
          <w:lang w:val="en-GB" w:eastAsia="zh-CN"/>
        </w:rPr>
      </w:pPr>
      <w:bookmarkStart w:id="24" w:name="_Toc534726424"/>
      <w:r w:rsidRPr="00E22999">
        <w:rPr>
          <w:rFonts w:ascii="微软雅黑" w:eastAsia="微软雅黑" w:hAnsi="微软雅黑" w:cstheme="minorHAnsi" w:hint="eastAsia"/>
          <w:lang w:val="en-GB" w:eastAsia="zh-CN"/>
        </w:rPr>
        <w:t>接口规范说明</w:t>
      </w:r>
      <w:bookmarkEnd w:id="24"/>
    </w:p>
    <w:p w:rsidR="00C160ED" w:rsidRPr="00E22999" w:rsidRDefault="00C160ED" w:rsidP="00C160ED">
      <w:pPr>
        <w:pStyle w:val="af3"/>
        <w:numPr>
          <w:ilvl w:val="0"/>
          <w:numId w:val="11"/>
        </w:numPr>
        <w:spacing w:before="120"/>
        <w:ind w:firstLineChars="0"/>
        <w:rPr>
          <w:lang w:val="en-GB"/>
        </w:rPr>
      </w:pPr>
      <w:r w:rsidRPr="00E22999">
        <w:rPr>
          <w:rFonts w:hint="eastAsia"/>
          <w:lang w:val="en-GB"/>
        </w:rPr>
        <w:t>所有无输入参数</w:t>
      </w:r>
      <w:r w:rsidRPr="00E22999">
        <w:rPr>
          <w:lang w:val="en-GB"/>
        </w:rPr>
        <w:t>的查询</w:t>
      </w:r>
      <w:r w:rsidRPr="00E22999">
        <w:rPr>
          <w:rFonts w:hint="eastAsia"/>
          <w:lang w:val="en-GB"/>
        </w:rPr>
        <w:t>接口，</w:t>
      </w:r>
      <w:r w:rsidR="00B141FD" w:rsidRPr="00E22999">
        <w:rPr>
          <w:rFonts w:hint="eastAsia"/>
          <w:lang w:val="en-GB"/>
        </w:rPr>
        <w:t>输入</w:t>
      </w:r>
      <w:r w:rsidR="00B141FD" w:rsidRPr="00E22999">
        <w:rPr>
          <w:lang w:val="en-GB"/>
        </w:rPr>
        <w:t>参数</w:t>
      </w:r>
      <w:r w:rsidRPr="00E22999">
        <w:rPr>
          <w:lang w:val="en-GB"/>
        </w:rPr>
        <w:t>统一</w:t>
      </w:r>
      <w:r w:rsidRPr="00E22999">
        <w:rPr>
          <w:rFonts w:hint="eastAsia"/>
          <w:lang w:val="en-GB"/>
        </w:rPr>
        <w:t>添加</w:t>
      </w:r>
      <w:r w:rsidR="00B141FD" w:rsidRPr="00E22999">
        <w:rPr>
          <w:rFonts w:hint="eastAsia"/>
          <w:lang w:val="en-GB"/>
        </w:rPr>
        <w:t>以下</w:t>
      </w:r>
      <w:r w:rsidRPr="00E22999">
        <w:rPr>
          <w:lang w:val="en-GB"/>
        </w:rPr>
        <w:t>默认条件</w:t>
      </w:r>
      <w:r w:rsidRPr="00E22999">
        <w:rPr>
          <w:rFonts w:hint="eastAsia"/>
          <w:lang w:val="en-GB"/>
        </w:rPr>
        <w:t>。例</w:t>
      </w:r>
      <w:r w:rsidRPr="00E22999">
        <w:rPr>
          <w:lang w:val="en-GB"/>
        </w:rPr>
        <w:t>：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1843"/>
        <w:gridCol w:w="850"/>
        <w:gridCol w:w="992"/>
        <w:gridCol w:w="1134"/>
        <w:gridCol w:w="2268"/>
      </w:tblGrid>
      <w:tr w:rsidR="00E22999" w:rsidRPr="00E22999" w:rsidTr="00171CAA">
        <w:trPr>
          <w:trHeight w:val="457"/>
        </w:trPr>
        <w:tc>
          <w:tcPr>
            <w:tcW w:w="2098" w:type="dxa"/>
            <w:shd w:val="clear" w:color="000000" w:fill="EEECE1"/>
            <w:hideMark/>
          </w:tcPr>
          <w:p w:rsidR="00B141FD" w:rsidRPr="00E22999" w:rsidRDefault="00B141FD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6"/>
                <w:lang w:eastAsia="zh-CN"/>
              </w:rPr>
              <w:t>字段名</w:t>
            </w:r>
          </w:p>
        </w:tc>
        <w:tc>
          <w:tcPr>
            <w:tcW w:w="1843" w:type="dxa"/>
            <w:shd w:val="clear" w:color="000000" w:fill="EEECE1"/>
            <w:vAlign w:val="center"/>
          </w:tcPr>
          <w:p w:rsidR="00B141FD" w:rsidRPr="00E22999" w:rsidRDefault="00B141FD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sz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6"/>
                <w:lang w:eastAsia="zh-CN"/>
              </w:rPr>
              <w:t>字</w:t>
            </w:r>
            <w:r w:rsidRPr="00E22999">
              <w:rPr>
                <w:rFonts w:ascii="微软雅黑" w:eastAsia="微软雅黑" w:hAnsi="微软雅黑" w:hint="eastAsia"/>
                <w:b/>
                <w:sz w:val="16"/>
              </w:rPr>
              <w:t>段</w:t>
            </w:r>
            <w:r w:rsidRPr="00E22999">
              <w:rPr>
                <w:rFonts w:ascii="微软雅黑" w:eastAsia="微软雅黑" w:hAnsi="微软雅黑" w:hint="eastAsia"/>
                <w:b/>
                <w:sz w:val="16"/>
                <w:lang w:eastAsia="zh-CN"/>
              </w:rPr>
              <w:t>描述</w:t>
            </w:r>
          </w:p>
        </w:tc>
        <w:tc>
          <w:tcPr>
            <w:tcW w:w="850" w:type="dxa"/>
            <w:shd w:val="clear" w:color="000000" w:fill="EEECE1"/>
            <w:vAlign w:val="center"/>
          </w:tcPr>
          <w:p w:rsidR="00B141FD" w:rsidRPr="00E22999" w:rsidRDefault="00B141FD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sz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6"/>
                <w:lang w:eastAsia="zh-CN"/>
              </w:rPr>
              <w:t>必填？</w:t>
            </w:r>
          </w:p>
        </w:tc>
        <w:tc>
          <w:tcPr>
            <w:tcW w:w="992" w:type="dxa"/>
            <w:shd w:val="clear" w:color="000000" w:fill="EEECE1"/>
            <w:vAlign w:val="center"/>
            <w:hideMark/>
          </w:tcPr>
          <w:p w:rsidR="00B141FD" w:rsidRPr="00E22999" w:rsidRDefault="00B141FD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6"/>
              </w:rPr>
              <w:t>类型</w:t>
            </w:r>
          </w:p>
        </w:tc>
        <w:tc>
          <w:tcPr>
            <w:tcW w:w="1134" w:type="dxa"/>
            <w:shd w:val="clear" w:color="000000" w:fill="EEECE1"/>
          </w:tcPr>
          <w:p w:rsidR="00B141FD" w:rsidRPr="00E22999" w:rsidRDefault="00B141FD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6"/>
                <w:lang w:eastAsia="zh-CN"/>
              </w:rPr>
              <w:t>加密否？</w:t>
            </w:r>
          </w:p>
        </w:tc>
        <w:tc>
          <w:tcPr>
            <w:tcW w:w="2268" w:type="dxa"/>
            <w:shd w:val="clear" w:color="000000" w:fill="EEECE1"/>
            <w:vAlign w:val="center"/>
            <w:hideMark/>
          </w:tcPr>
          <w:p w:rsidR="00B141FD" w:rsidRPr="00E22999" w:rsidRDefault="00B141FD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6"/>
              </w:rPr>
              <w:t>备注</w:t>
            </w:r>
          </w:p>
        </w:tc>
      </w:tr>
      <w:tr w:rsidR="00E22999" w:rsidRPr="00E22999" w:rsidTr="00171CAA">
        <w:trPr>
          <w:trHeight w:val="559"/>
        </w:trPr>
        <w:tc>
          <w:tcPr>
            <w:tcW w:w="2098" w:type="dxa"/>
            <w:shd w:val="clear" w:color="auto" w:fill="auto"/>
            <w:noWrap/>
            <w:vAlign w:val="center"/>
            <w:hideMark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startTime</w:t>
            </w:r>
          </w:p>
        </w:tc>
        <w:tc>
          <w:tcPr>
            <w:tcW w:w="1843" w:type="dxa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开始时间</w:t>
            </w:r>
          </w:p>
        </w:tc>
        <w:tc>
          <w:tcPr>
            <w:tcW w:w="850" w:type="dxa"/>
            <w:vAlign w:val="center"/>
          </w:tcPr>
          <w:p w:rsidR="00B141FD" w:rsidRPr="00E22999" w:rsidRDefault="0082686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>
              <w:rPr>
                <w:rFonts w:ascii="华文楷体" w:eastAsia="华文楷体" w:hAnsi="华文楷体" w:hint="eastAsia"/>
                <w:lang w:val="en-GB" w:eastAsia="zh-CN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/>
                <w:lang w:val="en-GB" w:eastAsia="zh-CN"/>
              </w:rPr>
              <w:t>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YYYYMMDDHHmmss</w:t>
            </w:r>
          </w:p>
        </w:tc>
      </w:tr>
      <w:tr w:rsidR="00E22999" w:rsidRPr="00E22999" w:rsidTr="00171CAA">
        <w:trPr>
          <w:trHeight w:val="555"/>
        </w:trPr>
        <w:tc>
          <w:tcPr>
            <w:tcW w:w="2098" w:type="dxa"/>
            <w:shd w:val="clear" w:color="auto" w:fill="auto"/>
            <w:noWrap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endTime</w:t>
            </w:r>
          </w:p>
        </w:tc>
        <w:tc>
          <w:tcPr>
            <w:tcW w:w="1843" w:type="dxa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结束时间</w:t>
            </w:r>
          </w:p>
        </w:tc>
        <w:tc>
          <w:tcPr>
            <w:tcW w:w="850" w:type="dxa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/>
                <w:lang w:val="en-GB" w:eastAsia="zh-CN"/>
              </w:rPr>
              <w:t>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YYYYMMDDHHmmss</w:t>
            </w:r>
          </w:p>
        </w:tc>
      </w:tr>
      <w:tr w:rsidR="00E22999" w:rsidRPr="00E22999" w:rsidTr="00171CAA">
        <w:trPr>
          <w:trHeight w:val="555"/>
        </w:trPr>
        <w:tc>
          <w:tcPr>
            <w:tcW w:w="2098" w:type="dxa"/>
            <w:shd w:val="clear" w:color="auto" w:fill="auto"/>
            <w:noWrap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pageCount</w:t>
            </w:r>
          </w:p>
        </w:tc>
        <w:tc>
          <w:tcPr>
            <w:tcW w:w="1843" w:type="dxa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每页显示条数</w:t>
            </w:r>
          </w:p>
        </w:tc>
        <w:tc>
          <w:tcPr>
            <w:tcW w:w="850" w:type="dxa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/>
                <w:lang w:val="en-GB" w:eastAsia="zh-CN"/>
              </w:rPr>
              <w:t>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空，则返回所有数据</w:t>
            </w:r>
          </w:p>
        </w:tc>
      </w:tr>
      <w:tr w:rsidR="00E22999" w:rsidRPr="00E22999" w:rsidTr="00171CAA">
        <w:trPr>
          <w:trHeight w:val="555"/>
        </w:trPr>
        <w:tc>
          <w:tcPr>
            <w:tcW w:w="2098" w:type="dxa"/>
            <w:shd w:val="clear" w:color="auto" w:fill="auto"/>
            <w:noWrap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pageNo</w:t>
            </w:r>
          </w:p>
        </w:tc>
        <w:tc>
          <w:tcPr>
            <w:tcW w:w="1843" w:type="dxa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当前页码</w:t>
            </w:r>
          </w:p>
        </w:tc>
        <w:tc>
          <w:tcPr>
            <w:tcW w:w="850" w:type="dxa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/>
                <w:lang w:val="en-GB" w:eastAsia="zh-CN"/>
              </w:rPr>
              <w:t>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1FD" w:rsidRPr="00E22999" w:rsidRDefault="00B141FD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</w:p>
        </w:tc>
      </w:tr>
    </w:tbl>
    <w:p w:rsidR="001205D9" w:rsidRPr="00E22999" w:rsidRDefault="00B141FD" w:rsidP="00B141FD">
      <w:pPr>
        <w:spacing w:before="120"/>
        <w:ind w:firstLineChars="0" w:firstLine="0"/>
        <w:rPr>
          <w:lang w:val="en-GB" w:eastAsia="zh-CN"/>
        </w:rPr>
      </w:pPr>
      <w:r w:rsidRPr="00E22999">
        <w:rPr>
          <w:rFonts w:hint="eastAsia"/>
          <w:lang w:val="en-GB" w:eastAsia="zh-CN"/>
        </w:rPr>
        <w:t>输出</w:t>
      </w:r>
      <w:r w:rsidRPr="00E22999">
        <w:rPr>
          <w:lang w:val="en-GB" w:eastAsia="zh-CN"/>
        </w:rPr>
        <w:t>参数统一增加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1843"/>
        <w:gridCol w:w="850"/>
        <w:gridCol w:w="992"/>
        <w:gridCol w:w="1134"/>
        <w:gridCol w:w="2268"/>
      </w:tblGrid>
      <w:tr w:rsidR="00E22999" w:rsidRPr="00E22999" w:rsidTr="00171CAA">
        <w:trPr>
          <w:trHeight w:val="457"/>
        </w:trPr>
        <w:tc>
          <w:tcPr>
            <w:tcW w:w="2098" w:type="dxa"/>
            <w:shd w:val="clear" w:color="000000" w:fill="EEECE1"/>
            <w:hideMark/>
          </w:tcPr>
          <w:p w:rsidR="00B141FD" w:rsidRPr="00E22999" w:rsidRDefault="00B141FD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6"/>
                <w:lang w:eastAsia="zh-CN"/>
              </w:rPr>
              <w:t>字段名</w:t>
            </w:r>
          </w:p>
        </w:tc>
        <w:tc>
          <w:tcPr>
            <w:tcW w:w="1843" w:type="dxa"/>
            <w:shd w:val="clear" w:color="000000" w:fill="EEECE1"/>
            <w:vAlign w:val="center"/>
          </w:tcPr>
          <w:p w:rsidR="00B141FD" w:rsidRPr="00E22999" w:rsidRDefault="00B141FD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sz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6"/>
                <w:lang w:eastAsia="zh-CN"/>
              </w:rPr>
              <w:t>字</w:t>
            </w:r>
            <w:r w:rsidRPr="00E22999">
              <w:rPr>
                <w:rFonts w:ascii="微软雅黑" w:eastAsia="微软雅黑" w:hAnsi="微软雅黑" w:hint="eastAsia"/>
                <w:b/>
                <w:sz w:val="16"/>
              </w:rPr>
              <w:t>段</w:t>
            </w:r>
            <w:r w:rsidRPr="00E22999">
              <w:rPr>
                <w:rFonts w:ascii="微软雅黑" w:eastAsia="微软雅黑" w:hAnsi="微软雅黑" w:hint="eastAsia"/>
                <w:b/>
                <w:sz w:val="16"/>
                <w:lang w:eastAsia="zh-CN"/>
              </w:rPr>
              <w:t>描述</w:t>
            </w:r>
          </w:p>
        </w:tc>
        <w:tc>
          <w:tcPr>
            <w:tcW w:w="850" w:type="dxa"/>
            <w:shd w:val="clear" w:color="000000" w:fill="EEECE1"/>
            <w:vAlign w:val="center"/>
          </w:tcPr>
          <w:p w:rsidR="00B141FD" w:rsidRPr="00E22999" w:rsidRDefault="00B141FD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sz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6"/>
                <w:lang w:eastAsia="zh-CN"/>
              </w:rPr>
              <w:t>必填？</w:t>
            </w:r>
          </w:p>
        </w:tc>
        <w:tc>
          <w:tcPr>
            <w:tcW w:w="992" w:type="dxa"/>
            <w:shd w:val="clear" w:color="000000" w:fill="EEECE1"/>
            <w:vAlign w:val="center"/>
            <w:hideMark/>
          </w:tcPr>
          <w:p w:rsidR="00B141FD" w:rsidRPr="00E22999" w:rsidRDefault="00B141FD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6"/>
              </w:rPr>
              <w:t>类型</w:t>
            </w:r>
          </w:p>
        </w:tc>
        <w:tc>
          <w:tcPr>
            <w:tcW w:w="1134" w:type="dxa"/>
            <w:shd w:val="clear" w:color="000000" w:fill="EEECE1"/>
          </w:tcPr>
          <w:p w:rsidR="00B141FD" w:rsidRPr="00E22999" w:rsidRDefault="00B141FD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6"/>
                <w:lang w:eastAsia="zh-CN"/>
              </w:rPr>
              <w:t>加密否？</w:t>
            </w:r>
          </w:p>
        </w:tc>
        <w:tc>
          <w:tcPr>
            <w:tcW w:w="2268" w:type="dxa"/>
            <w:shd w:val="clear" w:color="000000" w:fill="EEECE1"/>
            <w:vAlign w:val="center"/>
            <w:hideMark/>
          </w:tcPr>
          <w:p w:rsidR="00B141FD" w:rsidRPr="00E22999" w:rsidRDefault="00B141FD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6"/>
              </w:rPr>
              <w:t>备注</w:t>
            </w:r>
          </w:p>
        </w:tc>
      </w:tr>
      <w:tr w:rsidR="00E22999" w:rsidRPr="00E22999" w:rsidTr="00171CAA">
        <w:trPr>
          <w:trHeight w:val="559"/>
        </w:trPr>
        <w:tc>
          <w:tcPr>
            <w:tcW w:w="2098" w:type="dxa"/>
            <w:shd w:val="clear" w:color="auto" w:fill="auto"/>
            <w:noWrap/>
            <w:vAlign w:val="center"/>
            <w:hideMark/>
          </w:tcPr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/>
                <w:lang w:val="en-GB" w:eastAsia="zh-CN"/>
              </w:rPr>
              <w:t>code</w:t>
            </w:r>
          </w:p>
        </w:tc>
        <w:tc>
          <w:tcPr>
            <w:tcW w:w="1843" w:type="dxa"/>
            <w:vAlign w:val="center"/>
          </w:tcPr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错误编码</w:t>
            </w:r>
          </w:p>
        </w:tc>
        <w:tc>
          <w:tcPr>
            <w:tcW w:w="850" w:type="dxa"/>
            <w:vAlign w:val="center"/>
          </w:tcPr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/>
                <w:lang w:val="en-GB" w:eastAsia="zh-CN"/>
              </w:rPr>
              <w:t>N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0：查询成功，无后续数据；</w:t>
            </w:r>
          </w:p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1：查询成功，有后续数据；</w:t>
            </w:r>
          </w:p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2：查询失败</w:t>
            </w:r>
          </w:p>
        </w:tc>
      </w:tr>
      <w:tr w:rsidR="00E22999" w:rsidRPr="00E22999" w:rsidTr="00171CAA">
        <w:trPr>
          <w:trHeight w:val="555"/>
        </w:trPr>
        <w:tc>
          <w:tcPr>
            <w:tcW w:w="2098" w:type="dxa"/>
            <w:shd w:val="clear" w:color="auto" w:fill="auto"/>
            <w:noWrap/>
            <w:vAlign w:val="center"/>
          </w:tcPr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/>
                <w:lang w:val="en-GB" w:eastAsia="zh-CN"/>
              </w:rPr>
              <w:t>message</w:t>
            </w:r>
          </w:p>
        </w:tc>
        <w:tc>
          <w:tcPr>
            <w:tcW w:w="1843" w:type="dxa"/>
            <w:vAlign w:val="center"/>
          </w:tcPr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错误描述</w:t>
            </w:r>
          </w:p>
        </w:tc>
        <w:tc>
          <w:tcPr>
            <w:tcW w:w="850" w:type="dxa"/>
            <w:vAlign w:val="center"/>
          </w:tcPr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/>
                <w:lang w:val="en-GB" w:eastAsia="zh-CN"/>
              </w:rPr>
              <w:t>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0：查询成功，无后续数据；</w:t>
            </w:r>
          </w:p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1：查询成功，有后续数据；</w:t>
            </w:r>
          </w:p>
          <w:p w:rsidR="00B141FD" w:rsidRPr="00E22999" w:rsidRDefault="00B141FD" w:rsidP="00B141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华文楷体" w:eastAsia="华文楷体" w:hAnsi="华文楷体"/>
                <w:lang w:val="en-GB" w:eastAsia="zh-CN"/>
              </w:rPr>
            </w:pPr>
            <w:r w:rsidRPr="00E22999">
              <w:rPr>
                <w:rFonts w:ascii="华文楷体" w:eastAsia="华文楷体" w:hAnsi="华文楷体" w:hint="eastAsia"/>
                <w:lang w:val="en-GB" w:eastAsia="zh-CN"/>
              </w:rPr>
              <w:t>2：查询失败 （返回失败描述）</w:t>
            </w:r>
          </w:p>
        </w:tc>
      </w:tr>
    </w:tbl>
    <w:p w:rsidR="00B141FD" w:rsidRPr="00E22999" w:rsidRDefault="00B141FD" w:rsidP="00B141FD">
      <w:pPr>
        <w:spacing w:before="120"/>
        <w:ind w:firstLineChars="0" w:firstLine="0"/>
        <w:rPr>
          <w:lang w:val="en-GB" w:eastAsia="zh-CN"/>
        </w:rPr>
      </w:pPr>
    </w:p>
    <w:p w:rsidR="00C160ED" w:rsidRPr="00E22999" w:rsidRDefault="00C160ED" w:rsidP="00C160ED">
      <w:pPr>
        <w:pStyle w:val="af3"/>
        <w:numPr>
          <w:ilvl w:val="0"/>
          <w:numId w:val="11"/>
        </w:numPr>
        <w:spacing w:before="120"/>
        <w:ind w:firstLineChars="0"/>
        <w:rPr>
          <w:lang w:val="en-GB"/>
        </w:rPr>
      </w:pPr>
      <w:r w:rsidRPr="00E22999">
        <w:rPr>
          <w:rFonts w:hint="eastAsia"/>
          <w:lang w:val="en-GB"/>
        </w:rPr>
        <w:t>ESB</w:t>
      </w:r>
      <w:r w:rsidR="00507836" w:rsidRPr="00E22999">
        <w:rPr>
          <w:rFonts w:hint="eastAsia"/>
          <w:lang w:val="en-GB"/>
        </w:rPr>
        <w:t>接口</w:t>
      </w:r>
      <w:r w:rsidR="00507836" w:rsidRPr="00E22999">
        <w:rPr>
          <w:lang w:val="en-GB"/>
        </w:rPr>
        <w:t>调用规范</w:t>
      </w:r>
    </w:p>
    <w:bookmarkStart w:id="25" w:name="_MON_1516088885"/>
    <w:bookmarkEnd w:id="25"/>
    <w:p w:rsidR="00507836" w:rsidRPr="00E22999" w:rsidRDefault="00507836" w:rsidP="00507836">
      <w:pPr>
        <w:pStyle w:val="af3"/>
        <w:keepNext/>
        <w:spacing w:before="120"/>
        <w:ind w:left="360" w:firstLineChars="0" w:firstLine="0"/>
      </w:pPr>
      <w:r w:rsidRPr="00E22999">
        <w:rPr>
          <w:lang w:val="en-GB"/>
        </w:rPr>
        <w:object w:dxaOrig="7063" w:dyaOrig="5294">
          <v:shape id="_x0000_i1028" type="#_x0000_t75" style="width:2in;height:107.5pt" o:ole="">
            <v:imagedata r:id="rId17" o:title=""/>
          </v:shape>
          <o:OLEObject Type="Embed" ProgID="PowerPoint.Show.12" ShapeID="_x0000_i1028" DrawAspect="Content" ObjectID="_1608555487" r:id="rId18"/>
        </w:object>
      </w:r>
    </w:p>
    <w:p w:rsidR="00507836" w:rsidRPr="00E22999" w:rsidRDefault="00507836" w:rsidP="00507836">
      <w:pPr>
        <w:pStyle w:val="af9"/>
        <w:spacing w:before="120"/>
        <w:ind w:firstLine="400"/>
        <w:jc w:val="both"/>
        <w:rPr>
          <w:lang w:val="en-GB" w:eastAsia="zh-CN"/>
        </w:rPr>
      </w:pPr>
      <w:r w:rsidRPr="00E22999">
        <w:rPr>
          <w:rFonts w:hint="eastAsia"/>
          <w:lang w:eastAsia="zh-CN"/>
        </w:rPr>
        <w:t>ESB</w:t>
      </w:r>
      <w:r w:rsidRPr="00E22999">
        <w:rPr>
          <w:rFonts w:hint="eastAsia"/>
          <w:lang w:eastAsia="zh-CN"/>
        </w:rPr>
        <w:t>开发</w:t>
      </w:r>
      <w:r w:rsidRPr="00E22999">
        <w:rPr>
          <w:rFonts w:hint="eastAsia"/>
          <w:lang w:eastAsia="zh-CN"/>
        </w:rPr>
        <w:t>-HTTP</w:t>
      </w:r>
      <w:r w:rsidRPr="00E22999">
        <w:rPr>
          <w:rFonts w:hint="eastAsia"/>
          <w:lang w:eastAsia="zh-CN"/>
        </w:rPr>
        <w:t>消息头构建规则</w:t>
      </w:r>
    </w:p>
    <w:p w:rsidR="00DD2ED9" w:rsidRPr="00E22999" w:rsidRDefault="00DD2ED9" w:rsidP="00DD2ED9">
      <w:pPr>
        <w:spacing w:before="120"/>
        <w:ind w:firstLine="420"/>
        <w:rPr>
          <w:lang w:val="en-GB" w:eastAsia="zh-CN"/>
        </w:rPr>
      </w:pPr>
    </w:p>
    <w:p w:rsidR="00E93A69" w:rsidRPr="00E22999" w:rsidRDefault="00E55C06" w:rsidP="00DD2ED9">
      <w:pPr>
        <w:pStyle w:val="2"/>
        <w:snapToGrid w:val="0"/>
        <w:spacing w:beforeLines="150" w:before="360" w:after="0" w:line="360" w:lineRule="auto"/>
        <w:rPr>
          <w:rFonts w:ascii="微软雅黑" w:eastAsia="微软雅黑" w:hAnsi="微软雅黑" w:cstheme="minorHAnsi"/>
          <w:lang w:val="en-GB" w:eastAsia="zh-CN"/>
        </w:rPr>
      </w:pPr>
      <w:bookmarkStart w:id="26" w:name="_Toc534726425"/>
      <w:r w:rsidRPr="00E22999">
        <w:rPr>
          <w:rFonts w:ascii="微软雅黑" w:eastAsia="微软雅黑" w:hAnsi="微软雅黑" w:cstheme="minorHAnsi" w:hint="eastAsia"/>
          <w:lang w:val="en-GB" w:eastAsia="zh-CN"/>
        </w:rPr>
        <w:t>查询接口</w:t>
      </w:r>
      <w:bookmarkEnd w:id="26"/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27" w:name="_Toc534726426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项目/合同/产品</w:t>
      </w:r>
      <w:r w:rsidR="00F60774"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*</w:t>
      </w:r>
      <w:bookmarkEnd w:id="27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FC45AA" w:rsidRPr="00E22999" w:rsidTr="00FC45AA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5AA" w:rsidRPr="00E22999" w:rsidRDefault="00FC45AA" w:rsidP="00FC45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5AA" w:rsidRPr="00E22999" w:rsidRDefault="00954F5F" w:rsidP="00954F5F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Product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5AA" w:rsidRPr="00E22999" w:rsidRDefault="00FC45AA" w:rsidP="00FC45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5AA" w:rsidRPr="00E22999" w:rsidRDefault="00FC45AA" w:rsidP="00FC45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5AA" w:rsidRPr="00E22999" w:rsidRDefault="00FC45AA" w:rsidP="00FC45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FC45AA" w:rsidRPr="00E22999" w:rsidTr="00FC45AA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5AA" w:rsidRPr="00E22999" w:rsidRDefault="00FC45AA" w:rsidP="00FC45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项目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45AA" w:rsidRPr="00E22999" w:rsidRDefault="00954F5F" w:rsidP="00954F5F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ProjectI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5AA" w:rsidRPr="00E22999" w:rsidRDefault="00FC45AA" w:rsidP="00FC45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5AA" w:rsidRPr="00E22999" w:rsidRDefault="00FC45AA" w:rsidP="00FC45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5AA" w:rsidRPr="00E22999" w:rsidRDefault="00FC45AA" w:rsidP="00FC45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1F2" w:rsidRPr="00E22999" w:rsidRDefault="00FC45AA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合同</w:t>
            </w:r>
            <w:r w:rsidR="000961F2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1F2" w:rsidRPr="00E22999" w:rsidRDefault="00954F5F" w:rsidP="00954F5F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ContractI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F2" w:rsidRPr="00E22999" w:rsidRDefault="000961F2" w:rsidP="000961F2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F2" w:rsidRPr="00E22999" w:rsidRDefault="000961F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1F2" w:rsidRPr="00E22999" w:rsidRDefault="000961F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9"/>
        <w:gridCol w:w="1021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1B40" w:rsidRPr="00E22999" w:rsidRDefault="00FA1B40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】</w:t>
            </w:r>
          </w:p>
          <w:p w:rsidR="00FA1B40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产品ID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ProductID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[SubProductID]</w:t>
            </w:r>
            <w:r w:rsidR="0014091E"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 xml:space="preserve"> [</w:t>
            </w:r>
            <w:r w:rsidR="0014091E" w:rsidRPr="00E22999">
              <w:rPr>
                <w:rFonts w:ascii="Courier New" w:hAnsi="Courier New" w:cs="Courier New" w:hint="eastAsia"/>
                <w:i/>
                <w:iCs/>
                <w:sz w:val="20"/>
                <w:highlight w:val="white"/>
                <w:lang w:eastAsia="zh-CN"/>
              </w:rPr>
              <w:t>初始化</w:t>
            </w:r>
            <w:r w:rsidR="0014091E"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不变</w:t>
            </w:r>
            <w:r w:rsidR="0014091E"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]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 xml:space="preserve">产品code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ProductCode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20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[SubProductShortCode]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 xml:space="preserve">产品名称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ProductName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VARCHAR2(500)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lastRenderedPageBreak/>
              <w:t>[SubProductName]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lastRenderedPageBreak/>
              <w:t xml:space="preserve">产品二级分类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SecondaryCat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[ProductCategory]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 xml:space="preserve">产品系列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ProductSeries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[ProductSeries]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 xml:space="preserve">收益模式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BenefitMode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[IncomeMode]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收益分配方式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BenefitDistrMethod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[BenefitAssignType]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收益分配方式选择“其它”的说明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OtherBenefitDistrDesc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VARCHAR2(500)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[BenefitAssignOther]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风险等级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RiskLevel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 xml:space="preserve">产品是否可申购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IsProductAfpCapable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[IsRedemption]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产品是否可提前结束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IsProductCloseInAdvance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[IsBeforeEnd]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币种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Currency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[ProductCurrency]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 xml:space="preserve">期限说明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DurationNote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VARCHAR2(500)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[DeadlineDesc]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成立规模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EstablishScale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[ProductEstablishScale]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年计息天数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InstrestOfYearCountDay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[YearInterestDays]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募集期利息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CollectionPeriodRate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[PromotionInterest]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交易平台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TradingPlatForm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[NoahGroupType]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法律结构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LegalStruct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[RaiseType]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lastRenderedPageBreak/>
              <w:t>合同ID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ContractID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[MainProductID]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AF" w:rsidRPr="00E22999" w:rsidRDefault="00AE30AF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合同Code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AF" w:rsidRPr="00E22999" w:rsidRDefault="00AE30AF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CONTRACTCODE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0AF" w:rsidRPr="00E22999" w:rsidRDefault="00AE30AF" w:rsidP="00AE30AF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VARCHAR2(20)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0AF" w:rsidRPr="00E22999" w:rsidRDefault="00AE30AF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0AF" w:rsidRPr="00E22999" w:rsidRDefault="00AE30AF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字段：[MainProductCode]主产品代码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合同名称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ContractName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VARCHAR2(500)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[MainProductName]</w:t>
            </w:r>
          </w:p>
        </w:tc>
      </w:tr>
      <w:tr w:rsidR="00A66FAD" w:rsidRPr="00E22999" w:rsidTr="007D7CFC">
        <w:trPr>
          <w:trHeight w:val="555"/>
          <w:ins w:id="28" w:author="王勇（业务技术分析部）" w:date="2019-01-04T18:28:00Z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ins w:id="29" w:author="王勇（业务技术分析部）" w:date="2019-01-04T18:28:00Z"/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ins w:id="30" w:author="王勇（业务技术分析部）" w:date="2019-01-04T18:29:00Z">
              <w:r w:rsidRPr="00C803A5">
                <w:rPr>
                  <w:rFonts w:ascii="微软雅黑" w:eastAsia="微软雅黑" w:hAnsi="微软雅黑" w:cs="Courier New" w:hint="eastAsia"/>
                  <w:sz w:val="20"/>
                </w:rPr>
                <w:t>包含虚拟资产</w:t>
              </w:r>
            </w:ins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ins w:id="31" w:author="王勇（业务技术分析部）" w:date="2019-01-04T18:28:00Z"/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ins w:id="32" w:author="王勇（业务技术分析部）" w:date="2019-01-04T18:29:00Z">
              <w:r>
                <w:rPr>
                  <w:rFonts w:ascii="微软雅黑" w:eastAsia="微软雅黑" w:hAnsi="微软雅黑" w:cs="Courier New" w:hint="eastAsia"/>
                  <w:sz w:val="20"/>
                </w:rPr>
                <w:t>Is</w:t>
              </w:r>
              <w:r>
                <w:rPr>
                  <w:rFonts w:ascii="微软雅黑" w:eastAsia="微软雅黑" w:hAnsi="微软雅黑" w:cs="Courier New"/>
                  <w:sz w:val="20"/>
                </w:rPr>
                <w:t>IncludeVirtualAsset</w:t>
              </w:r>
            </w:ins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ins w:id="33" w:author="王勇（业务技术分析部）" w:date="2019-01-04T18:28:00Z"/>
                <w:rFonts w:ascii="微软雅黑" w:eastAsia="微软雅黑" w:hAnsi="微软雅黑" w:cs="Courier New"/>
                <w:sz w:val="20"/>
                <w:lang w:eastAsia="zh-CN"/>
              </w:rPr>
            </w:pPr>
            <w:ins w:id="34" w:author="王勇（业务技术分析部）" w:date="2019-01-04T18:29:00Z">
              <w:r w:rsidRPr="00C803A5">
                <w:rPr>
                  <w:rFonts w:ascii="微软雅黑" w:eastAsia="微软雅黑" w:hAnsi="微软雅黑" w:cs="Courier New"/>
                  <w:sz w:val="20"/>
                </w:rPr>
                <w:t>VARCHAR2(1)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ins w:id="35" w:author="王勇（业务技术分析部）" w:date="2019-01-04T18:28:00Z"/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ins w:id="36" w:author="王勇（业务技术分析部）" w:date="2019-01-04T18:29:00Z">
              <w:r>
                <w:rPr>
                  <w:rFonts w:ascii="微软雅黑" w:eastAsia="微软雅黑" w:hAnsi="微软雅黑" w:cs="Courier New" w:hint="eastAsia"/>
                  <w:sz w:val="20"/>
                  <w:highlight w:val="white"/>
                  <w:lang w:eastAsia="zh-CN"/>
                </w:rPr>
                <w:t>Y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ins w:id="37" w:author="王勇（业务技术分析部）" w:date="2019-01-04T18:28:00Z"/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ins w:id="38" w:author="王勇（业务技术分析部）" w:date="2019-01-04T18:30:00Z">
              <w:r>
                <w:rPr>
                  <w:rFonts w:ascii="微软雅黑" w:eastAsia="微软雅黑" w:hAnsi="微软雅黑" w:cs="Courier New" w:hint="eastAsia"/>
                  <w:sz w:val="20"/>
                  <w:highlight w:val="white"/>
                  <w:lang w:eastAsia="zh-CN"/>
                </w:rPr>
                <w:t>1是0否</w:t>
              </w:r>
            </w:ins>
          </w:p>
        </w:tc>
      </w:tr>
      <w:tr w:rsidR="00A66FAD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费用收取方式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ChargeMethod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A66FAD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可签约主体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SigningSubjectType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VARCHAR2(4000)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</w:p>
        </w:tc>
      </w:tr>
      <w:tr w:rsidR="00A66FAD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 xml:space="preserve">产品状态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ProductStatus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[SubProductStatus]</w:t>
            </w:r>
          </w:p>
        </w:tc>
      </w:tr>
      <w:tr w:rsidR="00A66FAD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项目ID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ProjectID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A66FAD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项目名称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ProjectName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A66FAD" w:rsidRPr="00E22999" w:rsidTr="0056417E">
        <w:trPr>
          <w:trHeight w:val="555"/>
        </w:trPr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risk</w:t>
            </w:r>
            <w:r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List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应对</w:t>
            </w:r>
            <w:r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风控措施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003C88">
              <w:rPr>
                <w:rFonts w:ascii="微软雅黑" w:eastAsia="微软雅黑" w:hAnsi="微软雅黑" w:cs="Courier New"/>
                <w:sz w:val="20"/>
                <w:lang w:eastAsia="zh-CN"/>
              </w:rPr>
              <w:t>RcAction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7B18BA">
              <w:rPr>
                <w:rFonts w:ascii="微软雅黑" w:eastAsia="微软雅黑" w:hAnsi="微软雅黑" w:cs="Courier New"/>
                <w:sz w:val="20"/>
                <w:lang w:eastAsia="zh-CN"/>
              </w:rPr>
              <w:t>VARCHAR2(4000)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eastAsia="zh-CN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eastAsia="zh-CN"/>
              </w:rPr>
              <w:t xml:space="preserve"> b.rcaction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eastAsia="zh-CN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eastAsia="zh-CN"/>
              </w:rPr>
              <w:t xml:space="preserve"> tbl_dvl_project a,tbl_dvl_project_rc b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eastAsia="zh-CN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eastAsia="zh-CN"/>
              </w:rPr>
              <w:t xml:space="preserve"> a.projectid=b.projectid</w:t>
            </w:r>
          </w:p>
        </w:tc>
      </w:tr>
      <w:tr w:rsidR="00A66FAD" w:rsidRPr="00E22999" w:rsidTr="0056417E">
        <w:trPr>
          <w:trHeight w:val="555"/>
        </w:trPr>
        <w:tc>
          <w:tcPr>
            <w:tcW w:w="5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风险</w:t>
            </w:r>
            <w:r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类别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003C88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975B7D">
              <w:rPr>
                <w:rFonts w:ascii="微软雅黑" w:eastAsia="微软雅黑" w:hAnsi="微软雅黑" w:cs="Courier New"/>
                <w:sz w:val="20"/>
                <w:lang w:eastAsia="zh-CN"/>
              </w:rPr>
              <w:t>RiskType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7B18BA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975B7D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Default="00A66FAD" w:rsidP="00A66FAD">
            <w:pPr>
              <w:spacing w:before="120"/>
              <w:ind w:firstLineChars="0" w:firstLine="0"/>
              <w:rPr>
                <w:rFonts w:ascii="Courier New" w:hAnsi="Courier New" w:cs="Courier New"/>
                <w:color w:val="008080"/>
                <w:sz w:val="20"/>
                <w:highlight w:val="white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highlight w:val="white"/>
                <w:lang w:eastAsia="zh-CN"/>
              </w:rPr>
              <w:t>字典值，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eastAsia="zh-CN"/>
              </w:rPr>
              <w:t>注</w:t>
            </w:r>
            <w:r>
              <w:rPr>
                <w:rFonts w:ascii="Courier New" w:hAnsi="Courier New" w:cs="Courier New" w:hint="eastAsia"/>
                <w:color w:val="008080"/>
                <w:sz w:val="20"/>
                <w:highlight w:val="white"/>
                <w:lang w:eastAsia="zh-CN"/>
              </w:rPr>
              <w:t>1</w:t>
            </w:r>
          </w:p>
        </w:tc>
      </w:tr>
      <w:tr w:rsidR="00A66FAD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回款来源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CRSource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VARCHAR2(4000)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</w:p>
        </w:tc>
      </w:tr>
      <w:tr w:rsidR="00A66FAD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资金</w:t>
            </w: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用途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FundsUsage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VARCHAR2(4000)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</w:p>
        </w:tc>
      </w:tr>
      <w:tr w:rsidR="00A66FAD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开放频率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OpenFreq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原始图字段：</w:t>
            </w: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OpenFrequency</w:t>
            </w:r>
          </w:p>
        </w:tc>
      </w:tr>
      <w:tr w:rsidR="00A66FAD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A66FAD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A66FAD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A66FAD" w:rsidRPr="00E22999" w:rsidTr="007D7CFC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lastRenderedPageBreak/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A66FAD" w:rsidRPr="00E22999" w:rsidTr="007D7CFC"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1是 0否</w:t>
            </w:r>
          </w:p>
        </w:tc>
      </w:tr>
      <w:tr w:rsidR="00A66FAD" w:rsidRPr="00E22999" w:rsidTr="007D7CFC"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是否有效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IsValid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1有效，0无效</w:t>
            </w:r>
          </w:p>
        </w:tc>
      </w:tr>
      <w:tr w:rsidR="00A66FAD" w:rsidRPr="00E22999" w:rsidTr="007D7CFC"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是否披露净值信息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IsAllowNetValueDisclose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1是 0否</w:t>
            </w:r>
          </w:p>
        </w:tc>
      </w:tr>
      <w:tr w:rsidR="00A66FAD" w:rsidRPr="00E22999" w:rsidTr="007D7CFC"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分红方式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DistributeType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</w:t>
            </w: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（100）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</w:p>
        </w:tc>
      </w:tr>
      <w:tr w:rsidR="00A66FAD" w:rsidRPr="00E22999" w:rsidTr="007D7CFC"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产品英文全称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ProductEnglishFullname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</w:t>
            </w: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（200）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</w:p>
        </w:tc>
      </w:tr>
      <w:tr w:rsidR="00A66FAD" w:rsidRPr="00E22999" w:rsidTr="007D7CFC"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是否涉及衍生品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Derivativerelated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</w:p>
        </w:tc>
      </w:tr>
      <w:tr w:rsidR="00A66FAD" w:rsidRPr="00E22999" w:rsidTr="000961F2">
        <w:trPr>
          <w:trHeight w:val="72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产品英文简称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ProductEnglishBriefname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</w:t>
            </w: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（200）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</w:p>
        </w:tc>
      </w:tr>
      <w:tr w:rsidR="00A66FAD" w:rsidRPr="005133F2" w:rsidTr="000961F2">
        <w:trPr>
          <w:trHeight w:val="72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5133F2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净值关联类型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5133F2">
              <w:rPr>
                <w:rFonts w:ascii="微软雅黑" w:eastAsia="微软雅黑" w:hAnsi="微软雅黑" w:cs="Courier New"/>
                <w:sz w:val="20"/>
                <w:lang w:eastAsia="zh-CN"/>
              </w:rPr>
              <w:t>Netvaluebelonging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5133F2">
              <w:rPr>
                <w:rFonts w:ascii="微软雅黑" w:eastAsia="微软雅黑" w:hAnsi="微软雅黑" w:cs="Courier New"/>
                <w:sz w:val="20"/>
                <w:lang w:eastAsia="zh-CN"/>
              </w:rPr>
              <w:t>VARCHAR2(100BYTE)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</w:p>
        </w:tc>
      </w:tr>
      <w:tr w:rsidR="00A66FAD" w:rsidRPr="005133F2" w:rsidTr="000961F2">
        <w:trPr>
          <w:trHeight w:val="72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5133F2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净值</w:t>
            </w:r>
            <w:r>
              <w:rPr>
                <w:rFonts w:ascii="微软雅黑" w:eastAsia="微软雅黑" w:hAnsi="微软雅黑" w:cs="Courier New"/>
                <w:sz w:val="20"/>
                <w:lang w:eastAsia="zh-CN"/>
              </w:rPr>
              <w:t>披露频率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5133F2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Times New Roman" w:cs="微软雅黑"/>
                <w:sz w:val="20"/>
                <w:lang w:eastAsia="zh-CN"/>
              </w:rPr>
              <w:t>NetValueDisclosureFreq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5133F2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C04482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字典值</w:t>
            </w:r>
            <w:r>
              <w:rPr>
                <w:rFonts w:ascii="微软雅黑" w:eastAsia="微软雅黑" w:hAnsi="微软雅黑" w:cs="Courier New"/>
                <w:sz w:val="20"/>
                <w:lang w:eastAsia="zh-CN"/>
              </w:rPr>
              <w:t>，注</w:t>
            </w: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2</w:t>
            </w:r>
          </w:p>
        </w:tc>
      </w:tr>
      <w:tr w:rsidR="00A66FAD" w:rsidRPr="005133F2" w:rsidTr="00CD003C">
        <w:trPr>
          <w:trHeight w:val="72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5133F2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产品一级分类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5133F2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Primary</w:t>
            </w:r>
            <w:r w:rsidRPr="007C6611">
              <w:rPr>
                <w:rFonts w:ascii="微软雅黑" w:eastAsia="微软雅黑" w:hAnsi="微软雅黑" w:cs="Courier New"/>
                <w:sz w:val="20"/>
                <w:lang w:eastAsia="zh-CN"/>
              </w:rPr>
              <w:t>cat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5133F2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7C6611">
              <w:rPr>
                <w:rFonts w:ascii="微软雅黑" w:eastAsia="微软雅黑" w:hAnsi="微软雅黑" w:cs="Courier New"/>
                <w:sz w:val="20"/>
                <w:lang w:eastAsia="zh-CN"/>
              </w:rPr>
              <w:t>VARCHAR2(100 BYTE)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</w:p>
        </w:tc>
      </w:tr>
      <w:tr w:rsidR="00A66FAD" w:rsidRPr="005133F2" w:rsidTr="00CD003C">
        <w:trPr>
          <w:trHeight w:val="72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锁定期</w:t>
            </w:r>
            <w:r>
              <w:rPr>
                <w:rFonts w:ascii="微软雅黑" w:eastAsia="微软雅黑" w:hAnsi="微软雅黑" w:cs="Courier New"/>
                <w:sz w:val="20"/>
                <w:lang w:eastAsia="zh-CN"/>
              </w:rPr>
              <w:t>期限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Lock</w:t>
            </w:r>
            <w:r>
              <w:rPr>
                <w:rFonts w:ascii="微软雅黑" w:eastAsia="微软雅黑" w:hAnsi="微软雅黑" w:cs="Courier New"/>
                <w:sz w:val="20"/>
                <w:lang w:eastAsia="zh-CN"/>
              </w:rPr>
              <w:t>upPeriod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7C6611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A91E43">
              <w:rPr>
                <w:rFonts w:ascii="微软雅黑" w:eastAsia="微软雅黑" w:hAnsi="微软雅黑" w:cs="Courier New"/>
                <w:sz w:val="20"/>
                <w:lang w:eastAsia="zh-CN"/>
              </w:rPr>
              <w:t>NUMBER(18,2)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</w:p>
        </w:tc>
      </w:tr>
      <w:tr w:rsidR="00A66FAD" w:rsidRPr="005133F2" w:rsidTr="00CD003C">
        <w:trPr>
          <w:trHeight w:val="72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锁定期</w:t>
            </w:r>
            <w:r>
              <w:rPr>
                <w:rFonts w:ascii="微软雅黑" w:eastAsia="微软雅黑" w:hAnsi="微软雅黑" w:cs="Courier New"/>
                <w:sz w:val="20"/>
                <w:lang w:eastAsia="zh-CN"/>
              </w:rPr>
              <w:t>单位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Lock</w:t>
            </w:r>
            <w:r>
              <w:rPr>
                <w:rFonts w:ascii="微软雅黑" w:eastAsia="微软雅黑" w:hAnsi="微软雅黑" w:cs="Courier New"/>
                <w:sz w:val="20"/>
                <w:lang w:eastAsia="zh-CN"/>
              </w:rPr>
              <w:t>upUnit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7C6611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A91E43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字典值</w:t>
            </w:r>
            <w:r>
              <w:rPr>
                <w:rFonts w:ascii="微软雅黑" w:eastAsia="微软雅黑" w:hAnsi="微软雅黑" w:cs="Courier New"/>
                <w:sz w:val="20"/>
                <w:lang w:eastAsia="zh-CN"/>
              </w:rPr>
              <w:t>，注</w:t>
            </w: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3</w:t>
            </w:r>
          </w:p>
        </w:tc>
      </w:tr>
      <w:tr w:rsidR="00A66FAD" w:rsidRPr="005133F2" w:rsidTr="00CD003C">
        <w:trPr>
          <w:trHeight w:val="72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是否</w:t>
            </w:r>
            <w:r>
              <w:rPr>
                <w:rFonts w:ascii="微软雅黑" w:eastAsia="微软雅黑" w:hAnsi="微软雅黑" w:cs="Courier New"/>
                <w:sz w:val="20"/>
                <w:lang w:eastAsia="zh-CN"/>
              </w:rPr>
              <w:t>获香港证监会认可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FAD" w:rsidRPr="00A91E43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IsHKSFCAuthorized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7C6611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AD" w:rsidRPr="00E22999" w:rsidRDefault="00A66FAD" w:rsidP="00A66FA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1是 0否</w:t>
            </w:r>
          </w:p>
        </w:tc>
      </w:tr>
    </w:tbl>
    <w:p w:rsidR="00975B7D" w:rsidRDefault="00975B7D" w:rsidP="00975B7D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Times New Roman" w:cs="微软雅黑"/>
          <w:sz w:val="20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>注</w:t>
      </w:r>
      <w:r>
        <w:rPr>
          <w:rFonts w:ascii="微软雅黑" w:eastAsia="微软雅黑" w:hAnsi="微软雅黑"/>
          <w:szCs w:val="21"/>
          <w:lang w:eastAsia="zh-CN"/>
        </w:rPr>
        <w:t>1</w:t>
      </w:r>
      <w:r>
        <w:rPr>
          <w:rFonts w:ascii="微软雅黑" w:eastAsia="微软雅黑" w:hAnsi="微软雅黑" w:hint="eastAsia"/>
          <w:szCs w:val="21"/>
          <w:lang w:eastAsia="zh-CN"/>
        </w:rPr>
        <w:t>：风险</w:t>
      </w:r>
      <w:r>
        <w:rPr>
          <w:rFonts w:ascii="微软雅黑" w:eastAsia="微软雅黑" w:hAnsi="微软雅黑"/>
          <w:szCs w:val="21"/>
          <w:lang w:eastAsia="zh-CN"/>
        </w:rPr>
        <w:t>类别</w:t>
      </w:r>
      <w:r w:rsidRPr="00975B7D">
        <w:rPr>
          <w:rFonts w:ascii="微软雅黑" w:eastAsia="微软雅黑" w:hAnsi="微软雅黑" w:cs="Courier New"/>
          <w:sz w:val="20"/>
          <w:lang w:eastAsia="zh-CN"/>
        </w:rPr>
        <w:t>RiskType</w:t>
      </w:r>
    </w:p>
    <w:tbl>
      <w:tblPr>
        <w:tblStyle w:val="af"/>
        <w:tblW w:w="6638" w:type="dxa"/>
        <w:tblLayout w:type="fixed"/>
        <w:tblLook w:val="04A0" w:firstRow="1" w:lastRow="0" w:firstColumn="1" w:lastColumn="0" w:noHBand="0" w:noVBand="1"/>
      </w:tblPr>
      <w:tblGrid>
        <w:gridCol w:w="2256"/>
        <w:gridCol w:w="2530"/>
        <w:gridCol w:w="1852"/>
      </w:tblGrid>
      <w:tr w:rsidR="00975B7D" w:rsidTr="0056417E">
        <w:tc>
          <w:tcPr>
            <w:tcW w:w="2256" w:type="dxa"/>
          </w:tcPr>
          <w:p w:rsidR="00975B7D" w:rsidRDefault="00975B7D" w:rsidP="0056417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字段编码</w:t>
            </w:r>
          </w:p>
        </w:tc>
        <w:tc>
          <w:tcPr>
            <w:tcW w:w="2530" w:type="dxa"/>
          </w:tcPr>
          <w:p w:rsidR="00975B7D" w:rsidRDefault="00975B7D" w:rsidP="0056417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数据项编码</w:t>
            </w:r>
          </w:p>
        </w:tc>
        <w:tc>
          <w:tcPr>
            <w:tcW w:w="1852" w:type="dxa"/>
          </w:tcPr>
          <w:p w:rsidR="00975B7D" w:rsidRDefault="00975B7D" w:rsidP="0056417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数据字典</w:t>
            </w:r>
          </w:p>
        </w:tc>
      </w:tr>
      <w:tr w:rsidR="00975B7D" w:rsidTr="0056417E">
        <w:tc>
          <w:tcPr>
            <w:tcW w:w="2256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32619C">
              <w:t>xmgl_fxlb</w:t>
            </w:r>
          </w:p>
        </w:tc>
        <w:tc>
          <w:tcPr>
            <w:tcW w:w="2530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5363A5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xmgl_fxlb_1</w:t>
            </w:r>
          </w:p>
        </w:tc>
        <w:tc>
          <w:tcPr>
            <w:tcW w:w="1852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项目风险</w:t>
            </w:r>
          </w:p>
        </w:tc>
      </w:tr>
      <w:tr w:rsidR="00975B7D" w:rsidTr="0056417E">
        <w:tc>
          <w:tcPr>
            <w:tcW w:w="2256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32619C">
              <w:t>xmgl_fxlb</w:t>
            </w:r>
          </w:p>
        </w:tc>
        <w:tc>
          <w:tcPr>
            <w:tcW w:w="2530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5363A5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xmgl_fxlb_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2</w:t>
            </w:r>
          </w:p>
        </w:tc>
        <w:tc>
          <w:tcPr>
            <w:tcW w:w="1852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政治风险</w:t>
            </w:r>
          </w:p>
        </w:tc>
      </w:tr>
      <w:tr w:rsidR="00975B7D" w:rsidTr="0056417E">
        <w:tc>
          <w:tcPr>
            <w:tcW w:w="2256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32619C">
              <w:t>xmgl_fxlb</w:t>
            </w:r>
          </w:p>
        </w:tc>
        <w:tc>
          <w:tcPr>
            <w:tcW w:w="2530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 w:rsidRPr="005363A5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xmgl_fxlb_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3</w:t>
            </w:r>
          </w:p>
        </w:tc>
        <w:tc>
          <w:tcPr>
            <w:tcW w:w="1852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信用风险</w:t>
            </w:r>
          </w:p>
        </w:tc>
      </w:tr>
      <w:tr w:rsidR="00975B7D" w:rsidTr="0056417E">
        <w:tc>
          <w:tcPr>
            <w:tcW w:w="2256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 w:rsidRPr="0032619C">
              <w:t>xmgl_fxlb</w:t>
            </w:r>
          </w:p>
        </w:tc>
        <w:tc>
          <w:tcPr>
            <w:tcW w:w="2530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5363A5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xmgl_fxlb_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4</w:t>
            </w:r>
          </w:p>
        </w:tc>
        <w:tc>
          <w:tcPr>
            <w:tcW w:w="1852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市场风险</w:t>
            </w:r>
          </w:p>
        </w:tc>
      </w:tr>
      <w:tr w:rsidR="00975B7D" w:rsidTr="0056417E">
        <w:tc>
          <w:tcPr>
            <w:tcW w:w="2256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 w:rsidRPr="0032619C">
              <w:lastRenderedPageBreak/>
              <w:t>xmgl_fxlb</w:t>
            </w:r>
          </w:p>
        </w:tc>
        <w:tc>
          <w:tcPr>
            <w:tcW w:w="2530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5363A5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xmgl_fxlb_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5</w:t>
            </w:r>
          </w:p>
        </w:tc>
        <w:tc>
          <w:tcPr>
            <w:tcW w:w="1852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政策风险</w:t>
            </w:r>
          </w:p>
        </w:tc>
      </w:tr>
      <w:tr w:rsidR="00975B7D" w:rsidTr="0056417E">
        <w:tc>
          <w:tcPr>
            <w:tcW w:w="2256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 w:rsidRPr="0032619C">
              <w:t>xmgl_fxlb</w:t>
            </w:r>
          </w:p>
        </w:tc>
        <w:tc>
          <w:tcPr>
            <w:tcW w:w="2530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5363A5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xmgl_fxlb_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6</w:t>
            </w:r>
          </w:p>
        </w:tc>
        <w:tc>
          <w:tcPr>
            <w:tcW w:w="1852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利率风险</w:t>
            </w:r>
          </w:p>
        </w:tc>
      </w:tr>
      <w:tr w:rsidR="00975B7D" w:rsidTr="0056417E">
        <w:tc>
          <w:tcPr>
            <w:tcW w:w="2256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 w:rsidRPr="0032619C">
              <w:t>xmgl_fxlb</w:t>
            </w:r>
          </w:p>
        </w:tc>
        <w:tc>
          <w:tcPr>
            <w:tcW w:w="2530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5363A5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xmgl_fxlb_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7</w:t>
            </w:r>
          </w:p>
        </w:tc>
        <w:tc>
          <w:tcPr>
            <w:tcW w:w="1852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流动性风险</w:t>
            </w:r>
          </w:p>
        </w:tc>
      </w:tr>
      <w:tr w:rsidR="00975B7D" w:rsidTr="0056417E">
        <w:tc>
          <w:tcPr>
            <w:tcW w:w="2256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 w:rsidRPr="0032619C">
              <w:t>xmgl_fxlb</w:t>
            </w:r>
          </w:p>
        </w:tc>
        <w:tc>
          <w:tcPr>
            <w:tcW w:w="2530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5363A5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xmgl_fxlb_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8</w:t>
            </w:r>
          </w:p>
        </w:tc>
        <w:tc>
          <w:tcPr>
            <w:tcW w:w="1852" w:type="dxa"/>
          </w:tcPr>
          <w:p w:rsidR="00975B7D" w:rsidRDefault="00975B7D" w:rsidP="00975B7D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其他</w:t>
            </w:r>
          </w:p>
        </w:tc>
      </w:tr>
    </w:tbl>
    <w:p w:rsidR="00975B7D" w:rsidRDefault="00975B7D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</w:p>
    <w:p w:rsidR="006006CE" w:rsidRDefault="006006CE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Times New Roman" w:cs="微软雅黑"/>
          <w:sz w:val="20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>注</w:t>
      </w:r>
      <w:r w:rsidR="00975B7D">
        <w:rPr>
          <w:rFonts w:ascii="微软雅黑" w:eastAsia="微软雅黑" w:hAnsi="微软雅黑"/>
          <w:szCs w:val="21"/>
          <w:lang w:eastAsia="zh-CN"/>
        </w:rPr>
        <w:t>2</w:t>
      </w:r>
      <w:r>
        <w:rPr>
          <w:rFonts w:ascii="微软雅黑" w:eastAsia="微软雅黑" w:hAnsi="微软雅黑" w:hint="eastAsia"/>
          <w:szCs w:val="21"/>
          <w:lang w:eastAsia="zh-CN"/>
        </w:rPr>
        <w:t>：</w:t>
      </w:r>
      <w:r>
        <w:rPr>
          <w:rFonts w:ascii="微软雅黑" w:eastAsia="微软雅黑" w:hAnsi="微软雅黑"/>
          <w:szCs w:val="21"/>
          <w:lang w:eastAsia="zh-CN"/>
        </w:rPr>
        <w:t>净值披露频率</w:t>
      </w:r>
      <w:r>
        <w:rPr>
          <w:rFonts w:ascii="微软雅黑" w:eastAsia="微软雅黑" w:hAnsi="Times New Roman" w:cs="微软雅黑"/>
          <w:sz w:val="20"/>
          <w:lang w:eastAsia="zh-CN"/>
        </w:rPr>
        <w:t>NetValueDisclosureFreq</w:t>
      </w:r>
    </w:p>
    <w:tbl>
      <w:tblPr>
        <w:tblStyle w:val="af"/>
        <w:tblW w:w="6638" w:type="dxa"/>
        <w:tblLayout w:type="fixed"/>
        <w:tblLook w:val="04A0" w:firstRow="1" w:lastRow="0" w:firstColumn="1" w:lastColumn="0" w:noHBand="0" w:noVBand="1"/>
      </w:tblPr>
      <w:tblGrid>
        <w:gridCol w:w="2256"/>
        <w:gridCol w:w="2530"/>
        <w:gridCol w:w="1852"/>
      </w:tblGrid>
      <w:tr w:rsidR="006006CE" w:rsidTr="00003C88">
        <w:tc>
          <w:tcPr>
            <w:tcW w:w="2256" w:type="dxa"/>
          </w:tcPr>
          <w:p w:rsidR="006006CE" w:rsidRDefault="006006CE" w:rsidP="00003C88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字段编码</w:t>
            </w:r>
          </w:p>
        </w:tc>
        <w:tc>
          <w:tcPr>
            <w:tcW w:w="2530" w:type="dxa"/>
          </w:tcPr>
          <w:p w:rsidR="006006CE" w:rsidRDefault="006006CE" w:rsidP="00003C88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数据项编码</w:t>
            </w:r>
          </w:p>
        </w:tc>
        <w:tc>
          <w:tcPr>
            <w:tcW w:w="1852" w:type="dxa"/>
          </w:tcPr>
          <w:p w:rsidR="006006CE" w:rsidRDefault="006006CE" w:rsidP="00003C88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数据字典</w:t>
            </w:r>
          </w:p>
        </w:tc>
      </w:tr>
      <w:tr w:rsidR="006006CE" w:rsidTr="00003C88">
        <w:tc>
          <w:tcPr>
            <w:tcW w:w="2256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7175E9">
              <w:t>jzbbpl</w:t>
            </w:r>
          </w:p>
        </w:tc>
        <w:tc>
          <w:tcPr>
            <w:tcW w:w="2530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jzbbpl_1</w:t>
            </w:r>
          </w:p>
        </w:tc>
        <w:tc>
          <w:tcPr>
            <w:tcW w:w="1852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日</w:t>
            </w:r>
          </w:p>
        </w:tc>
      </w:tr>
      <w:tr w:rsidR="006006CE" w:rsidTr="00003C88">
        <w:tc>
          <w:tcPr>
            <w:tcW w:w="2256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7175E9">
              <w:t>jzbbpl</w:t>
            </w:r>
          </w:p>
        </w:tc>
        <w:tc>
          <w:tcPr>
            <w:tcW w:w="2530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403655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jzbbpl_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2</w:t>
            </w:r>
          </w:p>
        </w:tc>
        <w:tc>
          <w:tcPr>
            <w:tcW w:w="1852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周</w:t>
            </w:r>
          </w:p>
        </w:tc>
      </w:tr>
      <w:tr w:rsidR="006006CE" w:rsidTr="00003C88">
        <w:tc>
          <w:tcPr>
            <w:tcW w:w="2256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7175E9">
              <w:t>jzbbpl</w:t>
            </w:r>
          </w:p>
        </w:tc>
        <w:tc>
          <w:tcPr>
            <w:tcW w:w="2530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 w:rsidRPr="00403655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jzbbpl_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3</w:t>
            </w:r>
          </w:p>
        </w:tc>
        <w:tc>
          <w:tcPr>
            <w:tcW w:w="1852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月</w:t>
            </w:r>
          </w:p>
        </w:tc>
      </w:tr>
      <w:tr w:rsidR="006006CE" w:rsidTr="00003C88">
        <w:tc>
          <w:tcPr>
            <w:tcW w:w="2256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 w:rsidRPr="007175E9">
              <w:t>jzbbpl</w:t>
            </w:r>
          </w:p>
        </w:tc>
        <w:tc>
          <w:tcPr>
            <w:tcW w:w="2530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403655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jzbbpl_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4</w:t>
            </w:r>
          </w:p>
        </w:tc>
        <w:tc>
          <w:tcPr>
            <w:tcW w:w="1852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  <w:lang w:eastAsia="zh-CN"/>
              </w:rPr>
              <w:t>季</w:t>
            </w:r>
          </w:p>
        </w:tc>
      </w:tr>
      <w:tr w:rsidR="006006CE" w:rsidTr="00003C88">
        <w:tc>
          <w:tcPr>
            <w:tcW w:w="2256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 w:rsidRPr="007175E9">
              <w:t>jzbbpl</w:t>
            </w:r>
          </w:p>
        </w:tc>
        <w:tc>
          <w:tcPr>
            <w:tcW w:w="2530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403655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jzbbpl_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5</w:t>
            </w:r>
          </w:p>
        </w:tc>
        <w:tc>
          <w:tcPr>
            <w:tcW w:w="1852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半年</w:t>
            </w:r>
          </w:p>
        </w:tc>
      </w:tr>
      <w:tr w:rsidR="006006CE" w:rsidTr="00003C88">
        <w:tc>
          <w:tcPr>
            <w:tcW w:w="2256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 w:rsidRPr="007175E9">
              <w:t>jzbbpl</w:t>
            </w:r>
          </w:p>
        </w:tc>
        <w:tc>
          <w:tcPr>
            <w:tcW w:w="2530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403655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jzbbpl_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6</w:t>
            </w:r>
          </w:p>
        </w:tc>
        <w:tc>
          <w:tcPr>
            <w:tcW w:w="1852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一年</w:t>
            </w:r>
          </w:p>
        </w:tc>
      </w:tr>
      <w:tr w:rsidR="006006CE" w:rsidTr="00003C88">
        <w:tc>
          <w:tcPr>
            <w:tcW w:w="2256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 w:rsidRPr="007175E9">
              <w:t>jzbbpl</w:t>
            </w:r>
          </w:p>
        </w:tc>
        <w:tc>
          <w:tcPr>
            <w:tcW w:w="2530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403655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jzbbpl_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7</w:t>
            </w:r>
          </w:p>
        </w:tc>
        <w:tc>
          <w:tcPr>
            <w:tcW w:w="1852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二年</w:t>
            </w:r>
          </w:p>
        </w:tc>
      </w:tr>
      <w:tr w:rsidR="006006CE" w:rsidTr="00003C88">
        <w:tc>
          <w:tcPr>
            <w:tcW w:w="2256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 w:rsidRPr="007175E9">
              <w:t>jzbbpl</w:t>
            </w:r>
          </w:p>
        </w:tc>
        <w:tc>
          <w:tcPr>
            <w:tcW w:w="2530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403655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jzbbpl_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8</w:t>
            </w:r>
          </w:p>
        </w:tc>
        <w:tc>
          <w:tcPr>
            <w:tcW w:w="1852" w:type="dxa"/>
          </w:tcPr>
          <w:p w:rsidR="006006CE" w:rsidRDefault="006006CE" w:rsidP="006006CE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三年</w:t>
            </w:r>
          </w:p>
        </w:tc>
      </w:tr>
    </w:tbl>
    <w:p w:rsidR="006006CE" w:rsidRDefault="008D643B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>注3：锁定期</w:t>
      </w:r>
      <w:r>
        <w:rPr>
          <w:rFonts w:ascii="微软雅黑" w:eastAsia="微软雅黑" w:hAnsi="微软雅黑"/>
          <w:szCs w:val="21"/>
          <w:lang w:eastAsia="zh-CN"/>
        </w:rPr>
        <w:t>单位</w:t>
      </w:r>
    </w:p>
    <w:tbl>
      <w:tblPr>
        <w:tblStyle w:val="af"/>
        <w:tblW w:w="6638" w:type="dxa"/>
        <w:tblLayout w:type="fixed"/>
        <w:tblLook w:val="04A0" w:firstRow="1" w:lastRow="0" w:firstColumn="1" w:lastColumn="0" w:noHBand="0" w:noVBand="1"/>
      </w:tblPr>
      <w:tblGrid>
        <w:gridCol w:w="2256"/>
        <w:gridCol w:w="2530"/>
        <w:gridCol w:w="1852"/>
      </w:tblGrid>
      <w:tr w:rsidR="008D643B" w:rsidTr="00E265C1">
        <w:tc>
          <w:tcPr>
            <w:tcW w:w="2256" w:type="dxa"/>
          </w:tcPr>
          <w:p w:rsidR="008D643B" w:rsidRDefault="008D643B" w:rsidP="00E265C1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字段编码</w:t>
            </w:r>
          </w:p>
        </w:tc>
        <w:tc>
          <w:tcPr>
            <w:tcW w:w="2530" w:type="dxa"/>
          </w:tcPr>
          <w:p w:rsidR="008D643B" w:rsidRDefault="008D643B" w:rsidP="00E265C1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数据项编码</w:t>
            </w:r>
          </w:p>
        </w:tc>
        <w:tc>
          <w:tcPr>
            <w:tcW w:w="1852" w:type="dxa"/>
          </w:tcPr>
          <w:p w:rsidR="008D643B" w:rsidRDefault="008D643B" w:rsidP="00E265C1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数据字典</w:t>
            </w:r>
          </w:p>
        </w:tc>
      </w:tr>
      <w:tr w:rsidR="00BC3F52" w:rsidTr="00E265C1">
        <w:tc>
          <w:tcPr>
            <w:tcW w:w="2256" w:type="dxa"/>
          </w:tcPr>
          <w:p w:rsidR="00BC3F52" w:rsidRDefault="00BC3F52" w:rsidP="00BC3F52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6E1C25">
              <w:t>cpsdqdw</w:t>
            </w:r>
          </w:p>
        </w:tc>
        <w:tc>
          <w:tcPr>
            <w:tcW w:w="2530" w:type="dxa"/>
          </w:tcPr>
          <w:p w:rsidR="00BC3F52" w:rsidRDefault="00BC3F52" w:rsidP="00BC3F52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t>cpsdqdw_day</w:t>
            </w:r>
          </w:p>
        </w:tc>
        <w:tc>
          <w:tcPr>
            <w:tcW w:w="1852" w:type="dxa"/>
          </w:tcPr>
          <w:p w:rsidR="00BC3F52" w:rsidRDefault="00BC3F52" w:rsidP="00BC3F52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日</w:t>
            </w:r>
          </w:p>
        </w:tc>
      </w:tr>
      <w:tr w:rsidR="00BC3F52" w:rsidTr="00E265C1">
        <w:tc>
          <w:tcPr>
            <w:tcW w:w="2256" w:type="dxa"/>
          </w:tcPr>
          <w:p w:rsidR="00BC3F52" w:rsidRDefault="00BC3F52" w:rsidP="00BC3F52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6E1C25">
              <w:t>cpsdqdw</w:t>
            </w:r>
          </w:p>
        </w:tc>
        <w:tc>
          <w:tcPr>
            <w:tcW w:w="2530" w:type="dxa"/>
          </w:tcPr>
          <w:p w:rsidR="00BC3F52" w:rsidRDefault="00D2163B" w:rsidP="00BC3F52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t>cpsdqdw_month</w:t>
            </w:r>
          </w:p>
        </w:tc>
        <w:tc>
          <w:tcPr>
            <w:tcW w:w="1852" w:type="dxa"/>
          </w:tcPr>
          <w:p w:rsidR="00BC3F52" w:rsidRDefault="00D2163B" w:rsidP="00BC3F52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月</w:t>
            </w:r>
          </w:p>
        </w:tc>
      </w:tr>
      <w:tr w:rsidR="00BC3F52" w:rsidTr="00E265C1">
        <w:tc>
          <w:tcPr>
            <w:tcW w:w="2256" w:type="dxa"/>
          </w:tcPr>
          <w:p w:rsidR="00BC3F52" w:rsidRDefault="00BC3F52" w:rsidP="00BC3F52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6E1C25">
              <w:t>cpsdqdw</w:t>
            </w:r>
          </w:p>
        </w:tc>
        <w:tc>
          <w:tcPr>
            <w:tcW w:w="2530" w:type="dxa"/>
          </w:tcPr>
          <w:p w:rsidR="00BC3F52" w:rsidRDefault="00D2163B" w:rsidP="00BC3F52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>
              <w:t>cpsdqdw_year</w:t>
            </w:r>
          </w:p>
        </w:tc>
        <w:tc>
          <w:tcPr>
            <w:tcW w:w="1852" w:type="dxa"/>
          </w:tcPr>
          <w:p w:rsidR="00BC3F52" w:rsidRDefault="00D2163B" w:rsidP="00BC3F52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年</w:t>
            </w:r>
          </w:p>
        </w:tc>
      </w:tr>
      <w:tr w:rsidR="00D2163B" w:rsidTr="00E265C1">
        <w:tc>
          <w:tcPr>
            <w:tcW w:w="2256" w:type="dxa"/>
          </w:tcPr>
          <w:p w:rsidR="00D2163B" w:rsidRPr="006E1C25" w:rsidRDefault="00D2163B" w:rsidP="00D2163B">
            <w:pPr>
              <w:widowControl w:val="0"/>
              <w:overflowPunct/>
              <w:spacing w:beforeLines="0" w:before="0"/>
              <w:ind w:firstLineChars="0" w:firstLine="0"/>
              <w:textAlignment w:val="auto"/>
            </w:pPr>
            <w:r w:rsidRPr="006E1C25">
              <w:t>cpsdqdw</w:t>
            </w:r>
          </w:p>
        </w:tc>
        <w:tc>
          <w:tcPr>
            <w:tcW w:w="2530" w:type="dxa"/>
          </w:tcPr>
          <w:p w:rsidR="00D2163B" w:rsidRDefault="00D2163B" w:rsidP="00D2163B">
            <w:pPr>
              <w:widowControl w:val="0"/>
              <w:overflowPunct/>
              <w:spacing w:beforeLines="0" w:before="0"/>
              <w:ind w:firstLineChars="0" w:firstLine="0"/>
              <w:textAlignment w:val="auto"/>
            </w:pPr>
            <w:r>
              <w:t>cpsdqdw_none</w:t>
            </w:r>
          </w:p>
        </w:tc>
        <w:tc>
          <w:tcPr>
            <w:tcW w:w="1852" w:type="dxa"/>
          </w:tcPr>
          <w:p w:rsidR="00D2163B" w:rsidRDefault="00D2163B" w:rsidP="00D2163B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无</w:t>
            </w:r>
          </w:p>
        </w:tc>
      </w:tr>
    </w:tbl>
    <w:p w:rsidR="008D643B" w:rsidRDefault="008D643B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</w:p>
    <w:p w:rsidR="00B141FD" w:rsidRPr="00E22999" w:rsidRDefault="00B141FD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排序</w:t>
      </w:r>
      <w:r w:rsidRPr="00E22999">
        <w:rPr>
          <w:rFonts w:ascii="微软雅黑" w:eastAsia="微软雅黑" w:hAnsi="微软雅黑"/>
          <w:szCs w:val="21"/>
          <w:lang w:eastAsia="zh-CN"/>
        </w:rPr>
        <w:t>字段：</w:t>
      </w:r>
      <w:r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>LastModifiedTime</w:t>
      </w:r>
      <w:r w:rsidRPr="00E22999">
        <w:rPr>
          <w:rFonts w:ascii="微软雅黑" w:eastAsia="微软雅黑" w:hAnsi="微软雅黑" w:cs="Courier New" w:hint="eastAsia"/>
          <w:sz w:val="20"/>
          <w:lang w:eastAsia="zh-CN"/>
        </w:rPr>
        <w:t xml:space="preserve"> |</w:t>
      </w:r>
      <w:r w:rsidRPr="00E22999">
        <w:rPr>
          <w:rFonts w:ascii="微软雅黑" w:eastAsia="微软雅黑" w:hAnsi="微软雅黑" w:cs="Courier New"/>
          <w:sz w:val="20"/>
          <w:lang w:eastAsia="zh-CN"/>
        </w:rPr>
        <w:t xml:space="preserve"> </w:t>
      </w:r>
      <w:r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>ProductID</w:t>
      </w: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6006CE" w:rsidRDefault="00EC7011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SELECT </w:t>
      </w:r>
      <w:r w:rsidR="006006CE">
        <w:rPr>
          <w:rFonts w:ascii="Courier New" w:hAnsi="Courier New" w:cs="Courier New"/>
          <w:sz w:val="20"/>
          <w:highlight w:val="white"/>
          <w:lang w:eastAsia="zh-CN"/>
        </w:rPr>
        <w:t>p.</w:t>
      </w:r>
      <w:r w:rsidR="006006CE">
        <w:rPr>
          <w:rFonts w:ascii="微软雅黑" w:eastAsia="微软雅黑" w:hAnsi="Times New Roman" w:cs="微软雅黑"/>
          <w:sz w:val="20"/>
          <w:lang w:eastAsia="zh-CN"/>
        </w:rPr>
        <w:t>NetValueDisclosureFreq</w:t>
      </w:r>
      <w:r w:rsidR="006006CE">
        <w:rPr>
          <w:rFonts w:ascii="微软雅黑" w:eastAsia="微软雅黑" w:hAnsi="Times New Roman" w:cs="微软雅黑" w:hint="eastAsia"/>
          <w:sz w:val="20"/>
          <w:lang w:eastAsia="zh-CN"/>
        </w:rPr>
        <w:t xml:space="preserve">, </w:t>
      </w:r>
      <w:r w:rsidR="006006CE">
        <w:rPr>
          <w:rFonts w:ascii="微软雅黑" w:eastAsia="微软雅黑" w:hAnsi="Times New Roman" w:cs="微软雅黑"/>
          <w:sz w:val="20"/>
          <w:lang w:eastAsia="zh-CN"/>
        </w:rPr>
        <w:t xml:space="preserve">-- </w:t>
      </w:r>
      <w:r w:rsidR="006006CE">
        <w:rPr>
          <w:rFonts w:ascii="微软雅黑" w:eastAsia="微软雅黑" w:hAnsi="Times New Roman" w:cs="微软雅黑" w:hint="eastAsia"/>
          <w:sz w:val="20"/>
          <w:lang w:eastAsia="zh-CN"/>
        </w:rPr>
        <w:t>净值</w:t>
      </w:r>
      <w:r w:rsidR="006006CE">
        <w:rPr>
          <w:rFonts w:ascii="微软雅黑" w:eastAsia="微软雅黑" w:hAnsi="Times New Roman" w:cs="微软雅黑"/>
          <w:sz w:val="20"/>
          <w:lang w:eastAsia="zh-CN"/>
        </w:rPr>
        <w:t>披露频率</w:t>
      </w:r>
    </w:p>
    <w:p w:rsidR="007A5E67" w:rsidRDefault="007A5E67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微软雅黑" w:eastAsia="微软雅黑" w:hAnsi="微软雅黑" w:cs="Courier New"/>
          <w:sz w:val="20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>p</w:t>
      </w:r>
      <w:r>
        <w:rPr>
          <w:rFonts w:ascii="Courier New" w:hAnsi="Courier New" w:cs="Courier New"/>
          <w:sz w:val="20"/>
          <w:lang w:eastAsia="zh-CN"/>
        </w:rPr>
        <w:t>.</w:t>
      </w:r>
      <w:r>
        <w:rPr>
          <w:rFonts w:ascii="微软雅黑" w:eastAsia="微软雅黑" w:hAnsi="微软雅黑" w:cs="Courier New" w:hint="eastAsia"/>
          <w:sz w:val="20"/>
          <w:lang w:eastAsia="zh-CN"/>
        </w:rPr>
        <w:t>Lock</w:t>
      </w:r>
      <w:r>
        <w:rPr>
          <w:rFonts w:ascii="微软雅黑" w:eastAsia="微软雅黑" w:hAnsi="微软雅黑" w:cs="Courier New"/>
          <w:sz w:val="20"/>
          <w:lang w:eastAsia="zh-CN"/>
        </w:rPr>
        <w:t xml:space="preserve">upPeriod, -- </w:t>
      </w:r>
      <w:r>
        <w:rPr>
          <w:rFonts w:ascii="微软雅黑" w:eastAsia="微软雅黑" w:hAnsi="微软雅黑" w:cs="Courier New" w:hint="eastAsia"/>
          <w:sz w:val="20"/>
          <w:lang w:eastAsia="zh-CN"/>
        </w:rPr>
        <w:t>锁定期</w:t>
      </w:r>
      <w:r>
        <w:rPr>
          <w:rFonts w:ascii="微软雅黑" w:eastAsia="微软雅黑" w:hAnsi="微软雅黑" w:cs="Courier New"/>
          <w:sz w:val="20"/>
          <w:lang w:eastAsia="zh-CN"/>
        </w:rPr>
        <w:t>期限</w:t>
      </w:r>
    </w:p>
    <w:p w:rsidR="007A5E67" w:rsidRDefault="007A5E67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微软雅黑" w:eastAsia="微软雅黑" w:hAnsi="微软雅黑" w:cs="Courier New"/>
          <w:sz w:val="20"/>
          <w:lang w:eastAsia="zh-CN"/>
        </w:rPr>
      </w:pPr>
      <w:r>
        <w:rPr>
          <w:rFonts w:ascii="微软雅黑" w:eastAsia="微软雅黑" w:hAnsi="微软雅黑" w:cs="Courier New" w:hint="eastAsia"/>
          <w:sz w:val="20"/>
          <w:lang w:eastAsia="zh-CN"/>
        </w:rPr>
        <w:t>p</w:t>
      </w:r>
      <w:r>
        <w:rPr>
          <w:rFonts w:ascii="微软雅黑" w:eastAsia="微软雅黑" w:hAnsi="微软雅黑" w:cs="Courier New"/>
          <w:sz w:val="20"/>
          <w:lang w:eastAsia="zh-CN"/>
        </w:rPr>
        <w:t>.</w:t>
      </w:r>
      <w:r>
        <w:rPr>
          <w:rFonts w:ascii="微软雅黑" w:eastAsia="微软雅黑" w:hAnsi="微软雅黑" w:cs="Courier New" w:hint="eastAsia"/>
          <w:sz w:val="20"/>
          <w:lang w:eastAsia="zh-CN"/>
        </w:rPr>
        <w:t>Lock</w:t>
      </w:r>
      <w:r>
        <w:rPr>
          <w:rFonts w:ascii="微软雅黑" w:eastAsia="微软雅黑" w:hAnsi="微软雅黑" w:cs="Courier New"/>
          <w:sz w:val="20"/>
          <w:lang w:eastAsia="zh-CN"/>
        </w:rPr>
        <w:t xml:space="preserve">upUnit, -- </w:t>
      </w:r>
      <w:r>
        <w:rPr>
          <w:rFonts w:ascii="微软雅黑" w:eastAsia="微软雅黑" w:hAnsi="微软雅黑" w:cs="Courier New" w:hint="eastAsia"/>
          <w:sz w:val="20"/>
          <w:lang w:eastAsia="zh-CN"/>
        </w:rPr>
        <w:t>锁定期</w:t>
      </w:r>
      <w:r>
        <w:rPr>
          <w:rFonts w:ascii="微软雅黑" w:eastAsia="微软雅黑" w:hAnsi="微软雅黑" w:cs="Courier New"/>
          <w:sz w:val="20"/>
          <w:lang w:eastAsia="zh-CN"/>
        </w:rPr>
        <w:t>单位</w:t>
      </w:r>
    </w:p>
    <w:p w:rsidR="007A5E67" w:rsidRDefault="007A5E67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>p</w:t>
      </w:r>
      <w:r>
        <w:rPr>
          <w:rFonts w:ascii="Courier New" w:hAnsi="Courier New" w:cs="Courier New"/>
          <w:sz w:val="20"/>
          <w:lang w:eastAsia="zh-CN"/>
        </w:rPr>
        <w:t>.</w:t>
      </w:r>
      <w:r>
        <w:rPr>
          <w:rFonts w:ascii="微软雅黑" w:eastAsia="微软雅黑" w:hAnsi="微软雅黑" w:cs="Courier New" w:hint="eastAsia"/>
          <w:sz w:val="20"/>
          <w:lang w:eastAsia="zh-CN"/>
        </w:rPr>
        <w:t>IsHKSFCAuthorized</w:t>
      </w:r>
      <w:r>
        <w:rPr>
          <w:rFonts w:ascii="微软雅黑" w:eastAsia="微软雅黑" w:hAnsi="微软雅黑" w:cs="Courier New"/>
          <w:sz w:val="20"/>
          <w:lang w:eastAsia="zh-CN"/>
        </w:rPr>
        <w:t>, --</w:t>
      </w:r>
      <w:r>
        <w:rPr>
          <w:rFonts w:ascii="微软雅黑" w:eastAsia="微软雅黑" w:hAnsi="微软雅黑" w:cs="Courier New" w:hint="eastAsia"/>
          <w:sz w:val="20"/>
          <w:lang w:eastAsia="zh-CN"/>
        </w:rPr>
        <w:t>是否</w:t>
      </w:r>
      <w:r>
        <w:rPr>
          <w:rFonts w:ascii="微软雅黑" w:eastAsia="微软雅黑" w:hAnsi="微软雅黑" w:cs="Courier New"/>
          <w:sz w:val="20"/>
          <w:lang w:eastAsia="zh-CN"/>
        </w:rPr>
        <w:t>获香港证监会认可</w:t>
      </w:r>
    </w:p>
    <w:p w:rsidR="00CD003C" w:rsidRDefault="00CD003C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lastRenderedPageBreak/>
        <w:t>p.</w:t>
      </w:r>
      <w:r w:rsidRPr="007C6611">
        <w:rPr>
          <w:rFonts w:ascii="微软雅黑" w:eastAsia="微软雅黑" w:hAnsi="微软雅黑" w:cs="Courier New"/>
          <w:sz w:val="20"/>
          <w:lang w:eastAsia="zh-CN"/>
        </w:rPr>
        <w:t xml:space="preserve"> Secondarycat</w:t>
      </w:r>
      <w:r>
        <w:rPr>
          <w:rFonts w:ascii="微软雅黑" w:eastAsia="微软雅黑" w:hAnsi="微软雅黑" w:cs="Courier New" w:hint="eastAsia"/>
          <w:sz w:val="20"/>
          <w:lang w:eastAsia="zh-CN"/>
        </w:rPr>
        <w:t>, --产品一级分类</w:t>
      </w:r>
    </w:p>
    <w:p w:rsidR="00CD003C" w:rsidRDefault="00CD003C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>p.</w:t>
      </w:r>
      <w:r w:rsidRPr="007C6611">
        <w:rPr>
          <w:rFonts w:ascii="微软雅黑" w:eastAsia="微软雅黑" w:hAnsi="微软雅黑" w:cs="Courier New"/>
          <w:sz w:val="20"/>
          <w:lang w:eastAsia="zh-CN"/>
        </w:rPr>
        <w:t xml:space="preserve"> </w:t>
      </w:r>
      <w:r w:rsidRPr="00E22999">
        <w:rPr>
          <w:rFonts w:ascii="微软雅黑" w:eastAsia="微软雅黑" w:hAnsi="微软雅黑" w:cs="Courier New"/>
          <w:sz w:val="20"/>
          <w:lang w:eastAsia="zh-CN"/>
        </w:rPr>
        <w:t>DistributeType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>,  --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>分红方式</w:t>
      </w:r>
    </w:p>
    <w:p w:rsidR="00CD003C" w:rsidRDefault="00CD003C" w:rsidP="00CD003C">
      <w:pPr>
        <w:spacing w:before="120"/>
        <w:ind w:firstLineChars="0" w:firstLine="0"/>
        <w:rPr>
          <w:rFonts w:ascii="微软雅黑" w:eastAsia="微软雅黑" w:hAnsi="微软雅黑" w:cs="Courier New"/>
          <w:sz w:val="20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>p.</w:t>
      </w:r>
      <w:r w:rsidRPr="007C6611">
        <w:rPr>
          <w:rFonts w:ascii="微软雅黑" w:eastAsia="微软雅黑" w:hAnsi="微软雅黑" w:cs="Courier New"/>
          <w:sz w:val="20"/>
          <w:lang w:eastAsia="zh-CN"/>
        </w:rPr>
        <w:t xml:space="preserve"> </w:t>
      </w:r>
      <w:r w:rsidRPr="00E22999">
        <w:rPr>
          <w:rFonts w:ascii="微软雅黑" w:eastAsia="微软雅黑" w:hAnsi="微软雅黑" w:cs="Courier New"/>
          <w:sz w:val="20"/>
          <w:lang w:eastAsia="zh-CN"/>
        </w:rPr>
        <w:t>IsAllowNetValueDisclose</w:t>
      </w:r>
      <w:r>
        <w:rPr>
          <w:rFonts w:ascii="微软雅黑" w:eastAsia="微软雅黑" w:hAnsi="微软雅黑" w:cs="Courier New" w:hint="eastAsia"/>
          <w:sz w:val="20"/>
          <w:lang w:eastAsia="zh-CN"/>
        </w:rPr>
        <w:t>, --</w:t>
      </w:r>
      <w:r w:rsidRPr="00E22999">
        <w:rPr>
          <w:rFonts w:ascii="微软雅黑" w:eastAsia="微软雅黑" w:hAnsi="微软雅黑" w:cs="Courier New" w:hint="eastAsia"/>
          <w:sz w:val="20"/>
          <w:lang w:eastAsia="zh-CN"/>
        </w:rPr>
        <w:t>是否披露净值信息</w:t>
      </w:r>
    </w:p>
    <w:p w:rsidR="00CD003C" w:rsidRDefault="00CD003C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微软雅黑" w:eastAsia="微软雅黑" w:hAnsi="微软雅黑" w:cs="Courier New"/>
          <w:sz w:val="20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>p.</w:t>
      </w:r>
      <w:r w:rsidRPr="007C6611">
        <w:rPr>
          <w:rFonts w:ascii="微软雅黑" w:eastAsia="微软雅黑" w:hAnsi="微软雅黑" w:cs="Courier New"/>
          <w:sz w:val="20"/>
          <w:lang w:eastAsia="zh-CN"/>
        </w:rPr>
        <w:t xml:space="preserve"> </w:t>
      </w:r>
      <w:r w:rsidRPr="00E22999">
        <w:rPr>
          <w:rFonts w:ascii="微软雅黑" w:eastAsia="微软雅黑" w:hAnsi="微软雅黑" w:cs="Courier New"/>
          <w:sz w:val="20"/>
          <w:lang w:eastAsia="zh-CN"/>
        </w:rPr>
        <w:t>ProductEnglishFullname</w:t>
      </w:r>
      <w:r>
        <w:rPr>
          <w:rFonts w:ascii="微软雅黑" w:eastAsia="微软雅黑" w:hAnsi="微软雅黑" w:cs="Courier New" w:hint="eastAsia"/>
          <w:sz w:val="20"/>
          <w:lang w:eastAsia="zh-CN"/>
        </w:rPr>
        <w:t>, --</w:t>
      </w:r>
      <w:r w:rsidRPr="00E22999">
        <w:rPr>
          <w:rFonts w:ascii="微软雅黑" w:eastAsia="微软雅黑" w:hAnsi="微软雅黑" w:cs="Courier New"/>
          <w:sz w:val="20"/>
          <w:lang w:eastAsia="zh-CN"/>
        </w:rPr>
        <w:t>产品英文全称</w:t>
      </w:r>
    </w:p>
    <w:p w:rsidR="00CD003C" w:rsidRDefault="006C2856" w:rsidP="00CD003C">
      <w:pPr>
        <w:widowControl w:val="0"/>
        <w:overflowPunct/>
        <w:spacing w:beforeLines="0" w:before="0"/>
        <w:ind w:firstLineChars="0" w:firstLine="0"/>
        <w:textAlignment w:val="auto"/>
        <w:rPr>
          <w:ins w:id="39" w:author="王勇（业务技术分析部）" w:date="2019-01-04T18:30:00Z"/>
          <w:rFonts w:ascii="微软雅黑" w:eastAsia="微软雅黑" w:hAnsi="微软雅黑" w:cs="Courier New"/>
          <w:sz w:val="20"/>
          <w:lang w:eastAsia="zh-CN"/>
        </w:rPr>
      </w:pPr>
      <w:r>
        <w:rPr>
          <w:rFonts w:ascii="微软雅黑" w:eastAsia="微软雅黑" w:hAnsi="微软雅黑" w:cs="Courier New" w:hint="eastAsia"/>
          <w:sz w:val="20"/>
          <w:lang w:eastAsia="zh-CN"/>
        </w:rPr>
        <w:t>m</w:t>
      </w:r>
      <w:r w:rsidR="00CD003C">
        <w:rPr>
          <w:rFonts w:ascii="微软雅黑" w:eastAsia="微软雅黑" w:hAnsi="微软雅黑" w:cs="Courier New" w:hint="eastAsia"/>
          <w:sz w:val="20"/>
          <w:lang w:eastAsia="zh-CN"/>
        </w:rPr>
        <w:t>.</w:t>
      </w:r>
      <w:r w:rsidR="00CD003C" w:rsidRPr="007C6611">
        <w:rPr>
          <w:rFonts w:ascii="微软雅黑" w:eastAsia="微软雅黑" w:hAnsi="微软雅黑" w:cs="Courier New"/>
          <w:sz w:val="20"/>
          <w:lang w:eastAsia="zh-CN"/>
        </w:rPr>
        <w:t xml:space="preserve"> </w:t>
      </w:r>
      <w:r w:rsidR="00CD003C" w:rsidRPr="00E22999">
        <w:rPr>
          <w:rFonts w:ascii="微软雅黑" w:eastAsia="微软雅黑" w:hAnsi="微软雅黑" w:cs="Courier New"/>
          <w:sz w:val="20"/>
          <w:lang w:eastAsia="zh-CN"/>
        </w:rPr>
        <w:t>Derivativerelated</w:t>
      </w:r>
      <w:r w:rsidR="00CD003C">
        <w:rPr>
          <w:rFonts w:ascii="微软雅黑" w:eastAsia="微软雅黑" w:hAnsi="微软雅黑" w:cs="Courier New" w:hint="eastAsia"/>
          <w:sz w:val="20"/>
          <w:lang w:eastAsia="zh-CN"/>
        </w:rPr>
        <w:t>, --</w:t>
      </w:r>
      <w:r w:rsidR="00CD003C" w:rsidRPr="00E22999">
        <w:rPr>
          <w:rFonts w:ascii="微软雅黑" w:eastAsia="微软雅黑" w:hAnsi="微软雅黑" w:cs="Courier New" w:hint="eastAsia"/>
          <w:sz w:val="20"/>
          <w:lang w:eastAsia="zh-CN"/>
        </w:rPr>
        <w:t>是否涉及衍生品</w:t>
      </w:r>
    </w:p>
    <w:p w:rsidR="00A66FAD" w:rsidRDefault="00A66FAD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微软雅黑" w:eastAsia="微软雅黑" w:hAnsi="微软雅黑" w:cs="Courier New"/>
          <w:sz w:val="20"/>
          <w:lang w:eastAsia="zh-CN"/>
        </w:rPr>
      </w:pPr>
      <w:ins w:id="40" w:author="王勇（业务技术分析部）" w:date="2019-01-04T18:30:00Z">
        <w:r>
          <w:rPr>
            <w:rFonts w:ascii="微软雅黑" w:eastAsia="微软雅黑" w:hAnsi="微软雅黑" w:cs="Courier New" w:hint="eastAsia"/>
            <w:sz w:val="20"/>
            <w:lang w:eastAsia="zh-CN"/>
          </w:rPr>
          <w:t>m</w:t>
        </w:r>
        <w:r>
          <w:rPr>
            <w:rFonts w:ascii="微软雅黑" w:eastAsia="微软雅黑" w:hAnsi="微软雅黑" w:cs="Courier New"/>
            <w:sz w:val="20"/>
            <w:lang w:eastAsia="zh-CN"/>
          </w:rPr>
          <w:t>.</w:t>
        </w:r>
        <w:r>
          <w:rPr>
            <w:rFonts w:ascii="微软雅黑" w:eastAsia="微软雅黑" w:hAnsi="微软雅黑" w:cs="Courier New" w:hint="eastAsia"/>
            <w:sz w:val="20"/>
          </w:rPr>
          <w:t>Is</w:t>
        </w:r>
        <w:r>
          <w:rPr>
            <w:rFonts w:ascii="微软雅黑" w:eastAsia="微软雅黑" w:hAnsi="微软雅黑" w:cs="Courier New"/>
            <w:sz w:val="20"/>
          </w:rPr>
          <w:t xml:space="preserve">IncludeVirtualAsset, -- </w:t>
        </w:r>
        <w:r>
          <w:rPr>
            <w:rFonts w:ascii="微软雅黑" w:eastAsia="微软雅黑" w:hAnsi="微软雅黑" w:cs="Courier New" w:hint="eastAsia"/>
            <w:sz w:val="20"/>
            <w:lang w:eastAsia="zh-CN"/>
          </w:rPr>
          <w:t>包含</w:t>
        </w:r>
        <w:r>
          <w:rPr>
            <w:rFonts w:ascii="微软雅黑" w:eastAsia="微软雅黑" w:hAnsi="微软雅黑" w:cs="Courier New"/>
            <w:sz w:val="20"/>
            <w:lang w:eastAsia="zh-CN"/>
          </w:rPr>
          <w:t>虚拟资产</w:t>
        </w:r>
      </w:ins>
    </w:p>
    <w:p w:rsidR="00CD003C" w:rsidRDefault="00CD003C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微软雅黑" w:eastAsia="微软雅黑" w:hAnsi="微软雅黑" w:cs="Courier New"/>
          <w:sz w:val="20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>p.</w:t>
      </w:r>
      <w:r w:rsidRPr="007C6611">
        <w:rPr>
          <w:rFonts w:ascii="微软雅黑" w:eastAsia="微软雅黑" w:hAnsi="微软雅黑" w:cs="Courier New"/>
          <w:sz w:val="20"/>
          <w:lang w:eastAsia="zh-CN"/>
        </w:rPr>
        <w:t xml:space="preserve"> </w:t>
      </w:r>
      <w:r w:rsidRPr="00E22999">
        <w:rPr>
          <w:rFonts w:ascii="微软雅黑" w:eastAsia="微软雅黑" w:hAnsi="微软雅黑" w:cs="Courier New"/>
          <w:sz w:val="20"/>
          <w:lang w:eastAsia="zh-CN"/>
        </w:rPr>
        <w:t>ProductEnglishBriefname</w:t>
      </w:r>
      <w:r>
        <w:rPr>
          <w:rFonts w:ascii="微软雅黑" w:eastAsia="微软雅黑" w:hAnsi="微软雅黑" w:cs="Courier New" w:hint="eastAsia"/>
          <w:sz w:val="20"/>
          <w:lang w:eastAsia="zh-CN"/>
        </w:rPr>
        <w:t>, --</w:t>
      </w:r>
      <w:r w:rsidRPr="00E22999">
        <w:rPr>
          <w:rFonts w:ascii="微软雅黑" w:eastAsia="微软雅黑" w:hAnsi="微软雅黑" w:cs="Courier New"/>
          <w:sz w:val="20"/>
          <w:lang w:eastAsia="zh-CN"/>
        </w:rPr>
        <w:t>产品英文简称</w:t>
      </w:r>
    </w:p>
    <w:p w:rsidR="00CD003C" w:rsidRDefault="00CD003C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>p.</w:t>
      </w:r>
      <w:r w:rsidRPr="007C6611">
        <w:rPr>
          <w:rFonts w:ascii="微软雅黑" w:eastAsia="微软雅黑" w:hAnsi="微软雅黑" w:cs="Courier New"/>
          <w:sz w:val="20"/>
          <w:lang w:eastAsia="zh-CN"/>
        </w:rPr>
        <w:t xml:space="preserve"> </w:t>
      </w:r>
      <w:r w:rsidRPr="005133F2">
        <w:rPr>
          <w:rFonts w:ascii="微软雅黑" w:eastAsia="微软雅黑" w:hAnsi="微软雅黑" w:cs="Courier New"/>
          <w:sz w:val="20"/>
          <w:lang w:eastAsia="zh-CN"/>
        </w:rPr>
        <w:t>Netvaluebelonging</w:t>
      </w:r>
      <w:r>
        <w:rPr>
          <w:rFonts w:ascii="微软雅黑" w:eastAsia="微软雅黑" w:hAnsi="微软雅黑" w:cs="Courier New" w:hint="eastAsia"/>
          <w:sz w:val="20"/>
          <w:lang w:eastAsia="zh-CN"/>
        </w:rPr>
        <w:t>, --</w:t>
      </w:r>
      <w:r w:rsidRPr="005133F2">
        <w:rPr>
          <w:rFonts w:ascii="微软雅黑" w:eastAsia="微软雅黑" w:hAnsi="微软雅黑" w:cs="Courier New" w:hint="eastAsia"/>
          <w:sz w:val="20"/>
          <w:lang w:eastAsia="zh-CN"/>
        </w:rPr>
        <w:t>净值关联类型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p.ProductID,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 [SubProductID]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p.ProductCode,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code [SubProductShortCode]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p.ProductName,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产品名称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 [SubProductName]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p.SecondaryCat,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产品二级分类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 [ProductCategory]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p.ProductSeries,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产品系列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 [ProductSeries]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p.BenefitMode,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收益模式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 [IncomeMode] 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p.BenefitDistrMethod,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收益分配方式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[BenefitAssignType]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p.OtherBenefitDistrDesc,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收益分配方式选择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“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其它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的说明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[BenefitAssignOther]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p.RiskLevel,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风险等级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p.IsProductAfpCapable,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产品是否可申购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 [IsRedemption]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p.IsProductCloseInAdvance,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产品是否可提前结束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[IsBeforeEnd]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m.Currency,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币种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[ProductCurrency]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p.DurationNote,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期限说明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[DeadlineDesc] 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p.EstablishScale,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成立规模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[ProductEstablishScale]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p.InstrestOfYearCountDay,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年计息天数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[YearInterestDays]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m.CollectionPeriodRate,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募集期利息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[p.PromotionInterest]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m.TradingPlatForm,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交易平台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[NoahGroupType]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m.LegalStruct,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法律结构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[RaiseType]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iCs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m.ContractID,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合同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ID[MainProductID]</w:t>
      </w:r>
    </w:p>
    <w:p w:rsidR="00411306" w:rsidRPr="00E22999" w:rsidRDefault="00411306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ab/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m.Contract</w:t>
      </w:r>
      <w:r w:rsidR="00091779" w:rsidRPr="00E22999">
        <w:rPr>
          <w:rFonts w:ascii="Courier New" w:hAnsi="Courier New" w:cs="Courier New"/>
          <w:sz w:val="20"/>
          <w:lang w:eastAsia="zh-CN"/>
        </w:rPr>
        <w:t>Code</w:t>
      </w:r>
      <w:r w:rsidRPr="00E22999">
        <w:rPr>
          <w:rFonts w:ascii="Courier New" w:hAnsi="Courier New" w:cs="Courier New"/>
          <w:noProof/>
          <w:sz w:val="20"/>
          <w:lang w:eastAsia="zh-CN"/>
        </w:rPr>
        <w:t>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合同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编号</w:t>
      </w:r>
      <w:r w:rsidR="00AE30AF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MainProductCode</w:t>
      </w:r>
      <w:r w:rsidR="00AE30AF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]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主产品代码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m.ContractName,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合同名称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[MainProductName]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p.ChargeMethod,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费用收取方式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(select listagg(sign.SigningSubjectType,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 within group(order by sign.SigningSubjectType) from TBL_DVL_SIGNING_SUBJECT sign where sign.contractid = m.contractid) SigningSubjectType,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可签约主体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[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BeSignedBody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]</w:t>
      </w:r>
    </w:p>
    <w:p w:rsidR="002D4069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</w:t>
      </w:r>
      <w:r w:rsidR="002D4069" w:rsidRPr="00E22999">
        <w:rPr>
          <w:rFonts w:ascii="Courier New" w:hAnsi="Courier New" w:cs="Courier New"/>
          <w:sz w:val="20"/>
          <w:highlight w:val="white"/>
          <w:lang w:eastAsia="zh-CN"/>
        </w:rPr>
        <w:t>p.OpenFreq,</w:t>
      </w:r>
      <w:r w:rsidR="002D4069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2D4069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开放频率</w:t>
      </w:r>
    </w:p>
    <w:p w:rsidR="00EC7011" w:rsidRPr="00E22999" w:rsidRDefault="00EC7011" w:rsidP="002D4069">
      <w:pPr>
        <w:widowControl w:val="0"/>
        <w:overflowPunct/>
        <w:spacing w:beforeLines="0" w:before="0"/>
        <w:ind w:firstLineChars="0" w:firstLine="72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p.ProductStatus,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产品状态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 [SubProductStatus]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pro.ProjectID,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项目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pro.ProjectName,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项目名称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pro.CRSource,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回款来源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[SourceOfRepayment]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pro.FundsUsage,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资金用途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[CapitalPurpose]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p.CreatedTime,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p.CreatedByID,</w:t>
      </w:r>
    </w:p>
    <w:p w:rsidR="003F01A9" w:rsidRPr="00E22999" w:rsidRDefault="00EC7011" w:rsidP="003F01A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</w:t>
      </w:r>
      <w:r w:rsidR="003F01A9" w:rsidRPr="00E22999">
        <w:rPr>
          <w:rFonts w:ascii="Courier New" w:hAnsi="Courier New" w:cs="Courier New"/>
          <w:sz w:val="20"/>
          <w:highlight w:val="white"/>
          <w:lang w:eastAsia="zh-CN"/>
        </w:rPr>
        <w:t>greatest(nvl(p.LastModifiedTime,to_date(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="003F01A9"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="003F01A9"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="003F01A9"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="003F01A9"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3F01A9" w:rsidRPr="00E22999" w:rsidRDefault="003F01A9" w:rsidP="003F01A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nvl(m.LastModifiedTime,to_date(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EC7011" w:rsidRPr="00E22999" w:rsidRDefault="003F01A9" w:rsidP="003F01A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nvl(pro.LastModifiedTime,to_date(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))) AS LastModifiedTime,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p.LastModifiedByID,</w:t>
      </w:r>
    </w:p>
    <w:p w:rsidR="00CB7582" w:rsidRPr="00E22999" w:rsidRDefault="00EC7011" w:rsidP="00CB758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p.IsDeleted</w:t>
      </w:r>
      <w:r w:rsidR="00CB7582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,</w:t>
      </w:r>
    </w:p>
    <w:p w:rsidR="00EC7011" w:rsidRPr="00E22999" w:rsidRDefault="00AC263E" w:rsidP="00CB7582">
      <w:pPr>
        <w:widowControl w:val="0"/>
        <w:overflowPunct/>
        <w:spacing w:beforeLines="0" w:before="0"/>
        <w:ind w:firstLineChars="360" w:firstLine="72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>p</w:t>
      </w:r>
      <w:r w:rsidR="00CB7582" w:rsidRPr="00E22999">
        <w:rPr>
          <w:rFonts w:ascii="Courier New" w:hAnsi="Courier New" w:cs="Courier New"/>
          <w:sz w:val="20"/>
          <w:highlight w:val="white"/>
          <w:lang w:eastAsia="zh-CN"/>
        </w:rPr>
        <w:t>.Is</w:t>
      </w:r>
      <w:r w:rsidR="00CB7582" w:rsidRPr="00E22999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Valid  </w:t>
      </w:r>
      <w:r w:rsidR="00CB7582" w:rsidRPr="00E22999">
        <w:rPr>
          <w:rFonts w:ascii="Courier New" w:hAnsi="Courier New" w:cs="Courier New" w:hint="eastAsia"/>
          <w:i/>
          <w:sz w:val="20"/>
          <w:highlight w:val="white"/>
          <w:lang w:eastAsia="zh-CN"/>
        </w:rPr>
        <w:t>--2016-10-11</w:t>
      </w:r>
      <w:r w:rsidR="00CB7582" w:rsidRPr="00E22999">
        <w:rPr>
          <w:rFonts w:ascii="Courier New" w:hAnsi="Courier New" w:cs="Courier New" w:hint="eastAsia"/>
          <w:i/>
          <w:sz w:val="20"/>
          <w:highlight w:val="white"/>
          <w:lang w:eastAsia="zh-CN"/>
        </w:rPr>
        <w:t>日新增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TBL_DVL_Product p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INNER JOIN tbl_dvl_contract m ON p.contractid = m.contractid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INNER JOIN tbl_DVL_Project pro ON m.ProjectID = pro.ProjectID</w:t>
      </w:r>
    </w:p>
    <w:p w:rsidR="002F198A" w:rsidRPr="00E22999" w:rsidRDefault="000961F2" w:rsidP="002F198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-2018</w:t>
      </w:r>
      <w:r w:rsid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03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配合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CRM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重构需求，提供所有数据（包括香港）</w:t>
      </w:r>
      <w:r w:rsidR="002F198A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(p.ProductStatus IN 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="002F198A" w:rsidRPr="00E22999">
        <w:rPr>
          <w:rFonts w:ascii="Courier New" w:hAnsi="Courier New" w:cs="Courier New"/>
          <w:sz w:val="20"/>
          <w:highlight w:val="white"/>
          <w:lang w:eastAsia="zh-CN"/>
        </w:rPr>
        <w:t>sale_23_y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="002F198A"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</w:p>
    <w:p w:rsidR="002F198A" w:rsidRPr="00E22999" w:rsidRDefault="002F198A" w:rsidP="002F198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            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sale_24_y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</w:p>
    <w:p w:rsidR="002F198A" w:rsidRPr="00E22999" w:rsidRDefault="002F198A" w:rsidP="002F198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            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sale_25_y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</w:p>
    <w:p w:rsidR="002F198A" w:rsidRPr="00E22999" w:rsidRDefault="002F198A" w:rsidP="002F198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        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duration_26_y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, CBS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取消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26/27/28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这三个状态值</w:t>
      </w:r>
    </w:p>
    <w:p w:rsidR="002F198A" w:rsidRPr="00E22999" w:rsidRDefault="002F198A" w:rsidP="002F198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        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duration_27_y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,</w:t>
      </w:r>
    </w:p>
    <w:p w:rsidR="002F198A" w:rsidRPr="00E22999" w:rsidRDefault="002F198A" w:rsidP="002F198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        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duration_28_y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,</w:t>
      </w:r>
    </w:p>
    <w:p w:rsidR="002F198A" w:rsidRPr="00E22999" w:rsidRDefault="002F198A" w:rsidP="002F198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            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duration_29_y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</w:p>
    <w:p w:rsidR="002F198A" w:rsidRPr="00E22999" w:rsidRDefault="002F198A" w:rsidP="002F198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            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duration_30_</w:t>
      </w:r>
      <w:r w:rsidR="004E5C87">
        <w:rPr>
          <w:rFonts w:ascii="Courier New" w:hAnsi="Courier New" w:cs="Courier New"/>
          <w:sz w:val="20"/>
          <w:highlight w:val="white"/>
          <w:lang w:eastAsia="zh-CN"/>
        </w:rPr>
        <w:t>n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</w:p>
    <w:p w:rsidR="00EC7011" w:rsidRPr="00E22999" w:rsidRDefault="002F198A" w:rsidP="002F198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            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duration_31_n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 w:rsidR="00CB7582" w:rsidRPr="00E22999">
        <w:rPr>
          <w:rFonts w:ascii="Courier New" w:hAnsi="Courier New" w:cs="Courier New" w:hint="eastAsia"/>
          <w:i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sz w:val="20"/>
          <w:highlight w:val="white"/>
          <w:lang w:eastAsia="zh-CN"/>
        </w:rPr>
        <w:t xml:space="preserve">  AND (p.IsDeleted = 0)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i/>
          <w:sz w:val="20"/>
          <w:highlight w:val="white"/>
          <w:lang w:eastAsia="zh-CN"/>
        </w:rPr>
        <w:t xml:space="preserve"> </w:t>
      </w:r>
      <w:r w:rsidR="00CB7582" w:rsidRPr="00E22999">
        <w:rPr>
          <w:rFonts w:ascii="Courier New" w:hAnsi="Courier New" w:cs="Courier New" w:hint="eastAsia"/>
          <w:i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sz w:val="20"/>
          <w:highlight w:val="white"/>
          <w:lang w:eastAsia="zh-CN"/>
        </w:rPr>
        <w:t xml:space="preserve">  AND (pro.IsDeleted = 0)</w:t>
      </w:r>
    </w:p>
    <w:p w:rsidR="003F01A9" w:rsidRPr="00E22999" w:rsidRDefault="00EC7011" w:rsidP="003F01A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i/>
          <w:sz w:val="20"/>
          <w:highlight w:val="white"/>
          <w:lang w:eastAsia="zh-CN"/>
        </w:rPr>
        <w:t xml:space="preserve"> </w:t>
      </w:r>
      <w:r w:rsidR="00CB7582" w:rsidRPr="00E22999">
        <w:rPr>
          <w:rFonts w:ascii="Courier New" w:hAnsi="Courier New" w:cs="Courier New" w:hint="eastAsia"/>
          <w:i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sz w:val="20"/>
          <w:highlight w:val="white"/>
          <w:lang w:eastAsia="zh-CN"/>
        </w:rPr>
        <w:t xml:space="preserve">  AND (m.IsDeleted = 0)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</w:t>
      </w:r>
      <w:r w:rsidR="003F01A9" w:rsidRPr="00E22999">
        <w:rPr>
          <w:rFonts w:ascii="Courier New" w:hAnsi="Courier New" w:cs="Courier New"/>
          <w:sz w:val="20"/>
          <w:highlight w:val="white"/>
          <w:lang w:eastAsia="zh-CN"/>
        </w:rPr>
        <w:t>greatest(nvl(p.LastModifiedTime,to_date(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="003F01A9"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="003F01A9"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="003F01A9"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="003F01A9"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3F01A9" w:rsidRPr="00E22999" w:rsidRDefault="003F01A9" w:rsidP="003F01A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nvl(m.LastModifiedTime,to_date(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EC7011" w:rsidRPr="00E22999" w:rsidRDefault="003F01A9" w:rsidP="003F01A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nvl(pro.LastModifiedTime,to_date(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)))</w:t>
      </w:r>
      <w:r w:rsidR="00EC7011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&gt;= #StartTime#</w:t>
      </w:r>
    </w:p>
    <w:p w:rsidR="003F01A9" w:rsidRPr="00E22999" w:rsidRDefault="00EC7011" w:rsidP="003F01A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</w:t>
      </w:r>
      <w:r w:rsidR="003F01A9" w:rsidRPr="00E22999">
        <w:rPr>
          <w:rFonts w:ascii="Courier New" w:hAnsi="Courier New" w:cs="Courier New"/>
          <w:sz w:val="20"/>
          <w:highlight w:val="white"/>
          <w:lang w:eastAsia="zh-CN"/>
        </w:rPr>
        <w:t>greatest(nvl(p.LastModifiedTime,to_date(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="003F01A9"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="003F01A9"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="003F01A9"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="003F01A9"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3F01A9" w:rsidRPr="00E22999" w:rsidRDefault="003F01A9" w:rsidP="003F01A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nvl(m.LastModifiedTime,to_date(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EC7011" w:rsidRPr="00E22999" w:rsidRDefault="003F01A9" w:rsidP="003F01A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nvl(pro.LastModifiedTime,to_date(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)))</w:t>
      </w:r>
      <w:r w:rsidR="00EC7011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&lt;= #EndTime#</w:t>
      </w:r>
    </w:p>
    <w:p w:rsidR="008B48C8" w:rsidRPr="00E22999" w:rsidRDefault="008B48C8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</w:t>
      </w:r>
      <w:r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 xml:space="preserve"> 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ProductID</w:t>
      </w:r>
    </w:p>
    <w:p w:rsidR="00EC7011" w:rsidRPr="00E22999" w:rsidRDefault="00EC7011" w:rsidP="00EC701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;</w:t>
      </w: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4678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4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产品长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代码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 xml:space="preserve">SubProductLongCode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此字段弃用</w:t>
            </w:r>
          </w:p>
        </w:tc>
      </w:tr>
      <w:tr w:rsidR="00E22999" w:rsidRPr="00E22999" w:rsidTr="007D7CFC">
        <w:trPr>
          <w:trHeight w:val="4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产品目标募资规模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TargetScale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CBS取消</w:t>
            </w:r>
          </w:p>
        </w:tc>
      </w:tr>
      <w:tr w:rsidR="00E22999" w:rsidRPr="00E22999" w:rsidTr="007D7CFC">
        <w:trPr>
          <w:trHeight w:val="4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期限描述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DeadlineText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CBS取消“期限描述”，前端系统按展示规则自行拼接</w:t>
            </w:r>
          </w:p>
        </w:tc>
      </w:tr>
      <w:tr w:rsidR="00E22999" w:rsidRPr="00E22999" w:rsidTr="007D7CFC">
        <w:trPr>
          <w:trHeight w:val="4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清算期利息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LiquidationInterest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CBS取消 [清算期利息]</w:t>
            </w:r>
          </w:p>
        </w:tc>
      </w:tr>
      <w:tr w:rsidR="00E22999" w:rsidRPr="00E22999" w:rsidTr="007D7CFC">
        <w:trPr>
          <w:trHeight w:val="4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是否call款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IsCallCash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CBS取消，[是否call款]</w:t>
            </w:r>
          </w:p>
        </w:tc>
      </w:tr>
      <w:tr w:rsidR="00E22999" w:rsidRPr="00E22999" w:rsidTr="007D7CFC">
        <w:trPr>
          <w:trHeight w:val="4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付息比例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InterestRatio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CBS取消，[付息比例]</w:t>
            </w:r>
          </w:p>
        </w:tc>
      </w:tr>
      <w:tr w:rsidR="00E22999" w:rsidRPr="00E22999" w:rsidTr="007D7CFC">
        <w:trPr>
          <w:trHeight w:val="4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p.SFID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此字段弃用</w:t>
            </w:r>
          </w:p>
        </w:tc>
      </w:tr>
      <w:tr w:rsidR="00E22999" w:rsidRPr="00E22999" w:rsidTr="007D7CFC">
        <w:trPr>
          <w:trHeight w:val="4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产品实际结束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lastRenderedPageBreak/>
              <w:t>日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lastRenderedPageBreak/>
              <w:t>ProductActualExpireDate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CBS取消该字段[产品实际结束日]</w:t>
            </w:r>
          </w:p>
        </w:tc>
      </w:tr>
      <w:tr w:rsidR="00E22999" w:rsidRPr="00E22999" w:rsidTr="007D7CFC">
        <w:trPr>
          <w:trHeight w:val="4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预留字段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jc w:val="both"/>
              <w:textAlignment w:val="auto"/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--p.ExtendText1,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jc w:val="both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--p.ExtendText2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jc w:val="both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--p.ExtendDate1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jc w:val="both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--p.ExtendDate2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jc w:val="both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--p.ExtendDecimal1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jc w:val="both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--p.ExtendDecimal2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CBS取消</w:t>
            </w:r>
          </w:p>
        </w:tc>
      </w:tr>
      <w:tr w:rsidR="00E22999" w:rsidRPr="00E22999" w:rsidTr="00AE30AF">
        <w:trPr>
          <w:trHeight w:val="34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AF" w:rsidRPr="00E22999" w:rsidRDefault="00AE30AF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费用简析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30AF" w:rsidRPr="00E22999" w:rsidRDefault="00AE30AF" w:rsidP="00AE30AF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pj.FeesAnalysis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0AF" w:rsidRPr="00E22999" w:rsidRDefault="00AE30AF" w:rsidP="00AE30AF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CBS取消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该字段</w:t>
            </w: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CREATE VIEW [dbo].[vw_ProductBatch_o2o]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--select  * from v_ProductBatch</w:t>
      </w:r>
    </w:p>
    <w:p w:rsidR="00D81AB2" w:rsidRPr="00E22999" w:rsidRDefault="00D81AB2" w:rsidP="00FA44BB">
      <w:pPr>
        <w:widowControl w:val="0"/>
        <w:tabs>
          <w:tab w:val="left" w:pos="5895"/>
        </w:tabs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--select  * from DVL_PDProject</w:t>
      </w:r>
      <w:r w:rsidR="00FA44BB" w:rsidRPr="00E22999">
        <w:rPr>
          <w:rFonts w:ascii="Courier New" w:hAnsi="Courier New" w:cs="Courier New"/>
          <w:noProof/>
          <w:sz w:val="20"/>
          <w:lang w:eastAsia="zh-CN"/>
        </w:rPr>
        <w:tab/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--select  * from DVL_PDMainProduct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--select  * from DVL_PDSUBProduct where subproductname not like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%</w:t>
      </w:r>
      <w:r w:rsidRPr="00E22999">
        <w:rPr>
          <w:rFonts w:ascii="Courier New" w:hAnsi="Courier New" w:cs="Courier New"/>
          <w:noProof/>
          <w:sz w:val="20"/>
          <w:lang w:eastAsia="zh-CN"/>
        </w:rPr>
        <w:t>测试</w:t>
      </w:r>
      <w:r w:rsidRPr="00E22999">
        <w:rPr>
          <w:rFonts w:ascii="Courier New" w:hAnsi="Courier New" w:cs="Courier New"/>
          <w:noProof/>
          <w:sz w:val="20"/>
          <w:lang w:eastAsia="zh-CN"/>
        </w:rPr>
        <w:t>%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and IsDeleted = 0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select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pj.ProjectID,--</w:t>
      </w:r>
      <w:r w:rsidRPr="00E22999">
        <w:rPr>
          <w:rFonts w:ascii="Courier New" w:hAnsi="Courier New" w:cs="Courier New"/>
          <w:noProof/>
          <w:sz w:val="20"/>
          <w:lang w:eastAsia="zh-CN"/>
        </w:rPr>
        <w:t>项目</w:t>
      </w:r>
      <w:r w:rsidRPr="00E22999">
        <w:rPr>
          <w:rFonts w:ascii="Courier New" w:hAnsi="Courier New" w:cs="Courier New"/>
          <w:noProof/>
          <w:sz w:val="20"/>
          <w:lang w:eastAsia="zh-CN"/>
        </w:rPr>
        <w:t>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pj.ProjectCode,-- </w:t>
      </w:r>
      <w:r w:rsidRPr="00E22999">
        <w:rPr>
          <w:rFonts w:ascii="Courier New" w:hAnsi="Courier New" w:cs="Courier New"/>
          <w:noProof/>
          <w:sz w:val="20"/>
          <w:lang w:eastAsia="zh-CN"/>
        </w:rPr>
        <w:t>项目代码</w:t>
      </w:r>
      <w:r w:rsidRPr="00E22999">
        <w:rPr>
          <w:rFonts w:ascii="Courier New" w:hAnsi="Courier New" w:cs="Courier New"/>
          <w:noProof/>
          <w:sz w:val="20"/>
          <w:lang w:eastAsia="zh-CN"/>
        </w:rPr>
        <w:t>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pj.ProjectName,--  </w:t>
      </w:r>
      <w:r w:rsidRPr="00E22999">
        <w:rPr>
          <w:rFonts w:ascii="Courier New" w:hAnsi="Courier New" w:cs="Courier New"/>
          <w:noProof/>
          <w:sz w:val="20"/>
          <w:lang w:eastAsia="zh-CN"/>
        </w:rPr>
        <w:t>项目名称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,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  <w:t xml:space="preserve">  pj.FeesAnalysis,-- </w:t>
      </w:r>
      <w:r w:rsidRPr="00E22999">
        <w:rPr>
          <w:rFonts w:ascii="Courier New" w:hAnsi="Courier New" w:cs="Courier New" w:hint="eastAsia"/>
          <w:noProof/>
          <w:sz w:val="20"/>
          <w:lang w:eastAsia="zh-CN"/>
        </w:rPr>
        <w:t>费用简析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mp.MainProductID,--</w:t>
      </w:r>
      <w:r w:rsidRPr="00E22999">
        <w:rPr>
          <w:rFonts w:ascii="Courier New" w:hAnsi="Courier New" w:cs="Courier New"/>
          <w:noProof/>
          <w:sz w:val="20"/>
          <w:lang w:eastAsia="zh-CN"/>
        </w:rPr>
        <w:t>主产品</w:t>
      </w:r>
      <w:r w:rsidRPr="00E22999">
        <w:rPr>
          <w:rFonts w:ascii="Courier New" w:hAnsi="Courier New" w:cs="Courier New"/>
          <w:noProof/>
          <w:sz w:val="20"/>
          <w:lang w:eastAsia="zh-CN"/>
        </w:rPr>
        <w:t>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mp.MainProductCode,--</w:t>
      </w:r>
      <w:r w:rsidRPr="00E22999">
        <w:rPr>
          <w:rFonts w:ascii="Courier New" w:hAnsi="Courier New" w:cs="Courier New"/>
          <w:noProof/>
          <w:sz w:val="20"/>
          <w:lang w:eastAsia="zh-CN"/>
        </w:rPr>
        <w:t>主产品代码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mp.MainProductName,--</w:t>
      </w:r>
      <w:r w:rsidRPr="00E22999">
        <w:rPr>
          <w:rFonts w:ascii="Courier New" w:hAnsi="Courier New" w:cs="Courier New"/>
          <w:noProof/>
          <w:sz w:val="20"/>
          <w:lang w:eastAsia="zh-CN"/>
        </w:rPr>
        <w:t>主产品名称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sp.bakupid,--</w:t>
      </w:r>
      <w:r w:rsidRPr="00E22999">
        <w:rPr>
          <w:rFonts w:ascii="Courier New" w:hAnsi="Courier New" w:cs="Courier New"/>
          <w:noProof/>
          <w:sz w:val="20"/>
          <w:lang w:eastAsia="zh-CN"/>
        </w:rPr>
        <w:t>原产品代码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sp.SubProductID,--  </w:t>
      </w:r>
      <w:r w:rsidRPr="00E22999">
        <w:rPr>
          <w:rFonts w:ascii="Courier New" w:hAnsi="Courier New" w:cs="Courier New"/>
          <w:noProof/>
          <w:sz w:val="20"/>
          <w:lang w:eastAsia="zh-CN"/>
        </w:rPr>
        <w:t>支线产品</w:t>
      </w:r>
      <w:r w:rsidRPr="00E22999">
        <w:rPr>
          <w:rFonts w:ascii="Courier New" w:hAnsi="Courier New" w:cs="Courier New"/>
          <w:noProof/>
          <w:sz w:val="20"/>
          <w:lang w:eastAsia="zh-CN"/>
        </w:rPr>
        <w:t>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sp.SubProductShortCode,--     </w:t>
      </w:r>
      <w:r w:rsidRPr="00E22999">
        <w:rPr>
          <w:rFonts w:ascii="Courier New" w:hAnsi="Courier New" w:cs="Courier New"/>
          <w:noProof/>
          <w:sz w:val="20"/>
          <w:lang w:eastAsia="zh-CN"/>
        </w:rPr>
        <w:t>支线产品代码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sp.SubProductLongCode,--      </w:t>
      </w:r>
      <w:r w:rsidRPr="00E22999">
        <w:rPr>
          <w:rFonts w:ascii="Courier New" w:hAnsi="Courier New" w:cs="Courier New"/>
          <w:noProof/>
          <w:sz w:val="20"/>
          <w:lang w:eastAsia="zh-CN"/>
        </w:rPr>
        <w:t>支线产品编码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sp.SubProductName,--    </w:t>
      </w:r>
      <w:r w:rsidRPr="00E22999">
        <w:rPr>
          <w:rFonts w:ascii="Courier New" w:hAnsi="Courier New" w:cs="Courier New"/>
          <w:noProof/>
          <w:sz w:val="20"/>
          <w:lang w:eastAsia="zh-CN"/>
        </w:rPr>
        <w:t>支线产品名称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ProductCategory1 = ( 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where DIC_ID in (select b.DIC_PARENT_ID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where b.DIC_name2 = sp.ProductCategory )),--</w:t>
      </w:r>
      <w:r w:rsidRPr="00E22999">
        <w:rPr>
          <w:rFonts w:ascii="Courier New" w:hAnsi="Courier New" w:cs="Courier New"/>
          <w:noProof/>
          <w:sz w:val="20"/>
          <w:lang w:eastAsia="zh-CN"/>
        </w:rPr>
        <w:t>产品一级分类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ProductCategory2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b.DIC_name2 = sp.ProductCategory),--</w:t>
      </w:r>
      <w:r w:rsidRPr="00E22999">
        <w:rPr>
          <w:rFonts w:ascii="Courier New" w:hAnsi="Courier New" w:cs="Courier New"/>
          <w:noProof/>
          <w:sz w:val="20"/>
          <w:lang w:eastAsia="zh-CN"/>
        </w:rPr>
        <w:t>产品二级分类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ProductSeries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cpxl_new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and b.DIC_CODE = sp.ProductSeries),--</w:t>
      </w:r>
      <w:r w:rsidRPr="00E22999">
        <w:rPr>
          <w:rFonts w:ascii="Courier New" w:hAnsi="Courier New" w:cs="Courier New"/>
          <w:noProof/>
          <w:sz w:val="20"/>
          <w:lang w:eastAsia="zh-CN"/>
        </w:rPr>
        <w:t>产品系列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IncomeMode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syms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lastRenderedPageBreak/>
        <w:t xml:space="preserve">                                                          and b.DIC_CODE = sp.IncomeMode),--</w:t>
      </w:r>
      <w:r w:rsidRPr="00E22999">
        <w:rPr>
          <w:rFonts w:ascii="Courier New" w:hAnsi="Courier New" w:cs="Courier New"/>
          <w:noProof/>
          <w:sz w:val="20"/>
          <w:lang w:eastAsia="zh-CN"/>
        </w:rPr>
        <w:t>收益模式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RiskLevel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zxfxdj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and b.DIC_CODE = sp.RiskLevel),--</w:t>
      </w:r>
      <w:r w:rsidRPr="00E22999">
        <w:rPr>
          <w:rFonts w:ascii="Courier New" w:hAnsi="Courier New" w:cs="Courier New"/>
          <w:noProof/>
          <w:sz w:val="20"/>
          <w:lang w:eastAsia="zh-CN"/>
        </w:rPr>
        <w:t>风险等级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sp.ProductYields,--  </w:t>
      </w:r>
      <w:r w:rsidRPr="00E22999">
        <w:rPr>
          <w:rFonts w:ascii="Courier New" w:hAnsi="Courier New" w:cs="Courier New"/>
          <w:noProof/>
          <w:sz w:val="20"/>
          <w:lang w:eastAsia="zh-CN"/>
        </w:rPr>
        <w:t>产品收益率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sp.TargetScale SubTargetScale,--</w:t>
      </w:r>
      <w:r w:rsidRPr="00E22999">
        <w:rPr>
          <w:rFonts w:ascii="Courier New" w:hAnsi="Courier New" w:cs="Courier New"/>
          <w:noProof/>
          <w:sz w:val="20"/>
          <w:lang w:eastAsia="zh-CN"/>
        </w:rPr>
        <w:t>支线产品目标募资规模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sp.ProductEstablishScale SubProductEstablishScale,--   </w:t>
      </w:r>
      <w:r w:rsidRPr="00E22999">
        <w:rPr>
          <w:rFonts w:ascii="Courier New" w:hAnsi="Courier New" w:cs="Courier New"/>
          <w:noProof/>
          <w:sz w:val="20"/>
          <w:lang w:eastAsia="zh-CN"/>
        </w:rPr>
        <w:t>支线产品成立规模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BenefitAssignType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syfpfs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and b.DIC_CODE = sp.BenefitAssignType),--</w:t>
      </w:r>
      <w:r w:rsidRPr="00E22999">
        <w:rPr>
          <w:rFonts w:ascii="Courier New" w:hAnsi="Courier New" w:cs="Courier New"/>
          <w:noProof/>
          <w:sz w:val="20"/>
          <w:lang w:eastAsia="zh-CN"/>
        </w:rPr>
        <w:t>收益分配方式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SubProductStatus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zxcpzt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and b.DIC_CODE = sp.SubProductStatus),--</w:t>
      </w:r>
      <w:r w:rsidRPr="00E22999">
        <w:rPr>
          <w:rFonts w:ascii="Courier New" w:hAnsi="Courier New" w:cs="Courier New"/>
          <w:noProof/>
          <w:sz w:val="20"/>
          <w:lang w:eastAsia="zh-CN"/>
        </w:rPr>
        <w:t>支线产品状态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sp.CreatedDate as CreatedDate,--</w:t>
      </w:r>
      <w:r w:rsidRPr="00E22999">
        <w:rPr>
          <w:rFonts w:ascii="Courier New" w:hAnsi="Courier New" w:cs="Courier New"/>
          <w:noProof/>
          <w:sz w:val="20"/>
          <w:lang w:eastAsia="zh-CN"/>
        </w:rPr>
        <w:t>支线产品创建日期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sp.ProductActualExpireDate,--</w:t>
      </w:r>
      <w:r w:rsidRPr="00E22999">
        <w:rPr>
          <w:rFonts w:ascii="Courier New" w:hAnsi="Courier New" w:cs="Courier New"/>
          <w:noProof/>
          <w:sz w:val="20"/>
          <w:lang w:eastAsia="zh-CN"/>
        </w:rPr>
        <w:t>支线实际到期日</w:t>
      </w:r>
    </w:p>
    <w:p w:rsidR="00D81AB2" w:rsidRPr="00E22999" w:rsidRDefault="00D81AB2" w:rsidP="00D81AB2">
      <w:pPr>
        <w:widowControl w:val="0"/>
        <w:overflowPunct/>
        <w:spacing w:beforeLines="0" w:before="0"/>
        <w:ind w:left="720" w:firstLineChars="10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sp.IsRedemption, --</w:t>
      </w:r>
      <w:r w:rsidRPr="00E22999">
        <w:rPr>
          <w:rFonts w:ascii="Courier New" w:hAnsi="Courier New" w:cs="Courier New"/>
          <w:noProof/>
          <w:sz w:val="20"/>
          <w:lang w:eastAsia="zh-CN"/>
        </w:rPr>
        <w:t>是否可提前赎回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  <w:t xml:space="preserve">  sp.IsBeforeEnd,--</w:t>
      </w:r>
      <w:r w:rsidRPr="00E22999">
        <w:rPr>
          <w:rFonts w:ascii="Courier New" w:hAnsi="Courier New" w:cs="Courier New"/>
          <w:noProof/>
          <w:sz w:val="20"/>
          <w:lang w:eastAsia="zh-CN"/>
        </w:rPr>
        <w:t>是否可提前结束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  <w:t xml:space="preserve">  sp.ChargeMethod,--</w:t>
      </w:r>
      <w:r w:rsidRPr="00E22999">
        <w:rPr>
          <w:rFonts w:ascii="Courier New" w:hAnsi="Courier New" w:cs="Courier New"/>
          <w:noProof/>
          <w:sz w:val="20"/>
          <w:lang w:eastAsia="zh-CN"/>
        </w:rPr>
        <w:t>收费方式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  <w:t xml:space="preserve">  sp.YearInterestDays,-- </w:t>
      </w:r>
      <w:r w:rsidRPr="00E22999">
        <w:rPr>
          <w:rFonts w:ascii="Courier New" w:hAnsi="Courier New" w:cs="Courier New"/>
          <w:noProof/>
          <w:sz w:val="20"/>
          <w:lang w:eastAsia="zh-CN"/>
        </w:rPr>
        <w:t>年计息天数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  <w:t xml:space="preserve">  sp.OpenFrequency ,--</w:t>
      </w:r>
      <w:r w:rsidRPr="00E22999">
        <w:rPr>
          <w:rFonts w:ascii="Courier New" w:hAnsi="Courier New" w:cs="Courier New"/>
          <w:noProof/>
          <w:sz w:val="20"/>
          <w:lang w:eastAsia="zh-CN"/>
        </w:rPr>
        <w:t>开放频率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NoahGroupType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nyjtfl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and b.DIC_CODE = mp.NoahGroupType),--</w:t>
      </w:r>
      <w:r w:rsidRPr="00E22999">
        <w:rPr>
          <w:rFonts w:ascii="Courier New" w:hAnsi="Courier New" w:cs="Courier New"/>
          <w:noProof/>
          <w:sz w:val="20"/>
          <w:lang w:eastAsia="zh-CN"/>
        </w:rPr>
        <w:t>诺亚集团分类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RaiseType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mjfs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and b.DIC_CODE = mp.RaiseType),--</w:t>
      </w:r>
      <w:r w:rsidRPr="00E22999">
        <w:rPr>
          <w:rFonts w:ascii="Courier New" w:hAnsi="Courier New" w:cs="Courier New"/>
          <w:noProof/>
          <w:sz w:val="20"/>
          <w:lang w:eastAsia="zh-CN"/>
        </w:rPr>
        <w:t>募集方式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ProductCurrency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cpbz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and b.DIC_CODE = mp.ProductCurrency),--</w:t>
      </w:r>
      <w:r w:rsidRPr="00E22999">
        <w:rPr>
          <w:rFonts w:ascii="Courier New" w:hAnsi="Courier New" w:cs="Courier New"/>
          <w:noProof/>
          <w:sz w:val="20"/>
          <w:lang w:eastAsia="zh-CN"/>
        </w:rPr>
        <w:t>产品币种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mp.TargetScale MainTargetScale,--         </w:t>
      </w:r>
      <w:r w:rsidRPr="00E22999">
        <w:rPr>
          <w:rFonts w:ascii="Courier New" w:hAnsi="Courier New" w:cs="Courier New"/>
          <w:noProof/>
          <w:sz w:val="20"/>
          <w:lang w:eastAsia="zh-CN"/>
        </w:rPr>
        <w:t>主产品目标募资规模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mp.RegistrationLocation,--     </w:t>
      </w:r>
      <w:r w:rsidRPr="00E22999">
        <w:rPr>
          <w:rFonts w:ascii="Courier New" w:hAnsi="Courier New" w:cs="Courier New"/>
          <w:noProof/>
          <w:sz w:val="20"/>
          <w:lang w:eastAsia="zh-CN"/>
        </w:rPr>
        <w:t>基金注册地点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SaleType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xsfs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and b.DIC_CODE = </w:t>
      </w:r>
      <w:r w:rsidRPr="00E22999">
        <w:rPr>
          <w:rFonts w:ascii="Courier New" w:hAnsi="Courier New" w:cs="Courier New"/>
          <w:noProof/>
          <w:sz w:val="20"/>
          <w:lang w:eastAsia="zh-CN"/>
        </w:rPr>
        <w:lastRenderedPageBreak/>
        <w:t>mp.SaleType),--</w:t>
      </w:r>
      <w:r w:rsidRPr="00E22999">
        <w:rPr>
          <w:rFonts w:ascii="Courier New" w:hAnsi="Courier New" w:cs="Courier New"/>
          <w:noProof/>
          <w:sz w:val="20"/>
          <w:lang w:eastAsia="zh-CN"/>
        </w:rPr>
        <w:t>销售方式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BeSignedBody,--</w:t>
      </w:r>
      <w:r w:rsidRPr="00E22999">
        <w:rPr>
          <w:rFonts w:ascii="Courier New" w:hAnsi="Courier New" w:cs="Courier New"/>
          <w:noProof/>
          <w:sz w:val="20"/>
          <w:lang w:eastAsia="zh-CN"/>
        </w:rPr>
        <w:t>可签约主体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mp.ProductEstablishScale MainProductEstablishScale,--       </w:t>
      </w:r>
      <w:r w:rsidRPr="00E22999">
        <w:rPr>
          <w:rFonts w:ascii="Courier New" w:hAnsi="Courier New" w:cs="Courier New"/>
          <w:noProof/>
          <w:sz w:val="20"/>
          <w:lang w:eastAsia="zh-CN"/>
        </w:rPr>
        <w:t>产品成立规模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MainProductStatus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zcpzt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and b.DIC_CODE = mp.MainProductStatus),--</w:t>
      </w:r>
      <w:r w:rsidRPr="00E22999">
        <w:rPr>
          <w:rFonts w:ascii="Courier New" w:hAnsi="Courier New" w:cs="Courier New"/>
          <w:noProof/>
          <w:sz w:val="20"/>
          <w:lang w:eastAsia="zh-CN"/>
        </w:rPr>
        <w:t>主产品状态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pj.EstablishScale,--  </w:t>
      </w:r>
      <w:r w:rsidRPr="00E22999">
        <w:rPr>
          <w:rFonts w:ascii="Courier New" w:hAnsi="Courier New" w:cs="Courier New"/>
          <w:noProof/>
          <w:sz w:val="20"/>
          <w:lang w:eastAsia="zh-CN"/>
        </w:rPr>
        <w:t>项目成立规模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pj.TargetScale,--       </w:t>
      </w:r>
      <w:r w:rsidRPr="00E22999">
        <w:rPr>
          <w:rFonts w:ascii="Courier New" w:hAnsi="Courier New" w:cs="Courier New"/>
          <w:noProof/>
          <w:sz w:val="20"/>
          <w:lang w:eastAsia="zh-CN"/>
        </w:rPr>
        <w:t>项目目标募资规模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pj.ProjectBulidMeetingDate,--         </w:t>
      </w:r>
      <w:r w:rsidRPr="00E22999">
        <w:rPr>
          <w:rFonts w:ascii="Courier New" w:hAnsi="Courier New" w:cs="Courier New"/>
          <w:noProof/>
          <w:sz w:val="20"/>
          <w:lang w:eastAsia="zh-CN"/>
        </w:rPr>
        <w:t>立项会时间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pj.RiskControlMeetingDate,--          </w:t>
      </w:r>
      <w:r w:rsidRPr="00E22999">
        <w:rPr>
          <w:rFonts w:ascii="Courier New" w:hAnsi="Courier New" w:cs="Courier New"/>
          <w:noProof/>
          <w:sz w:val="20"/>
          <w:lang w:eastAsia="zh-CN"/>
        </w:rPr>
        <w:t>风控会时间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pj.EstimatedOnlineDate,--       </w:t>
      </w:r>
      <w:r w:rsidRPr="00E22999">
        <w:rPr>
          <w:rFonts w:ascii="Courier New" w:hAnsi="Courier New" w:cs="Courier New"/>
          <w:noProof/>
          <w:sz w:val="20"/>
          <w:lang w:eastAsia="zh-CN"/>
        </w:rPr>
        <w:t>预估上线日期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pj.OnlineMeetingDate,-- </w:t>
      </w:r>
      <w:r w:rsidRPr="00E22999">
        <w:rPr>
          <w:rFonts w:ascii="Courier New" w:hAnsi="Courier New" w:cs="Courier New"/>
          <w:noProof/>
          <w:sz w:val="20"/>
          <w:lang w:eastAsia="zh-CN"/>
        </w:rPr>
        <w:t>上线会时间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ProjectStruct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cpjg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and b.DIC_CODE = pj.ProjectStruct),--</w:t>
      </w:r>
      <w:r w:rsidRPr="00E22999">
        <w:rPr>
          <w:rFonts w:ascii="Courier New" w:hAnsi="Courier New" w:cs="Courier New"/>
          <w:noProof/>
          <w:sz w:val="20"/>
          <w:lang w:eastAsia="zh-CN"/>
        </w:rPr>
        <w:t>项目结构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pj.BgIntroduction,--          </w:t>
      </w:r>
      <w:r w:rsidRPr="00E22999">
        <w:rPr>
          <w:rFonts w:ascii="Courier New" w:hAnsi="Courier New" w:cs="Courier New"/>
          <w:noProof/>
          <w:sz w:val="20"/>
          <w:lang w:eastAsia="zh-CN"/>
        </w:rPr>
        <w:t>项目背景介绍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sp.DeadlineText,--   </w:t>
      </w:r>
      <w:r w:rsidRPr="00E22999">
        <w:rPr>
          <w:rFonts w:ascii="Courier New" w:hAnsi="Courier New" w:cs="Courier New"/>
          <w:noProof/>
          <w:sz w:val="20"/>
          <w:lang w:eastAsia="zh-CN"/>
        </w:rPr>
        <w:t>期限描述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pj.Scale,--          </w:t>
      </w:r>
      <w:r w:rsidRPr="00E22999">
        <w:rPr>
          <w:rFonts w:ascii="Courier New" w:hAnsi="Courier New" w:cs="Courier New"/>
          <w:noProof/>
          <w:sz w:val="20"/>
          <w:lang w:eastAsia="zh-CN"/>
        </w:rPr>
        <w:t>规模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pj.CapitalPurpose,--         </w:t>
      </w:r>
      <w:r w:rsidRPr="00E22999">
        <w:rPr>
          <w:rFonts w:ascii="Courier New" w:hAnsi="Courier New" w:cs="Courier New"/>
          <w:noProof/>
          <w:sz w:val="20"/>
          <w:lang w:eastAsia="zh-CN"/>
        </w:rPr>
        <w:t>资金用途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pj.SourceOfRepayment,--         </w:t>
      </w:r>
      <w:r w:rsidRPr="00E22999">
        <w:rPr>
          <w:rFonts w:ascii="Courier New" w:hAnsi="Courier New" w:cs="Courier New"/>
          <w:noProof/>
          <w:sz w:val="20"/>
          <w:lang w:eastAsia="zh-CN"/>
        </w:rPr>
        <w:t>还款来源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pj.RiskControlMeasures,--       </w:t>
      </w:r>
      <w:r w:rsidRPr="00E22999">
        <w:rPr>
          <w:rFonts w:ascii="Courier New" w:hAnsi="Courier New" w:cs="Courier New"/>
          <w:noProof/>
          <w:sz w:val="20"/>
          <w:lang w:eastAsia="zh-CN"/>
        </w:rPr>
        <w:t>风控措施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ProductDirector = (select UserName from Sys_User_Base where useruid = pj.ProductDirector),--</w:t>
      </w:r>
      <w:r w:rsidRPr="00E22999">
        <w:rPr>
          <w:rFonts w:ascii="Courier New" w:hAnsi="Courier New" w:cs="Courier New"/>
          <w:noProof/>
          <w:sz w:val="20"/>
          <w:lang w:eastAsia="zh-CN"/>
        </w:rPr>
        <w:t>产品线</w:t>
      </w:r>
      <w:r w:rsidRPr="00E22999">
        <w:rPr>
          <w:rFonts w:ascii="Courier New" w:hAnsi="Courier New" w:cs="Courier New"/>
          <w:noProof/>
          <w:sz w:val="20"/>
          <w:lang w:eastAsia="zh-CN"/>
        </w:rPr>
        <w:t>-</w:t>
      </w:r>
      <w:r w:rsidRPr="00E22999">
        <w:rPr>
          <w:rFonts w:ascii="Courier New" w:hAnsi="Courier New" w:cs="Courier New"/>
          <w:noProof/>
          <w:sz w:val="20"/>
          <w:lang w:eastAsia="zh-CN"/>
        </w:rPr>
        <w:t>产品总监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ProductManager = (select UserName from Sys_User_Base where useruid = pj.ProductManager),--</w:t>
      </w:r>
      <w:r w:rsidRPr="00E22999">
        <w:rPr>
          <w:rFonts w:ascii="Courier New" w:hAnsi="Courier New" w:cs="Courier New"/>
          <w:noProof/>
          <w:sz w:val="20"/>
          <w:lang w:eastAsia="zh-CN"/>
        </w:rPr>
        <w:t>产品线</w:t>
      </w:r>
      <w:r w:rsidRPr="00E22999">
        <w:rPr>
          <w:rFonts w:ascii="Courier New" w:hAnsi="Courier New" w:cs="Courier New"/>
          <w:noProof/>
          <w:sz w:val="20"/>
          <w:lang w:eastAsia="zh-CN"/>
        </w:rPr>
        <w:t>-</w:t>
      </w:r>
      <w:r w:rsidRPr="00E22999">
        <w:rPr>
          <w:rFonts w:ascii="Courier New" w:hAnsi="Courier New" w:cs="Courier New"/>
          <w:noProof/>
          <w:sz w:val="20"/>
          <w:lang w:eastAsia="zh-CN"/>
        </w:rPr>
        <w:t>产品经理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MarketingDirector = (select UserName from Sys_User_Base where useruid = pj.MarketingDirector),--</w:t>
      </w:r>
      <w:r w:rsidRPr="00E22999">
        <w:rPr>
          <w:rFonts w:ascii="Courier New" w:hAnsi="Courier New" w:cs="Courier New"/>
          <w:noProof/>
          <w:sz w:val="20"/>
          <w:lang w:eastAsia="zh-CN"/>
        </w:rPr>
        <w:t>营销线</w:t>
      </w:r>
      <w:r w:rsidRPr="00E22999">
        <w:rPr>
          <w:rFonts w:ascii="Courier New" w:hAnsi="Courier New" w:cs="Courier New"/>
          <w:noProof/>
          <w:sz w:val="20"/>
          <w:lang w:eastAsia="zh-CN"/>
        </w:rPr>
        <w:t>-</w:t>
      </w:r>
      <w:r w:rsidRPr="00E22999">
        <w:rPr>
          <w:rFonts w:ascii="Courier New" w:hAnsi="Courier New" w:cs="Courier New"/>
          <w:noProof/>
          <w:sz w:val="20"/>
          <w:lang w:eastAsia="zh-CN"/>
        </w:rPr>
        <w:t>项目总监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MarketingSupport = (select UserName from Sys_User_Base where useruid = pj.MarketingSupport),--</w:t>
      </w:r>
      <w:r w:rsidRPr="00E22999">
        <w:rPr>
          <w:rFonts w:ascii="Courier New" w:hAnsi="Courier New" w:cs="Courier New"/>
          <w:noProof/>
          <w:sz w:val="20"/>
          <w:lang w:eastAsia="zh-CN"/>
        </w:rPr>
        <w:t>营销线</w:t>
      </w:r>
      <w:r w:rsidRPr="00E22999">
        <w:rPr>
          <w:rFonts w:ascii="Courier New" w:hAnsi="Courier New" w:cs="Courier New"/>
          <w:noProof/>
          <w:sz w:val="20"/>
          <w:lang w:eastAsia="zh-CN"/>
        </w:rPr>
        <w:t>-</w:t>
      </w:r>
      <w:r w:rsidRPr="00E22999">
        <w:rPr>
          <w:rFonts w:ascii="Courier New" w:hAnsi="Courier New" w:cs="Courier New"/>
          <w:noProof/>
          <w:sz w:val="20"/>
          <w:lang w:eastAsia="zh-CN"/>
        </w:rPr>
        <w:t>项目支持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MarketingManger = (select UserName from Sys_User_Base where useruid = pj.MarketingManger),--</w:t>
      </w:r>
      <w:r w:rsidRPr="00E22999">
        <w:rPr>
          <w:rFonts w:ascii="Courier New" w:hAnsi="Courier New" w:cs="Courier New"/>
          <w:noProof/>
          <w:sz w:val="20"/>
          <w:lang w:eastAsia="zh-CN"/>
        </w:rPr>
        <w:t>营销线</w:t>
      </w:r>
      <w:r w:rsidRPr="00E22999">
        <w:rPr>
          <w:rFonts w:ascii="Courier New" w:hAnsi="Courier New" w:cs="Courier New"/>
          <w:noProof/>
          <w:sz w:val="20"/>
          <w:lang w:eastAsia="zh-CN"/>
        </w:rPr>
        <w:t>-</w:t>
      </w:r>
      <w:r w:rsidRPr="00E22999">
        <w:rPr>
          <w:rFonts w:ascii="Courier New" w:hAnsi="Courier New" w:cs="Courier New"/>
          <w:noProof/>
          <w:sz w:val="20"/>
          <w:lang w:eastAsia="zh-CN"/>
        </w:rPr>
        <w:t>项目经理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KeepManager = (select UserName from Sys_User_Base where useruid = pj.KeepManager),--</w:t>
      </w:r>
      <w:r w:rsidRPr="00E22999">
        <w:rPr>
          <w:rFonts w:ascii="Courier New" w:hAnsi="Courier New" w:cs="Courier New"/>
          <w:noProof/>
          <w:sz w:val="20"/>
          <w:lang w:eastAsia="zh-CN"/>
        </w:rPr>
        <w:t>存续线</w:t>
      </w:r>
      <w:r w:rsidRPr="00E22999">
        <w:rPr>
          <w:rFonts w:ascii="Courier New" w:hAnsi="Courier New" w:cs="Courier New"/>
          <w:noProof/>
          <w:sz w:val="20"/>
          <w:lang w:eastAsia="zh-CN"/>
        </w:rPr>
        <w:t>-</w:t>
      </w:r>
      <w:r w:rsidRPr="00E22999">
        <w:rPr>
          <w:rFonts w:ascii="Courier New" w:hAnsi="Courier New" w:cs="Courier New"/>
          <w:noProof/>
          <w:sz w:val="20"/>
          <w:lang w:eastAsia="zh-CN"/>
        </w:rPr>
        <w:t>管理经理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KeepDirector = (select UserName from Sys_User_Base where useruid = pj.KeepDirector),--</w:t>
      </w:r>
      <w:r w:rsidRPr="00E22999">
        <w:rPr>
          <w:rFonts w:ascii="Courier New" w:hAnsi="Courier New" w:cs="Courier New"/>
          <w:noProof/>
          <w:sz w:val="20"/>
          <w:lang w:eastAsia="zh-CN"/>
        </w:rPr>
        <w:t>存续线</w:t>
      </w:r>
      <w:r w:rsidRPr="00E22999">
        <w:rPr>
          <w:rFonts w:ascii="Courier New" w:hAnsi="Courier New" w:cs="Courier New"/>
          <w:noProof/>
          <w:sz w:val="20"/>
          <w:lang w:eastAsia="zh-CN"/>
        </w:rPr>
        <w:t>-</w:t>
      </w:r>
      <w:r w:rsidRPr="00E22999">
        <w:rPr>
          <w:rFonts w:ascii="Courier New" w:hAnsi="Courier New" w:cs="Courier New"/>
          <w:noProof/>
          <w:sz w:val="20"/>
          <w:lang w:eastAsia="zh-CN"/>
        </w:rPr>
        <w:t>管理总监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OperatingManger = (select UserName from Sys_User_Base where useruid = pj.OperatingManger),--</w:t>
      </w:r>
      <w:r w:rsidRPr="00E22999">
        <w:rPr>
          <w:rFonts w:ascii="Courier New" w:hAnsi="Courier New" w:cs="Courier New"/>
          <w:noProof/>
          <w:sz w:val="20"/>
          <w:lang w:eastAsia="zh-CN"/>
        </w:rPr>
        <w:t>运营线</w:t>
      </w:r>
      <w:r w:rsidRPr="00E22999">
        <w:rPr>
          <w:rFonts w:ascii="Courier New" w:hAnsi="Courier New" w:cs="Courier New"/>
          <w:noProof/>
          <w:sz w:val="20"/>
          <w:lang w:eastAsia="zh-CN"/>
        </w:rPr>
        <w:t>-</w:t>
      </w:r>
      <w:r w:rsidRPr="00E22999">
        <w:rPr>
          <w:rFonts w:ascii="Courier New" w:hAnsi="Courier New" w:cs="Courier New"/>
          <w:noProof/>
          <w:sz w:val="20"/>
          <w:lang w:eastAsia="zh-CN"/>
        </w:rPr>
        <w:t>项目经理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ProductType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kpicplx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and b.DIC_CODE = pj.ProductType),--</w:t>
      </w:r>
      <w:r w:rsidRPr="00E22999">
        <w:rPr>
          <w:rFonts w:ascii="Courier New" w:hAnsi="Courier New" w:cs="Courier New"/>
          <w:noProof/>
          <w:sz w:val="20"/>
          <w:lang w:eastAsia="zh-CN"/>
        </w:rPr>
        <w:t>产品类型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ProductCategories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kpicpdl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lastRenderedPageBreak/>
        <w:t xml:space="preserve">                                                          and b.DIC_CODE = pj.ProductCategories),--</w:t>
      </w:r>
      <w:r w:rsidRPr="00E22999">
        <w:rPr>
          <w:rFonts w:ascii="Courier New" w:hAnsi="Courier New" w:cs="Courier New"/>
          <w:noProof/>
          <w:sz w:val="20"/>
          <w:lang w:eastAsia="zh-CN"/>
        </w:rPr>
        <w:t>产品大类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ProductSubCategories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kpicpdl_1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and b.DIC_CODE = pj.ProductSubCategories),--</w:t>
      </w:r>
      <w:r w:rsidRPr="00E22999">
        <w:rPr>
          <w:rFonts w:ascii="Courier New" w:hAnsi="Courier New" w:cs="Courier New"/>
          <w:noProof/>
          <w:sz w:val="20"/>
          <w:lang w:eastAsia="zh-CN"/>
        </w:rPr>
        <w:t>产品细类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ProjectStatus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cpzt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                                    and b.DIC_CODE = pj.ProjectStatus),--</w:t>
      </w:r>
      <w:r w:rsidRPr="00E22999">
        <w:rPr>
          <w:rFonts w:ascii="Courier New" w:hAnsi="Courier New" w:cs="Courier New"/>
          <w:noProof/>
          <w:sz w:val="20"/>
          <w:lang w:eastAsia="zh-CN"/>
        </w:rPr>
        <w:t>项目状态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pj.ProjectActualExpireDate,-- </w:t>
      </w:r>
      <w:r w:rsidRPr="00E22999">
        <w:rPr>
          <w:rFonts w:ascii="Courier New" w:hAnsi="Courier New" w:cs="Courier New"/>
          <w:noProof/>
          <w:sz w:val="20"/>
          <w:lang w:eastAsia="zh-CN"/>
        </w:rPr>
        <w:t>项目实际到期日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msp mp pmp pj sp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LastModifiedDate = case when msp.LastModifiedDate &gt; mp.LastModifiedDate and msp.LastModifiedDate &gt; pmp.LastModifiedDate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  <w:t xml:space="preserve">and msp.LastModifiedDate &gt; pj.LastModifiedDate and msp.LastModifiedDate &gt; sp.LastModifiedDate then msp.LastModifiedDate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  <w:t>when  mp.LastModifiedDate &gt; pmp.LastModifiedDate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  <w:t xml:space="preserve">and mp.LastModifiedDate &gt; pj.LastModifiedDate and mp.LastModifiedDate &gt; sp.LastModifiedDate then mp.LastModifiedDate 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  <w:t xml:space="preserve">when  pmp.LastModifiedDate &gt; pj.LastModifiedDate  and  pmp.LastModifiedDate &gt; sp.LastModifiedDate  then pmp.LastModifiedDate 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  <w:t xml:space="preserve">when  pj.LastModifiedDate &gt; sp.LastModifiedDate then pj.LastModifiedDate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  <w:t>else sp.LastModifiedDate end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from DVL_PDSUBProduct sp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left join DVL_PDRe_MainProduct_SubProduct msp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on sp.subProductID = msp.subProductID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and msp.IsDeleted = 0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left join DVL_PDMainProduct mp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on msp.MainProductID = mp.MainProductID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and mp.IsDeleted = 0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left join DVL_PDRe_Project_MainProduct pmp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on mp.MainProductID = pmp.MainProductID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and pmp.IsDeleted = 0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left join DVL_PDProject pj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on pmp.ProjectID = pj.ProjectID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and pj.IsDeleted = 0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where sp.subproductname not like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%</w:t>
      </w:r>
      <w:r w:rsidRPr="00E22999">
        <w:rPr>
          <w:rFonts w:ascii="Courier New" w:hAnsi="Courier New" w:cs="Courier New"/>
          <w:noProof/>
          <w:sz w:val="20"/>
          <w:lang w:eastAsia="zh-CN"/>
        </w:rPr>
        <w:t>测试</w:t>
      </w:r>
      <w:r w:rsidRPr="00E22999">
        <w:rPr>
          <w:rFonts w:ascii="Courier New" w:hAnsi="Courier New" w:cs="Courier New"/>
          <w:noProof/>
          <w:sz w:val="20"/>
          <w:lang w:eastAsia="zh-CN"/>
        </w:rPr>
        <w:t>%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and sp.CreatedByID &lt;&gt;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>hundsun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and sp.IsDeleted = 0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41" w:name="_Toc534726427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产品/批次</w:t>
      </w:r>
      <w:r w:rsidR="00F60774"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*</w:t>
      </w:r>
      <w:bookmarkEnd w:id="41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4AE1" w:rsidRPr="00E22999" w:rsidRDefault="00AF4AE1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批次ID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4AE1" w:rsidRPr="00E22999" w:rsidRDefault="00AF4AE1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Batchid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AE1" w:rsidRPr="00E22999" w:rsidRDefault="00AF4AE1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AE1" w:rsidRPr="00E22999" w:rsidRDefault="00AF4AE1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AE1" w:rsidRPr="00E22999" w:rsidRDefault="00AF4AE1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产品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ProductID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ubProductID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1B40" w:rsidRPr="00E22999" w:rsidRDefault="00FA1B40" w:rsidP="00FA1B40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】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批次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BatchID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14091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[</w:t>
            </w:r>
            <w:r w:rsidRPr="00E22999">
              <w:rPr>
                <w:rFonts w:ascii="Courier New" w:hAnsi="Courier New" w:cs="Courier New" w:hint="eastAsia"/>
                <w:i/>
                <w:iCs/>
                <w:sz w:val="20"/>
                <w:highlight w:val="white"/>
                <w:lang w:eastAsia="zh-CN"/>
              </w:rPr>
              <w:t>初始化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不变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批次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BatchCode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批次成立日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BatchEstablishDate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BatchActualEstablishDate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批次预计到期日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ExpectedMaturityDate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BatchForecastExpireDate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批次实际到期日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ActualMaturityDate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BatchActualExpireDate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实际募资规模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ActualSubscribedScale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BatchBuileScope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成立规模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BatchEstablishScale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AmountRaised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投资起始日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ValueDate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BatchEffectiveDate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lastRenderedPageBreak/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1是 0否</w:t>
            </w:r>
          </w:p>
        </w:tc>
      </w:tr>
      <w:tr w:rsidR="00E22999" w:rsidRPr="00E22999" w:rsidTr="00560EB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7582" w:rsidRPr="00E22999" w:rsidRDefault="00CB7582" w:rsidP="00560EB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是否有效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7582" w:rsidRPr="00E22999" w:rsidRDefault="00CB7582" w:rsidP="00560EB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IsValid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7582" w:rsidRPr="00E22999" w:rsidRDefault="00CB7582" w:rsidP="00560EB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7582" w:rsidRPr="00E22999" w:rsidRDefault="00CB7582" w:rsidP="00560EB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7582" w:rsidRPr="00E22999" w:rsidRDefault="00CB7582" w:rsidP="00560EB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1有效，0无效</w:t>
            </w:r>
          </w:p>
        </w:tc>
      </w:tr>
      <w:tr w:rsidR="00E22999" w:rsidRPr="00E22999" w:rsidTr="00560EB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7B" w:rsidRPr="00E22999" w:rsidRDefault="00F7037B" w:rsidP="00560EB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批次状态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37B" w:rsidRPr="00E22999" w:rsidRDefault="00F7037B" w:rsidP="00560EB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BatchStatus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37B" w:rsidRPr="00E22999" w:rsidRDefault="00AF4AE1" w:rsidP="00560EB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37B" w:rsidRPr="00E22999" w:rsidRDefault="00AF4AE1" w:rsidP="00560EB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37B" w:rsidRPr="00E22999" w:rsidRDefault="00F7037B" w:rsidP="00560EB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</w:p>
        </w:tc>
      </w:tr>
    </w:tbl>
    <w:p w:rsidR="00B141FD" w:rsidRPr="00E22999" w:rsidRDefault="00B141FD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排序</w:t>
      </w:r>
      <w:r w:rsidRPr="00E22999">
        <w:rPr>
          <w:rFonts w:ascii="微软雅黑" w:eastAsia="微软雅黑" w:hAnsi="微软雅黑"/>
          <w:szCs w:val="21"/>
          <w:lang w:eastAsia="zh-CN"/>
        </w:rPr>
        <w:t>字段：</w:t>
      </w:r>
      <w:r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>LastModifiedTime</w:t>
      </w:r>
      <w:r w:rsidRPr="00E22999">
        <w:rPr>
          <w:rFonts w:ascii="微软雅黑" w:eastAsia="微软雅黑" w:hAnsi="微软雅黑" w:cs="Courier New" w:hint="eastAsia"/>
          <w:sz w:val="20"/>
          <w:lang w:eastAsia="zh-CN"/>
        </w:rPr>
        <w:t xml:space="preserve"> |</w:t>
      </w:r>
      <w:r w:rsidRPr="00E22999">
        <w:rPr>
          <w:rFonts w:ascii="微软雅黑" w:eastAsia="微软雅黑" w:hAnsi="微软雅黑" w:cs="Courier New"/>
          <w:sz w:val="20"/>
          <w:lang w:eastAsia="zh-CN"/>
        </w:rPr>
        <w:t xml:space="preserve"> </w:t>
      </w:r>
      <w:r w:rsidRPr="00E22999">
        <w:rPr>
          <w:rFonts w:ascii="微软雅黑" w:eastAsia="微软雅黑" w:hAnsi="微软雅黑" w:cs="Courier New"/>
          <w:sz w:val="20"/>
          <w:highlight w:val="white"/>
          <w:lang w:eastAsia="zh-CN"/>
        </w:rPr>
        <w:t>BatchID</w:t>
      </w: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</w:t>
      </w:r>
    </w:p>
    <w:p w:rsidR="00D81AB2" w:rsidRPr="00E22999" w:rsidRDefault="00D81AB2" w:rsidP="00D81AB2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pb.ProductID,</w:t>
      </w:r>
    </w:p>
    <w:p w:rsidR="00D81AB2" w:rsidRPr="00E22999" w:rsidRDefault="00D81AB2" w:rsidP="00D81AB2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pb.BatchID,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批次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D81AB2" w:rsidRPr="00E22999" w:rsidRDefault="00D81AB2" w:rsidP="00D81AB2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pb.BatchName AS BatchCode,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批次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Code</w:t>
      </w:r>
    </w:p>
    <w:p w:rsidR="00D81AB2" w:rsidRPr="00E22999" w:rsidRDefault="00D81AB2" w:rsidP="00D81AB2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pb.BatchEstablishDate,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批次实际成立日</w:t>
      </w:r>
    </w:p>
    <w:p w:rsidR="00D81AB2" w:rsidRPr="00E22999" w:rsidRDefault="00D81AB2" w:rsidP="00D81AB2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pb.ExpectedMaturityDate,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批次预计到期日</w:t>
      </w:r>
    </w:p>
    <w:p w:rsidR="00D81AB2" w:rsidRPr="00E22999" w:rsidRDefault="00D81AB2" w:rsidP="00D81AB2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pb.ActualMaturityDate,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批次实际到期日</w:t>
      </w:r>
    </w:p>
    <w:p w:rsidR="00D81AB2" w:rsidRPr="00E22999" w:rsidRDefault="00D81AB2" w:rsidP="00D81AB2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pb.ActualSubscribedScale,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实际募资规模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batchBuileScope</w:t>
      </w:r>
    </w:p>
    <w:p w:rsidR="00D81AB2" w:rsidRPr="00E22999" w:rsidRDefault="00D81AB2" w:rsidP="00D81AB2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pb.BatchEstablishScale,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成立规模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amountraised</w:t>
      </w:r>
    </w:p>
    <w:p w:rsidR="00D81AB2" w:rsidRPr="00E22999" w:rsidRDefault="00D81AB2" w:rsidP="00D81AB2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i/>
          <w:iCs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pb.ValueDate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,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投资起始日</w:t>
      </w:r>
    </w:p>
    <w:p w:rsidR="00D81AB2" w:rsidRPr="00E22999" w:rsidRDefault="00D81AB2" w:rsidP="00D81AB2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 xml:space="preserve">  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pb.CreatedByID,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pb.Createdtime,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pb.LastModifiedById,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pb.LastModifiedTime,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pb.IsDeleted</w:t>
      </w:r>
      <w:r w:rsidR="00CB7582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,</w:t>
      </w:r>
    </w:p>
    <w:p w:rsidR="00CB7582" w:rsidRPr="00E22999" w:rsidRDefault="00CB7582" w:rsidP="00CB7582">
      <w:pPr>
        <w:widowControl w:val="0"/>
        <w:overflowPunct/>
        <w:spacing w:beforeLines="0" w:before="0"/>
        <w:ind w:firstLineChars="360" w:firstLine="72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pb.Is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Valid  </w:t>
      </w:r>
      <w:r w:rsidRPr="00E22999">
        <w:rPr>
          <w:rFonts w:ascii="Courier New" w:hAnsi="Courier New" w:cs="Courier New" w:hint="eastAsia"/>
          <w:i/>
          <w:sz w:val="20"/>
          <w:highlight w:val="white"/>
          <w:lang w:eastAsia="zh-CN"/>
        </w:rPr>
        <w:t>--2016-10-11</w:t>
      </w:r>
      <w:r w:rsidRPr="00E22999">
        <w:rPr>
          <w:rFonts w:ascii="Courier New" w:hAnsi="Courier New" w:cs="Courier New" w:hint="eastAsia"/>
          <w:i/>
          <w:sz w:val="20"/>
          <w:highlight w:val="white"/>
          <w:lang w:eastAsia="zh-CN"/>
        </w:rPr>
        <w:t>日新增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from  tbl_pmd_batch pb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where </w:t>
      </w:r>
      <w:r w:rsidR="00CB7582" w:rsidRPr="00E22999">
        <w:rPr>
          <w:rFonts w:ascii="Courier New" w:hAnsi="Courier New" w:cs="Courier New" w:hint="eastAsia"/>
          <w:i/>
          <w:sz w:val="20"/>
          <w:highlight w:val="white"/>
          <w:lang w:eastAsia="zh-CN"/>
        </w:rPr>
        <w:t xml:space="preserve"> </w:t>
      </w:r>
      <w:r w:rsidR="00D80DCB">
        <w:rPr>
          <w:rFonts w:ascii="Courier New" w:hAnsi="Courier New" w:cs="Courier New" w:hint="eastAsia"/>
          <w:i/>
          <w:sz w:val="20"/>
          <w:highlight w:val="white"/>
          <w:lang w:eastAsia="zh-CN"/>
        </w:rPr>
        <w:t>--201803</w:t>
      </w:r>
      <w:r w:rsidR="00D80DCB">
        <w:rPr>
          <w:rFonts w:ascii="Courier New" w:hAnsi="Courier New" w:cs="Courier New" w:hint="eastAsia"/>
          <w:i/>
          <w:sz w:val="20"/>
          <w:highlight w:val="white"/>
          <w:lang w:eastAsia="zh-CN"/>
        </w:rPr>
        <w:t>配合</w:t>
      </w:r>
      <w:r w:rsidR="00D80DCB">
        <w:rPr>
          <w:rFonts w:ascii="Courier New" w:hAnsi="Courier New" w:cs="Courier New" w:hint="eastAsia"/>
          <w:i/>
          <w:sz w:val="20"/>
          <w:highlight w:val="white"/>
          <w:lang w:eastAsia="zh-CN"/>
        </w:rPr>
        <w:t>CRM</w:t>
      </w:r>
      <w:r w:rsidR="00D80DCB">
        <w:rPr>
          <w:rFonts w:ascii="Courier New" w:hAnsi="Courier New" w:cs="Courier New" w:hint="eastAsia"/>
          <w:i/>
          <w:sz w:val="20"/>
          <w:highlight w:val="white"/>
          <w:lang w:eastAsia="zh-CN"/>
        </w:rPr>
        <w:t>重构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pb.LastModifiedTime &gt;= #StartTime#</w:t>
      </w:r>
    </w:p>
    <w:p w:rsidR="008B48C8" w:rsidRPr="00E22999" w:rsidRDefault="00D81AB2" w:rsidP="008B48C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pb.LastModifiedTime &lt;= #EndTime#</w:t>
      </w:r>
      <w:r w:rsidR="008B48C8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Order By LastModifiedTime,</w:t>
      </w:r>
      <w:r w:rsidR="008B48C8"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 xml:space="preserve"> </w:t>
      </w:r>
      <w:r w:rsidR="008B48C8" w:rsidRPr="00E22999">
        <w:rPr>
          <w:rFonts w:ascii="Courier New" w:hAnsi="Courier New" w:cs="Courier New"/>
          <w:sz w:val="20"/>
          <w:highlight w:val="white"/>
          <w:lang w:eastAsia="zh-CN"/>
        </w:rPr>
        <w:t>BatchID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5812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批次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BatchName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可根据batchcode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自行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关联数据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字典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CREATE VIEW [dbo].[vw_PMD_ProductBatch_o2o]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lang w:val="en-GB"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Select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  <w:t xml:space="preserve"> pb.SubProductID,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  <w:t xml:space="preserve"> BatchName = (select b.DIC_NAME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  <w:t xml:space="preserve"> from BUA..BUA_DICTIONARY b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  <w:t xml:space="preserve"> where b.DIC_PARENT_ID in (select c.DIC_ID from BUA..BUA_DICTIONARY c where c.DIC_TYPE =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cppc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</w:r>
      <w:r w:rsidRPr="00E22999">
        <w:rPr>
          <w:rFonts w:ascii="Courier New" w:hAnsi="Courier New" w:cs="Courier New"/>
          <w:noProof/>
          <w:sz w:val="20"/>
          <w:lang w:eastAsia="zh-CN"/>
        </w:rPr>
        <w:tab/>
        <w:t xml:space="preserve"> and b.DIC_code = pb.BatchName),--</w:t>
      </w:r>
      <w:r w:rsidRPr="00E22999">
        <w:rPr>
          <w:rFonts w:ascii="Courier New" w:hAnsi="Courier New" w:cs="Courier New"/>
          <w:noProof/>
          <w:sz w:val="20"/>
          <w:lang w:eastAsia="zh-CN"/>
        </w:rPr>
        <w:t>批次名称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  <w:t xml:space="preserve">  Batch = pb.BatchID,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lastRenderedPageBreak/>
        <w:t xml:space="preserve">         pb.BatchActualEstablishDate,--</w:t>
      </w:r>
      <w:r w:rsidRPr="00E22999">
        <w:rPr>
          <w:rFonts w:ascii="Courier New" w:hAnsi="Courier New" w:cs="Courier New"/>
          <w:noProof/>
          <w:sz w:val="20"/>
          <w:lang w:eastAsia="zh-CN"/>
        </w:rPr>
        <w:t>批次实际成立日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pb.BatchForecastExpireDate,--</w:t>
      </w:r>
      <w:r w:rsidRPr="00E22999">
        <w:rPr>
          <w:rFonts w:ascii="Courier New" w:hAnsi="Courier New" w:cs="Courier New"/>
          <w:noProof/>
          <w:sz w:val="20"/>
          <w:lang w:eastAsia="zh-CN"/>
        </w:rPr>
        <w:t>批次预计到期日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pb.BatchActualExpireDate,--</w:t>
      </w:r>
      <w:r w:rsidRPr="00E22999">
        <w:rPr>
          <w:rFonts w:ascii="Courier New" w:hAnsi="Courier New" w:cs="Courier New"/>
          <w:noProof/>
          <w:sz w:val="20"/>
          <w:lang w:eastAsia="zh-CN"/>
        </w:rPr>
        <w:t>批次实际到期日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pb.batchBuileScope,--</w:t>
      </w:r>
      <w:r w:rsidRPr="00E22999">
        <w:rPr>
          <w:rFonts w:ascii="Courier New" w:hAnsi="Courier New" w:cs="Courier New"/>
          <w:noProof/>
          <w:sz w:val="20"/>
          <w:lang w:eastAsia="zh-CN"/>
        </w:rPr>
        <w:t>实际募资规模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pb.amountraised,    --</w:t>
      </w:r>
      <w:r w:rsidRPr="00E22999">
        <w:rPr>
          <w:rFonts w:ascii="Courier New" w:hAnsi="Courier New" w:cs="Courier New"/>
          <w:noProof/>
          <w:sz w:val="20"/>
          <w:lang w:eastAsia="zh-CN"/>
        </w:rPr>
        <w:t>成立规模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pb.BatchEffectiveDate 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–</w:t>
      </w:r>
      <w:r w:rsidRPr="00E22999">
        <w:rPr>
          <w:rFonts w:ascii="Courier New" w:hAnsi="Courier New" w:cs="Courier New"/>
          <w:noProof/>
          <w:sz w:val="20"/>
          <w:lang w:eastAsia="zh-CN"/>
        </w:rPr>
        <w:t>投资起始日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from PMD_ProductBatch pb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42" w:name="_Toc534726428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净值</w:t>
      </w:r>
      <w:r w:rsidR="00F60774"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*</w:t>
      </w:r>
      <w:bookmarkEnd w:id="42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E4029A" w:rsidRPr="00E22999" w:rsidTr="00F81584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029A" w:rsidRPr="00E22999" w:rsidRDefault="00E4029A" w:rsidP="00F81584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净值</w:t>
            </w: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发布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029A" w:rsidRPr="00E22999" w:rsidRDefault="00E4029A" w:rsidP="00F81584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4029A">
              <w:rPr>
                <w:rFonts w:ascii="微软雅黑" w:eastAsia="微软雅黑" w:hAnsi="微软雅黑"/>
                <w:sz w:val="18"/>
                <w:szCs w:val="18"/>
              </w:rPr>
              <w:t>NetValuePublishId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029A" w:rsidRPr="00E22999" w:rsidRDefault="00E4029A" w:rsidP="00F8158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029A" w:rsidRPr="00E22999" w:rsidRDefault="00E4029A" w:rsidP="00F8158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029A" w:rsidRPr="00E22999" w:rsidRDefault="00E4029A" w:rsidP="00F8158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4AE1" w:rsidRPr="00E22999" w:rsidRDefault="00E4029A" w:rsidP="00E4029A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多</w:t>
            </w:r>
            <w:r w:rsidR="00AF4AE1"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净值id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4AE1" w:rsidRPr="00E22999" w:rsidRDefault="00E4029A" w:rsidP="007D7CFC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4029A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MultipleNetValueId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AE1" w:rsidRPr="00E22999" w:rsidRDefault="00AF4AE1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AE1" w:rsidRPr="00E22999" w:rsidRDefault="00AF4AE1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AE1" w:rsidRPr="00E22999" w:rsidRDefault="00AF4AE1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1B40" w:rsidRPr="00E22999" w:rsidRDefault="00FA1B40" w:rsidP="00FA1B40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】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净值发布ID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NetValuePublishId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14091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[</w:t>
            </w:r>
            <w:r w:rsidRPr="00E22999">
              <w:rPr>
                <w:rFonts w:ascii="Courier New" w:hAnsi="Courier New" w:cs="Courier New" w:hint="eastAsia"/>
                <w:i/>
                <w:iCs/>
                <w:sz w:val="20"/>
                <w:highlight w:val="white"/>
                <w:lang w:eastAsia="zh-CN"/>
              </w:rPr>
              <w:t>初始化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不变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多净值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MultipleNetValueId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净值层级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REFOBJTYPE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数据字典：净值层级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产品ID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ProductId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ForeignKeyID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批次ID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BatchId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单位净值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UnitNetValue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NetValue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单位累计净值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UnitAccumNetValue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AccumulativeNet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lastRenderedPageBreak/>
              <w:t>产品仓位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ProductPosition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4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净值日期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NetValueDate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NetValueDate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净值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比较基准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NetValueCompareStandard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BaselineNet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净值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状态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NetValueStatus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1是 0否</w:t>
            </w:r>
          </w:p>
        </w:tc>
      </w:tr>
      <w:tr w:rsidR="00E22999" w:rsidRPr="00E22999" w:rsidTr="007D7CF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518" w:rsidRPr="00E22999" w:rsidRDefault="004E4518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份额类别id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518" w:rsidRPr="00E22999" w:rsidRDefault="004E4518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ShareCatid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518" w:rsidRPr="00E22999" w:rsidRDefault="004E4518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518" w:rsidRPr="00E22999" w:rsidRDefault="004E4518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518" w:rsidRPr="00E22999" w:rsidRDefault="004E4518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</w:p>
        </w:tc>
      </w:tr>
    </w:tbl>
    <w:p w:rsidR="00B141FD" w:rsidRPr="00E22999" w:rsidRDefault="00B141FD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排序</w:t>
      </w:r>
      <w:r w:rsidRPr="00E22999">
        <w:rPr>
          <w:rFonts w:ascii="微软雅黑" w:eastAsia="微软雅黑" w:hAnsi="微软雅黑"/>
          <w:szCs w:val="21"/>
          <w:lang w:eastAsia="zh-CN"/>
        </w:rPr>
        <w:t>字段：</w:t>
      </w:r>
      <w:r w:rsidR="008B48C8" w:rsidRPr="00E22999">
        <w:rPr>
          <w:rFonts w:ascii="微软雅黑" w:eastAsia="微软雅黑" w:hAnsi="微软雅黑" w:cs="Courier New"/>
          <w:sz w:val="20"/>
          <w:highlight w:val="white"/>
          <w:lang w:eastAsia="zh-CN"/>
        </w:rPr>
        <w:t>lastmodifiedtime, NetValuePublishId, MultipleNetValueId</w:t>
      </w: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产品层级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SELECT PV.NetValuePublishId 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净值发布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  <w:r w:rsidR="00D330B2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[NetValueID]</w:t>
      </w:r>
      <w:r w:rsidR="00E32A35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</w:t>
      </w:r>
      <w:r w:rsidR="00E32A35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初始化</w:t>
      </w:r>
      <w:r w:rsidR="00E32A35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不变</w:t>
      </w:r>
      <w:r w:rsidR="00E32A35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AS MultipleNetValueId 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多净值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,PV.REFOBJTYPE    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净值层级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,PV.ProductId     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关联产品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ForeignKeyID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iCs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AS BatchId    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关联批次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4E4518" w:rsidRPr="00E22999" w:rsidRDefault="004E4518" w:rsidP="004E4518">
      <w:pPr>
        <w:widowControl w:val="0"/>
        <w:overflowPunct/>
        <w:spacing w:beforeLines="0" w:before="0"/>
        <w:ind w:firstLineChars="0" w:firstLine="72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,’’ AS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share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catid   --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份额类别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id</w:t>
      </w:r>
      <w:r w:rsidR="00D80DCB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 </w:t>
      </w:r>
      <w:r w:rsidR="00D80DCB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 xml:space="preserve"> </w:t>
      </w:r>
      <w:r w:rsidR="00D80DCB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="00D80DCB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-2018</w:t>
      </w:r>
      <w:r w:rsidR="00D80DCB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03</w:t>
      </w:r>
      <w:r w:rsidR="00D80DCB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配合</w:t>
      </w:r>
      <w:r w:rsidR="00D80DCB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CRM</w:t>
      </w:r>
      <w:r w:rsidR="00D80DCB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重构需求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,PV.UnitNetValue  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单位净值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NetValue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,PV.UnitAccumNetValue 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累计净值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AccumulativeNet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,PV.ProductPosition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产品仓位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Positions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,PV.NetValueDate  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净值日期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NetValueDate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,PV.NetValueCompareStandard 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净值比较基准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BaselineNet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,PV.NetValueStatus      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净值状态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,PV.createdtime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,PV.CreatedByID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,PV.lastmodifiedtime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,PV.LastModifiedByID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,PV.IsDeleted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TBL_PMD_NETVALUE_PUBLISH PV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where PV.REFOBJTYPE = 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lv_product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PV.LastModifiedTime &gt;= #StartTime#</w:t>
      </w:r>
    </w:p>
    <w:p w:rsidR="00D75746" w:rsidRPr="00D75746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PV.LastModifiedTime &lt;= #EndTime#</w:t>
      </w:r>
      <w:r w:rsidR="00D75746">
        <w:rPr>
          <w:rFonts w:ascii="Courier New" w:hAnsi="Courier New" w:cs="Courier New" w:hint="eastAsia"/>
          <w:sz w:val="20"/>
          <w:highlight w:val="white"/>
          <w:lang w:eastAsia="zh-CN"/>
        </w:rPr>
        <w:t>--</w:t>
      </w:r>
      <w:r w:rsidR="00D75746" w:rsidRPr="00D75746">
        <w:rPr>
          <w:rFonts w:ascii="Courier New" w:hAnsi="Courier New" w:cs="Courier New" w:hint="eastAsia"/>
          <w:i/>
          <w:sz w:val="20"/>
          <w:highlight w:val="white"/>
          <w:lang w:eastAsia="zh-CN"/>
        </w:rPr>
        <w:t>可选条件</w:t>
      </w:r>
    </w:p>
    <w:p w:rsidR="00D75746" w:rsidRPr="00E22999" w:rsidRDefault="00D75746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/>
          <w:sz w:val="20"/>
          <w:highlight w:val="white"/>
          <w:lang w:eastAsia="zh-CN"/>
        </w:rPr>
        <w:lastRenderedPageBreak/>
        <w:t>A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 xml:space="preserve">nd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PV.NetValuePublishId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=#</w:t>
      </w:r>
      <w:r w:rsidR="00E4029A" w:rsidRPr="00E4029A">
        <w:rPr>
          <w:rFonts w:ascii="微软雅黑" w:eastAsia="微软雅黑" w:hAnsi="微软雅黑"/>
          <w:sz w:val="18"/>
          <w:szCs w:val="18"/>
        </w:rPr>
        <w:t>NetValuePublishId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>#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union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批次层级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SELECT PV.NetValuePublishId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净值发布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  <w:r w:rsidR="00E32A35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</w:t>
      </w:r>
      <w:r w:rsidR="00E32A35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初始化</w:t>
      </w:r>
      <w:r w:rsidR="00E32A35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不变</w:t>
      </w:r>
      <w:r w:rsidR="00E32A35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,PMV.MultipleNetValueId 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多净值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,PV.REFOBJTYPE    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净值层级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,PV.ProductId     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关联产品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ForeignKeyID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iCs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 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关联批次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CB4C31" w:rsidRPr="00E22999" w:rsidRDefault="00CB4C31" w:rsidP="00CB4C3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(case</w:t>
      </w:r>
    </w:p>
    <w:p w:rsidR="00CB4C31" w:rsidRPr="00E22999" w:rsidRDefault="00CB4C31" w:rsidP="00CB4C3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when pv.refobjtype = </w:t>
      </w:r>
      <w:del w:id="43" w:author="王勇（业务技术分析部）" w:date="2018-11-21T14:56:00Z">
        <w:r w:rsidRPr="00E22999" w:rsidDel="007C5D42">
          <w:rPr>
            <w:rFonts w:ascii="Courier New" w:hAnsi="Courier New" w:cs="Courier New"/>
            <w:sz w:val="20"/>
            <w:highlight w:val="white"/>
            <w:lang w:eastAsia="zh-CN"/>
          </w:rPr>
          <w:delText>'</w:delText>
        </w:r>
      </w:del>
      <w:ins w:id="44" w:author="王勇（业务技术分析部）" w:date="2018-11-21T14:56:00Z">
        <w:r w:rsidR="007C5D42">
          <w:rPr>
            <w:rFonts w:ascii="Courier New" w:hAnsi="Courier New" w:cs="Courier New"/>
            <w:sz w:val="20"/>
            <w:highlight w:val="white"/>
            <w:lang w:eastAsia="zh-CN"/>
          </w:rPr>
          <w:t>‘</w:t>
        </w:r>
      </w:ins>
      <w:r w:rsidRPr="00E22999">
        <w:rPr>
          <w:rFonts w:ascii="Courier New" w:hAnsi="Courier New" w:cs="Courier New"/>
          <w:sz w:val="20"/>
          <w:highlight w:val="white"/>
          <w:lang w:eastAsia="zh-CN"/>
        </w:rPr>
        <w:t>lv_sharecat</w:t>
      </w:r>
      <w:del w:id="45" w:author="王勇（业务技术分析部）" w:date="2018-11-21T14:56:00Z">
        <w:r w:rsidRPr="00E22999" w:rsidDel="007C5D42">
          <w:rPr>
            <w:rFonts w:ascii="Courier New" w:hAnsi="Courier New" w:cs="Courier New"/>
            <w:sz w:val="20"/>
            <w:highlight w:val="white"/>
            <w:lang w:eastAsia="zh-CN"/>
          </w:rPr>
          <w:delText>'</w:delText>
        </w:r>
      </w:del>
      <w:ins w:id="46" w:author="王勇（业务技术分析部）" w:date="2018-11-21T14:56:00Z">
        <w:r w:rsidR="007C5D42">
          <w:rPr>
            <w:rFonts w:ascii="Courier New" w:hAnsi="Courier New" w:cs="Courier New"/>
            <w:sz w:val="20"/>
            <w:highlight w:val="white"/>
            <w:lang w:eastAsia="zh-CN"/>
          </w:rPr>
          <w:t>’</w:t>
        </w:r>
      </w:ins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then</w:t>
      </w:r>
    </w:p>
    <w:p w:rsidR="00CB4C31" w:rsidRPr="00E22999" w:rsidRDefault="00CB4C31" w:rsidP="00CB4C3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</w:t>
      </w:r>
      <w:del w:id="47" w:author="王勇（业务技术分析部）" w:date="2018-11-21T14:56:00Z">
        <w:r w:rsidRPr="00E22999" w:rsidDel="007C5D42">
          <w:rPr>
            <w:rFonts w:ascii="Courier New" w:hAnsi="Courier New" w:cs="Courier New"/>
            <w:sz w:val="20"/>
            <w:highlight w:val="white"/>
            <w:lang w:eastAsia="zh-CN"/>
          </w:rPr>
          <w:delText>'</w:delText>
        </w:r>
      </w:del>
      <w:ins w:id="48" w:author="王勇（业务技术分析部）" w:date="2018-11-21T14:56:00Z">
        <w:r w:rsidR="007C5D42">
          <w:rPr>
            <w:rFonts w:ascii="Courier New" w:hAnsi="Courier New" w:cs="Courier New"/>
            <w:sz w:val="20"/>
            <w:highlight w:val="white"/>
            <w:lang w:eastAsia="zh-CN"/>
          </w:rPr>
          <w:t>‘</w:t>
        </w:r>
      </w:ins>
      <w:del w:id="49" w:author="王勇（业务技术分析部）" w:date="2018-11-21T14:56:00Z">
        <w:r w:rsidRPr="00E22999" w:rsidDel="007C5D42">
          <w:rPr>
            <w:rFonts w:ascii="Courier New" w:hAnsi="Courier New" w:cs="Courier New"/>
            <w:sz w:val="20"/>
            <w:highlight w:val="white"/>
            <w:lang w:eastAsia="zh-CN"/>
          </w:rPr>
          <w:delText>'</w:delText>
        </w:r>
      </w:del>
      <w:ins w:id="50" w:author="王勇（业务技术分析部）" w:date="2018-11-21T14:56:00Z">
        <w:r w:rsidR="007C5D42">
          <w:rPr>
            <w:rFonts w:ascii="Courier New" w:hAnsi="Courier New" w:cs="Courier New"/>
            <w:sz w:val="20"/>
            <w:highlight w:val="white"/>
            <w:lang w:eastAsia="zh-CN"/>
          </w:rPr>
          <w:t>’</w:t>
        </w:r>
      </w:ins>
    </w:p>
    <w:p w:rsidR="00CB4C31" w:rsidRPr="00E22999" w:rsidRDefault="00CB4C31" w:rsidP="00CB4C3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else</w:t>
      </w:r>
    </w:p>
    <w:p w:rsidR="00CB4C31" w:rsidRPr="00E22999" w:rsidRDefault="00CB4C31" w:rsidP="00CB4C3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pmv.bizobjectid</w:t>
      </w:r>
    </w:p>
    <w:p w:rsidR="00CB4C31" w:rsidRPr="00E22999" w:rsidRDefault="00CB4C31" w:rsidP="00CB4C3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end) AS BatchId,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关联批次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CB4C31" w:rsidRPr="00E22999" w:rsidRDefault="00CB4C31" w:rsidP="00CB4C3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(case when pv.refobjtype = </w:t>
      </w:r>
      <w:del w:id="51" w:author="王勇（业务技术分析部）" w:date="2018-11-21T14:56:00Z">
        <w:r w:rsidRPr="00E22999" w:rsidDel="007C5D42">
          <w:rPr>
            <w:rFonts w:ascii="Courier New" w:hAnsi="Courier New" w:cs="Courier New"/>
            <w:sz w:val="20"/>
            <w:highlight w:val="white"/>
            <w:lang w:eastAsia="zh-CN"/>
          </w:rPr>
          <w:delText>'</w:delText>
        </w:r>
      </w:del>
      <w:ins w:id="52" w:author="王勇（业务技术分析部）" w:date="2018-11-21T14:56:00Z">
        <w:r w:rsidR="007C5D42">
          <w:rPr>
            <w:rFonts w:ascii="Courier New" w:hAnsi="Courier New" w:cs="Courier New"/>
            <w:sz w:val="20"/>
            <w:highlight w:val="white"/>
            <w:lang w:eastAsia="zh-CN"/>
          </w:rPr>
          <w:t>‘</w:t>
        </w:r>
      </w:ins>
      <w:r w:rsidRPr="00E22999">
        <w:rPr>
          <w:rFonts w:ascii="Courier New" w:hAnsi="Courier New" w:cs="Courier New"/>
          <w:sz w:val="20"/>
          <w:highlight w:val="white"/>
          <w:lang w:eastAsia="zh-CN"/>
        </w:rPr>
        <w:t>lv_batch</w:t>
      </w:r>
      <w:del w:id="53" w:author="王勇（业务技术分析部）" w:date="2018-11-21T14:56:00Z">
        <w:r w:rsidRPr="00E22999" w:rsidDel="007C5D42">
          <w:rPr>
            <w:rFonts w:ascii="Courier New" w:hAnsi="Courier New" w:cs="Courier New"/>
            <w:sz w:val="20"/>
            <w:highlight w:val="white"/>
            <w:lang w:eastAsia="zh-CN"/>
          </w:rPr>
          <w:delText>'</w:delText>
        </w:r>
      </w:del>
      <w:ins w:id="54" w:author="王勇（业务技术分析部）" w:date="2018-11-21T14:56:00Z">
        <w:r w:rsidR="007C5D42">
          <w:rPr>
            <w:rFonts w:ascii="Courier New" w:hAnsi="Courier New" w:cs="Courier New"/>
            <w:sz w:val="20"/>
            <w:highlight w:val="white"/>
            <w:lang w:eastAsia="zh-CN"/>
          </w:rPr>
          <w:t>’</w:t>
        </w:r>
      </w:ins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then </w:t>
      </w:r>
      <w:del w:id="55" w:author="王勇（业务技术分析部）" w:date="2018-11-21T14:56:00Z">
        <w:r w:rsidRPr="00E22999" w:rsidDel="007C5D42">
          <w:rPr>
            <w:rFonts w:ascii="Courier New" w:hAnsi="Courier New" w:cs="Courier New"/>
            <w:sz w:val="20"/>
            <w:highlight w:val="white"/>
            <w:lang w:eastAsia="zh-CN"/>
          </w:rPr>
          <w:delText>'</w:delText>
        </w:r>
      </w:del>
      <w:ins w:id="56" w:author="王勇（业务技术分析部）" w:date="2018-11-21T14:56:00Z">
        <w:r w:rsidR="007C5D42">
          <w:rPr>
            <w:rFonts w:ascii="Courier New" w:hAnsi="Courier New" w:cs="Courier New"/>
            <w:sz w:val="20"/>
            <w:highlight w:val="white"/>
            <w:lang w:eastAsia="zh-CN"/>
          </w:rPr>
          <w:t>‘</w:t>
        </w:r>
      </w:ins>
      <w:del w:id="57" w:author="王勇（业务技术分析部）" w:date="2018-11-21T14:56:00Z">
        <w:r w:rsidRPr="00E22999" w:rsidDel="007C5D42">
          <w:rPr>
            <w:rFonts w:ascii="Courier New" w:hAnsi="Courier New" w:cs="Courier New"/>
            <w:sz w:val="20"/>
            <w:highlight w:val="white"/>
            <w:lang w:eastAsia="zh-CN"/>
          </w:rPr>
          <w:delText>'</w:delText>
        </w:r>
      </w:del>
      <w:ins w:id="58" w:author="王勇（业务技术分析部）" w:date="2018-11-21T14:56:00Z">
        <w:r w:rsidR="007C5D42">
          <w:rPr>
            <w:rFonts w:ascii="Courier New" w:hAnsi="Courier New" w:cs="Courier New"/>
            <w:sz w:val="20"/>
            <w:highlight w:val="white"/>
            <w:lang w:eastAsia="zh-CN"/>
          </w:rPr>
          <w:t>’</w:t>
        </w:r>
      </w:ins>
    </w:p>
    <w:p w:rsidR="00CB4C31" w:rsidRPr="00E22999" w:rsidRDefault="00CB4C31" w:rsidP="00CB4C3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else</w:t>
      </w:r>
    </w:p>
    <w:p w:rsidR="00CB4C31" w:rsidRPr="00E22999" w:rsidRDefault="00CB4C31" w:rsidP="00CB4C3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pmv.bizobjectid</w:t>
      </w:r>
    </w:p>
    <w:p w:rsidR="00CB4C31" w:rsidRPr="00E22999" w:rsidRDefault="00CB4C31" w:rsidP="00CB4C3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end) as share</w:t>
      </w:r>
      <w:r w:rsidR="004E4518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catid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  --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份额类别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id</w:t>
      </w:r>
      <w:r w:rsidR="00D80DCB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,</w:t>
      </w:r>
      <w:r w:rsidR="00D80DCB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2018</w:t>
      </w:r>
      <w:r w:rsidR="00D80DCB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03</w:t>
      </w:r>
      <w:r w:rsidR="00D80DCB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配合</w:t>
      </w:r>
      <w:r w:rsidR="00D80DCB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CRM</w:t>
      </w:r>
      <w:r w:rsidR="00D80DCB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重构需求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,PMV.NetValue AS UnitNetValue  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单位净值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NetValue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,PMV.AccumNetValue AS UnitAccumNetValue 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累计净值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AccumulativeNet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,PV.ProductPosition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产品仓位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Positions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,PMV.NetValueDate  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净值日期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NetValueDate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,PMV.NetValueCompareStandard 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净值比较基准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BaselineNet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,PV.NetValueStatus      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净值状态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,least(PV.createdtime,PMV.createdtime) AS createdtime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 PV.CreatedByID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,greatest(PV.lastmodifiedtime,PMV.lastmodifiedtime) AS lastmodifiedtime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,PV.LastModifiedByID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,PV.IsDeleted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TBL_PMD_NETVALUE_PUBLISH PV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Inner Join TBL_PMD_MULTIPLE_NETVALUE PMV on PV.NetValuePublishId = PMV.NetValuePublishId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where PV.REFOBJTYPE </w:t>
      </w:r>
      <w:r w:rsidR="0018308F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in(</w:t>
      </w:r>
      <w:del w:id="59" w:author="王勇（业务技术分析部）" w:date="2018-11-21T14:56:00Z">
        <w:r w:rsidR="0018308F" w:rsidRPr="00E22999" w:rsidDel="007C5D42">
          <w:rPr>
            <w:rFonts w:ascii="Courier New" w:hAnsi="Courier New" w:cs="Courier New" w:hint="eastAsia"/>
            <w:sz w:val="20"/>
            <w:highlight w:val="white"/>
            <w:lang w:eastAsia="zh-CN"/>
          </w:rPr>
          <w:delText>'</w:delText>
        </w:r>
      </w:del>
      <w:ins w:id="60" w:author="王勇（业务技术分析部）" w:date="2018-11-21T14:56:00Z">
        <w:r w:rsidR="007C5D42">
          <w:rPr>
            <w:rFonts w:ascii="Courier New" w:hAnsi="Courier New" w:cs="Courier New"/>
            <w:sz w:val="20"/>
            <w:highlight w:val="white"/>
            <w:lang w:eastAsia="zh-CN"/>
          </w:rPr>
          <w:t>‘</w:t>
        </w:r>
      </w:ins>
      <w:r w:rsidRPr="00E22999">
        <w:rPr>
          <w:rFonts w:ascii="Courier New" w:hAnsi="Courier New" w:cs="Courier New"/>
          <w:sz w:val="20"/>
          <w:highlight w:val="white"/>
          <w:lang w:eastAsia="zh-CN"/>
        </w:rPr>
        <w:t>lv_batch</w:t>
      </w:r>
      <w:r w:rsidR="0018308F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="0018308F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,</w:t>
      </w:r>
      <w:r w:rsidR="0018308F" w:rsidRPr="00E22999">
        <w:rPr>
          <w:rFonts w:ascii="Courier New" w:hAnsi="Courier New" w:cs="Courier New"/>
          <w:sz w:val="20"/>
          <w:highlight w:val="white"/>
          <w:lang w:eastAsia="zh-CN"/>
        </w:rPr>
        <w:t>’lv_sharecat’</w:t>
      </w:r>
      <w:r w:rsidR="0018308F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)</w:t>
      </w:r>
      <w:r w:rsidR="00D80DCB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 </w:t>
      </w:r>
      <w:r w:rsidR="00D80DCB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="00D80DCB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-2018</w:t>
      </w:r>
      <w:r w:rsidR="00D80DCB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03</w:t>
      </w:r>
      <w:r w:rsidR="00D80DCB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配合</w:t>
      </w:r>
      <w:r w:rsidR="00D80DCB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CRM</w:t>
      </w:r>
      <w:r w:rsidR="00D80DCB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重构需求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greatest(PV.lastmodifiedtime,PMV.lastmodifiedtime) &gt;= #StartTime#</w:t>
      </w:r>
    </w:p>
    <w:p w:rsidR="00D75746" w:rsidRPr="00D75746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greatest(PV.lastmodifiedtime,PMV.lastmodifiedtime) &lt;= #EndTime#</w:t>
      </w:r>
      <w:r w:rsidR="00D75746" w:rsidRPr="00D75746">
        <w:rPr>
          <w:rFonts w:ascii="Courier New" w:hAnsi="Courier New" w:cs="Courier New" w:hint="eastAsia"/>
          <w:i/>
          <w:sz w:val="20"/>
          <w:lang w:eastAsia="zh-CN"/>
        </w:rPr>
        <w:t>--</w:t>
      </w:r>
      <w:r w:rsidR="00D75746" w:rsidRPr="00D75746">
        <w:rPr>
          <w:rFonts w:ascii="Courier New" w:hAnsi="Courier New" w:cs="Courier New" w:hint="eastAsia"/>
          <w:i/>
          <w:sz w:val="20"/>
          <w:lang w:eastAsia="zh-CN"/>
        </w:rPr>
        <w:t>可选条件</w:t>
      </w:r>
    </w:p>
    <w:p w:rsidR="00D75746" w:rsidRPr="00E22999" w:rsidRDefault="00D75746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>
        <w:rPr>
          <w:rFonts w:ascii="Courier New" w:hAnsi="Courier New" w:cs="Courier New"/>
          <w:sz w:val="20"/>
          <w:lang w:eastAsia="zh-CN"/>
        </w:rPr>
        <w:t>A</w:t>
      </w:r>
      <w:r>
        <w:rPr>
          <w:rFonts w:ascii="Courier New" w:hAnsi="Courier New" w:cs="Courier New" w:hint="eastAsia"/>
          <w:sz w:val="20"/>
          <w:lang w:eastAsia="zh-CN"/>
        </w:rPr>
        <w:t xml:space="preserve">nd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PMV.MultipleNetValueId</w:t>
      </w:r>
      <w:r>
        <w:rPr>
          <w:rFonts w:ascii="Courier New" w:hAnsi="Courier New" w:cs="Courier New" w:hint="eastAsia"/>
          <w:sz w:val="20"/>
          <w:lang w:eastAsia="zh-CN"/>
        </w:rPr>
        <w:t>=#</w:t>
      </w:r>
      <w:r w:rsidR="00E4029A" w:rsidRPr="00E4029A">
        <w:rPr>
          <w:rFonts w:ascii="微软雅黑" w:eastAsia="微软雅黑" w:hAnsi="微软雅黑"/>
          <w:sz w:val="18"/>
          <w:szCs w:val="18"/>
          <w:lang w:eastAsia="zh-CN"/>
        </w:rPr>
        <w:t>MultipleNetValueId</w:t>
      </w:r>
      <w:r>
        <w:rPr>
          <w:rFonts w:ascii="Courier New" w:hAnsi="Courier New" w:cs="Courier New" w:hint="eastAsia"/>
          <w:sz w:val="20"/>
          <w:lang w:eastAsia="zh-CN"/>
        </w:rPr>
        <w:t>#</w:t>
      </w:r>
    </w:p>
    <w:p w:rsidR="008B48C8" w:rsidRPr="00E22999" w:rsidRDefault="008B48C8" w:rsidP="008B48C8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lastmodifiedtime,NetValuePublishId,MultipleNetValueId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;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5812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关系类型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RelationType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取消</w:t>
            </w: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CREATE VIEW [dbo].[vw_ProductNetValue_o2o]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lastRenderedPageBreak/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SELECT [NetValueID]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,[ForeignKeyID]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,[NetValue]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,[Positions]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,[NetValueDate]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,[BaselineNet]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,[RelationType]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,[IsDeleted]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,[AccumulativeNet]</w:t>
      </w:r>
    </w:p>
    <w:p w:rsidR="00D81AB2" w:rsidRPr="00E22999" w:rsidRDefault="00D81AB2" w:rsidP="00D81AB2">
      <w:pPr>
        <w:spacing w:before="120"/>
        <w:ind w:firstLineChars="0" w:firstLine="0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FROM [ERP_SIT].[dbo].[PMD_ProductNetValue]</w:t>
      </w:r>
    </w:p>
    <w:p w:rsidR="00D81AB2" w:rsidRPr="00E22999" w:rsidRDefault="00D81AB2" w:rsidP="00D81AB2">
      <w:pPr>
        <w:spacing w:before="120"/>
        <w:ind w:firstLineChars="95" w:firstLine="190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--</w:t>
      </w:r>
      <w:r w:rsidRPr="00E22999">
        <w:rPr>
          <w:rFonts w:ascii="Courier New" w:hAnsi="Courier New" w:cs="Courier New" w:hint="eastAsia"/>
          <w:noProof/>
          <w:sz w:val="20"/>
          <w:lang w:eastAsia="zh-CN"/>
        </w:rPr>
        <w:t>后续</w:t>
      </w:r>
      <w:r w:rsidRPr="00E22999">
        <w:rPr>
          <w:rFonts w:ascii="Courier New" w:hAnsi="Courier New" w:cs="Courier New"/>
          <w:noProof/>
          <w:sz w:val="20"/>
          <w:lang w:eastAsia="zh-CN"/>
        </w:rPr>
        <w:t>会</w:t>
      </w:r>
      <w:r w:rsidRPr="00E22999">
        <w:rPr>
          <w:rFonts w:ascii="Courier New" w:hAnsi="Courier New" w:cs="Courier New" w:hint="eastAsia"/>
          <w:noProof/>
          <w:sz w:val="20"/>
          <w:lang w:eastAsia="zh-CN"/>
        </w:rPr>
        <w:t>增加</w:t>
      </w:r>
      <w:r w:rsidRPr="00E22999">
        <w:rPr>
          <w:rFonts w:ascii="Courier New" w:hAnsi="Courier New" w:cs="Courier New" w:hint="eastAsia"/>
          <w:noProof/>
          <w:sz w:val="20"/>
          <w:lang w:eastAsia="zh-CN"/>
        </w:rPr>
        <w:t>2</w:t>
      </w:r>
      <w:r w:rsidRPr="00E22999">
        <w:rPr>
          <w:rFonts w:ascii="Courier New" w:hAnsi="Courier New" w:cs="Courier New" w:hint="eastAsia"/>
          <w:noProof/>
          <w:sz w:val="20"/>
          <w:lang w:eastAsia="zh-CN"/>
        </w:rPr>
        <w:t>个针对</w:t>
      </w:r>
      <w:r w:rsidRPr="00E22999">
        <w:rPr>
          <w:rFonts w:ascii="Courier New" w:hAnsi="Courier New" w:cs="Courier New"/>
          <w:noProof/>
          <w:sz w:val="20"/>
          <w:lang w:eastAsia="zh-CN"/>
        </w:rPr>
        <w:t>货币基金的属性</w:t>
      </w:r>
      <w:r w:rsidRPr="00E22999">
        <w:rPr>
          <w:rFonts w:ascii="Courier New" w:hAnsi="Courier New" w:cs="Courier New" w:hint="eastAsia"/>
          <w:noProof/>
          <w:sz w:val="20"/>
          <w:lang w:eastAsia="zh-CN"/>
        </w:rPr>
        <w:t>：</w:t>
      </w:r>
      <w:r w:rsidRPr="00E22999">
        <w:rPr>
          <w:rFonts w:ascii="Courier New" w:hAnsi="Courier New" w:cs="Courier New" w:hint="eastAsia"/>
          <w:noProof/>
          <w:sz w:val="20"/>
          <w:lang w:eastAsia="zh-CN"/>
        </w:rPr>
        <w:t>7</w:t>
      </w:r>
      <w:r w:rsidRPr="00E22999">
        <w:rPr>
          <w:rFonts w:ascii="Courier New" w:hAnsi="Courier New" w:cs="Courier New" w:hint="eastAsia"/>
          <w:noProof/>
          <w:sz w:val="20"/>
          <w:lang w:eastAsia="zh-CN"/>
        </w:rPr>
        <w:t>日</w:t>
      </w:r>
      <w:r w:rsidRPr="00E22999">
        <w:rPr>
          <w:rFonts w:ascii="Courier New" w:hAnsi="Courier New" w:cs="Courier New"/>
          <w:noProof/>
          <w:sz w:val="20"/>
          <w:lang w:eastAsia="zh-CN"/>
        </w:rPr>
        <w:t>年化收益率</w:t>
      </w:r>
      <w:r w:rsidRPr="00E22999">
        <w:rPr>
          <w:rFonts w:ascii="Courier New" w:hAnsi="Courier New" w:cs="Courier New" w:hint="eastAsia"/>
          <w:noProof/>
          <w:sz w:val="20"/>
          <w:lang w:eastAsia="zh-CN"/>
        </w:rPr>
        <w:t>/</w:t>
      </w:r>
      <w:r w:rsidRPr="00E22999">
        <w:rPr>
          <w:rFonts w:ascii="Courier New" w:hAnsi="Courier New" w:cs="Courier New" w:hint="eastAsia"/>
          <w:noProof/>
          <w:sz w:val="20"/>
          <w:lang w:eastAsia="zh-CN"/>
        </w:rPr>
        <w:t>每万份收益</w:t>
      </w:r>
    </w:p>
    <w:p w:rsidR="00D81AB2" w:rsidRPr="00E22999" w:rsidRDefault="00D81AB2" w:rsidP="00D81AB2">
      <w:pPr>
        <w:spacing w:before="120"/>
        <w:ind w:firstLineChars="95" w:firstLine="199"/>
        <w:rPr>
          <w:lang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61" w:name="_Toc534726429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产品事件</w:t>
      </w:r>
      <w:r w:rsidR="00F60774"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*</w:t>
      </w:r>
      <w:bookmarkEnd w:id="61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3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091E" w:rsidRPr="00E22999" w:rsidRDefault="0014091E" w:rsidP="0014091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】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事件ID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EventID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EventID</w:t>
            </w:r>
          </w:p>
          <w:p w:rsidR="0014091E" w:rsidRPr="00E22999" w:rsidRDefault="0014091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初始化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不变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 xml:space="preserve">事件关联对象ID(任务ID/信息披露ID)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EventRelObjectId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ForeignKeyID</w:t>
            </w:r>
          </w:p>
        </w:tc>
      </w:tr>
      <w:tr w:rsidR="00E22999" w:rsidRPr="00E22999" w:rsidTr="007D7CFC">
        <w:trPr>
          <w:trHeight w:val="57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关联对象ID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RelObjectId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包括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项目/合同/产品/批次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关联对象类型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RefObjType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包括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项目/合同/产品/批次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字段：ForeignKeyID</w:t>
            </w:r>
          </w:p>
        </w:tc>
      </w:tr>
      <w:tr w:rsidR="00E22999" w:rsidRPr="00E22999" w:rsidTr="007D7CFC">
        <w:trPr>
          <w:trHeight w:val="54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lastRenderedPageBreak/>
              <w:t>事件名称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EventName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EventName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事件类型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EventType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EventType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事件优先级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EventPriority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EventLevel</w:t>
            </w:r>
          </w:p>
        </w:tc>
      </w:tr>
      <w:tr w:rsidR="00E22999" w:rsidRPr="00E22999" w:rsidTr="007D7CFC">
        <w:trPr>
          <w:trHeight w:val="56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事件日期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EventDate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EventStartTime</w:t>
            </w:r>
          </w:p>
        </w:tc>
      </w:tr>
      <w:tr w:rsidR="00E22999" w:rsidRPr="00E22999" w:rsidTr="007D7CFC">
        <w:trPr>
          <w:trHeight w:val="60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事件结束日期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EventEndDate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EventEndTime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事件状态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EventStatus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EventStatus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1是 0否</w:t>
            </w:r>
          </w:p>
        </w:tc>
      </w:tr>
    </w:tbl>
    <w:p w:rsidR="00B141FD" w:rsidRPr="00E22999" w:rsidRDefault="00B141FD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排序</w:t>
      </w:r>
      <w:r w:rsidRPr="00E22999">
        <w:rPr>
          <w:rFonts w:ascii="微软雅黑" w:eastAsia="微软雅黑" w:hAnsi="微软雅黑"/>
          <w:szCs w:val="21"/>
          <w:lang w:eastAsia="zh-CN"/>
        </w:rPr>
        <w:t>字段：</w:t>
      </w:r>
      <w:r w:rsidR="008B48C8"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 xml:space="preserve"> </w:t>
      </w:r>
      <w:r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>LastModifiedTime|</w:t>
      </w:r>
      <w:r w:rsidR="008B48C8" w:rsidRPr="00E22999">
        <w:rPr>
          <w:rFonts w:ascii="微软雅黑" w:eastAsia="微软雅黑" w:hAnsi="微软雅黑" w:cs="Courier New"/>
          <w:sz w:val="20"/>
          <w:highlight w:val="white"/>
          <w:lang w:eastAsia="zh-CN"/>
        </w:rPr>
        <w:t xml:space="preserve"> </w:t>
      </w:r>
      <w:r w:rsidRPr="00E22999">
        <w:rPr>
          <w:rFonts w:ascii="微软雅黑" w:eastAsia="微软雅黑" w:hAnsi="微软雅黑" w:cs="Courier New"/>
          <w:sz w:val="20"/>
          <w:highlight w:val="white"/>
          <w:lang w:eastAsia="zh-CN"/>
        </w:rPr>
        <w:t>EventID |</w:t>
      </w:r>
      <w:r w:rsidR="008B48C8" w:rsidRPr="00E22999">
        <w:rPr>
          <w:rFonts w:ascii="微软雅黑" w:eastAsia="微软雅黑" w:hAnsi="微软雅黑" w:cs="Courier New"/>
          <w:sz w:val="20"/>
          <w:highlight w:val="white"/>
          <w:lang w:eastAsia="zh-CN"/>
        </w:rPr>
        <w:t xml:space="preserve"> </w:t>
      </w:r>
      <w:r w:rsidRPr="00E22999">
        <w:rPr>
          <w:rFonts w:ascii="微软雅黑" w:eastAsia="微软雅黑" w:hAnsi="微软雅黑" w:cs="Courier New"/>
          <w:sz w:val="20"/>
          <w:highlight w:val="white"/>
          <w:lang w:eastAsia="zh-CN"/>
        </w:rPr>
        <w:t>EventRelObjectId</w:t>
      </w: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t1.EventID,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事件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初始化不改变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]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t1.EventRelObjectId,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事件关联对象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ID(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任务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ID/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信息披露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ID) t1.ForeignKeyID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t2.RelObjectId,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关联对象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（项目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/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合同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/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/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批次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）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t2.RefObjType,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关联对象类型（项目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/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合同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/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/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批次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）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t1.EventName,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事件名称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t1.EventType,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事件类型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EventType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t1.EventPriority,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事件优先级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EventLevel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t1.EventDate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，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事件日期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EventStartTime,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t1.EventEndDate,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事件结束日期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EventEndTime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t1.EventStatus,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事件状态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EventStatus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greatest(t1.LastModifiedTime,t2.LastModifiedTime) AS LastModifiedTime,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t1.IsDeleted</w:t>
      </w:r>
    </w:p>
    <w:p w:rsidR="007636F9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TBL_PMD_EVENT t1</w:t>
      </w:r>
    </w:p>
    <w:p w:rsidR="00D81AB2" w:rsidRPr="00E22999" w:rsidRDefault="007636F9" w:rsidP="007636F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 xml:space="preserve"> </w:t>
      </w:r>
      <w:r w:rsidR="001C223A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Left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join TBL_PMD_REL_EVENT_OBJECT t2 on t2.eventid = t1.EventId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where greatest(t1.LastModifiedTime,t2.LastModifiedTime) &gt;= #StartTime#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greatest(t1.LastModifiedTime,t2.LastModifiedTime) &lt;= #EndTime#</w:t>
      </w:r>
    </w:p>
    <w:p w:rsidR="006D5DC0" w:rsidRPr="00E22999" w:rsidRDefault="008B48C8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Order By 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LastModifiedTime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 EventID, EventRelObjectId</w:t>
      </w:r>
      <w:r w:rsidR="007636F9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;</w:t>
      </w:r>
    </w:p>
    <w:p w:rsidR="0038204C" w:rsidRPr="00E22999" w:rsidRDefault="0038204C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5812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i/>
                <w:iCs/>
                <w:sz w:val="20"/>
                <w:lang w:eastAsia="zh-CN"/>
              </w:rPr>
              <w:t>所有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产品属性、批次属性的字段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事件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不直接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关联产品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和批次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 xml:space="preserve"> </w:t>
            </w: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CREATE VIEW [dbo].[vw_EVENT_o2o]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SELECT     t.EventID, t.ForeignKeyID, t.EventName, t.EventType, t.EventLevel, t.EventStartTime, t.EventEndTime, t.EventStatus, t.RelationType, t.CreatedDate, t.CreatedByID,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t.LastModifiedDate, t.LastModifiedByID, t.IsDeleted, t.HandleID, b.BatchID, b.SubProductID, b.AppointmentID, b.BatchName, b.BatchActualEstablishDate,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b.BatchForecastExpireDate, b.BatchActualExpireDate, b.BatchStatus, b.CreatedDate AS Expr1, b.CreatedByID AS Expr2, b.LastModifiedDate AS Expr3,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b.LastModifiedByID AS Expr4, b.IsDeleted AS Expr5, b.BatchEffectiveDate, b.SFID, p.SubProductID AS Expr6, p.SubProductShortCode, p.SubProductLongCode,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p.SubProductName, p.ProductCategory, p.ProductSeries, p.IncomeMode, p.RiskLevel, p.ProductYields, p.TargetScale, p.IsRedemption, p.IsBeforeEnd, p.DeadlineUnit,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p.DeadlineText, p.DeadlineDesc, p.ProductEstablishScale, p.BenefitAssignType, p.YearInterestDays, p.PromotionInterest, p.LiquidationInterest, p.InfoPublish,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p.IsCallCash, p.InterestRatio, p.SubProductStatus, p.SFID AS Expr7, p.CreatedDate AS Expr8, p.CreatedByID AS Expr9, p.LastModifiedDate AS Expr10,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p.LastModifiedByID AS Expr11, p.IsDeleted AS Expr12, p.BenefitAssignOther, p.ProductActualExpireDate, p.ExtendText1, p.ExtendText2, p.ExtendDate1,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p.ExtendDate2, p.ExtendDecimal1, p.ExtendDecimal2, p.ChargeMethod, d.DIC_NAME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FROM         dbo.PMD_ProductEvent AS t INNER JOIN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dbo.PMD_ProductBatch AS b ON t.ForeignKeyID = b.BatchID INNER JOIN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dbo.DVL_PDSubProduct AS p ON b.SubProductID = p.SubProductID INNER JOIN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                BUA.dbo.BUA_DICTIONARY AS d ON d.DIC_CODE = b.BatchName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62" w:name="_Toc534726430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份额类别</w:t>
      </w:r>
      <w:r w:rsidRPr="00E22999">
        <w:rPr>
          <w:rFonts w:ascii="微软雅黑" w:eastAsia="微软雅黑" w:hAnsi="微软雅黑"/>
          <w:i w:val="0"/>
          <w:sz w:val="24"/>
          <w:szCs w:val="24"/>
          <w:lang w:val="en-GB" w:eastAsia="zh-CN"/>
        </w:rPr>
        <w:t>-</w:t>
      </w:r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收益率</w:t>
      </w:r>
      <w:r w:rsidR="00F60774"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*</w:t>
      </w:r>
      <w:bookmarkEnd w:id="62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lastRenderedPageBreak/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A86E34">
        <w:trPr>
          <w:trHeight w:val="40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A20CBF" w:rsidRPr="00E22999" w:rsidTr="00F81584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CBF" w:rsidRPr="00E22999" w:rsidRDefault="00A20CBF" w:rsidP="00F8158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收益率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CBF" w:rsidRPr="00E22999" w:rsidRDefault="00A20CBF" w:rsidP="00F8158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RateCfgId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CBF" w:rsidRPr="00E22999" w:rsidRDefault="00A20CBF" w:rsidP="00F8158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CBF" w:rsidRPr="00E22999" w:rsidRDefault="00A20CBF" w:rsidP="00F8158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CBF" w:rsidRPr="00E22999" w:rsidRDefault="00A20CBF" w:rsidP="00F8158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77334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334" w:rsidRPr="00E22999" w:rsidRDefault="00A20CBF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份额类别</w:t>
            </w:r>
            <w:r w:rsidR="00D80DCB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334" w:rsidRPr="00E22999" w:rsidRDefault="00A20CBF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ShareCatId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334" w:rsidRPr="00E22999" w:rsidRDefault="00D80DCB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334" w:rsidRPr="00E22999" w:rsidRDefault="00D80DCB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334" w:rsidRPr="00E22999" w:rsidRDefault="00377334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BF729C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29C" w:rsidRDefault="00BF729C" w:rsidP="007D7CFC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BF729C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产品收益率及费率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29C" w:rsidRPr="00E22999" w:rsidRDefault="00BF729C" w:rsidP="007D7CFC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BF729C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RateId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29C" w:rsidRPr="00E22999" w:rsidRDefault="00BF729C" w:rsidP="007D7CFC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29C" w:rsidRDefault="00BF729C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29C" w:rsidRPr="00E22999" w:rsidRDefault="00BF729C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BF729C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29C" w:rsidRPr="00BF729C" w:rsidRDefault="00BF729C" w:rsidP="007D7CFC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工作流id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29C" w:rsidRPr="00BF729C" w:rsidRDefault="00954F5F" w:rsidP="00954F5F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BF729C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Workflowapproval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</w:t>
            </w:r>
            <w:r w:rsidRPr="00BF729C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29C" w:rsidRPr="00E22999" w:rsidRDefault="00BF729C" w:rsidP="007D7CFC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29C" w:rsidRDefault="00BF729C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29C" w:rsidRPr="00E22999" w:rsidRDefault="00BF729C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BF729C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29C" w:rsidRDefault="00BF729C" w:rsidP="007D7CFC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恒生基金信息id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729C" w:rsidRPr="00BF729C" w:rsidRDefault="00BF729C" w:rsidP="007D7CFC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BF729C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Pkid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29C" w:rsidRPr="00E22999" w:rsidRDefault="00BF729C" w:rsidP="007D7CFC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29C" w:rsidRDefault="00BF729C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29C" w:rsidRPr="00E22999" w:rsidRDefault="00BF729C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62453" w:rsidRPr="00E22999" w:rsidTr="00E860B5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2453" w:rsidRPr="00E22999" w:rsidRDefault="00262453" w:rsidP="0014091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】</w:t>
            </w:r>
          </w:p>
          <w:p w:rsidR="00262453" w:rsidRPr="00E22999" w:rsidRDefault="00262453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收益率</w:t>
            </w: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2453" w:rsidRPr="00E22999" w:rsidRDefault="00262453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RateCfgId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453" w:rsidRPr="00E22999" w:rsidRDefault="00262453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453" w:rsidRPr="00E22999" w:rsidRDefault="00262453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453" w:rsidRPr="00E22999" w:rsidRDefault="00262453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初始化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改变</w:t>
            </w:r>
          </w:p>
          <w:p w:rsidR="00262453" w:rsidRPr="00E22999" w:rsidRDefault="00262453" w:rsidP="00C01BA1">
            <w:pPr>
              <w:spacing w:before="120"/>
              <w:ind w:firstLine="40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 xml:space="preserve"> ProductRate</w:t>
            </w: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 xml:space="preserve"> </w:t>
            </w:r>
          </w:p>
        </w:tc>
      </w:tr>
      <w:tr w:rsidR="00262453" w:rsidRPr="00E22999" w:rsidTr="00E860B5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2453" w:rsidRPr="00E22999" w:rsidRDefault="00262453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份额类别ID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2453" w:rsidRPr="00E22999" w:rsidRDefault="00262453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ShareCatId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453" w:rsidRPr="00E22999" w:rsidRDefault="00262453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453" w:rsidRPr="00E22999" w:rsidRDefault="00262453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453" w:rsidRPr="00E22999" w:rsidRDefault="00262453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产品</w:t>
            </w: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ProductId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ProductId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业务类型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7636F9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B</w:t>
            </w:r>
            <w:r w:rsidR="00D81AB2"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iztype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每个“份额类别</w:t>
            </w: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+业务类型</w:t>
            </w: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”</w:t>
            </w: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一笔记录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收益率说明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RateNote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4FD6" w:rsidRPr="00E22999" w:rsidRDefault="00794FD6" w:rsidP="00794FD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</w:rPr>
              <w:t>费用归属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4FD6" w:rsidRPr="00E22999" w:rsidRDefault="00794FD6" w:rsidP="00794FD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</w:rPr>
              <w:t>FeeBelonging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D6" w:rsidRPr="00E22999" w:rsidRDefault="00794FD6" w:rsidP="00794FD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cs="Courier New"/>
                <w:sz w:val="20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D6" w:rsidRPr="00E22999" w:rsidRDefault="00794FD6" w:rsidP="00794FD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D6" w:rsidRPr="00E22999" w:rsidRDefault="00794FD6" w:rsidP="00794FD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4FD6" w:rsidRPr="00E22999" w:rsidRDefault="00794FD6" w:rsidP="00794FD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</w:rPr>
              <w:t>收取</w:t>
            </w:r>
            <w:r w:rsidRPr="00E22999">
              <w:rPr>
                <w:rFonts w:ascii="微软雅黑" w:eastAsia="微软雅黑" w:hAnsi="微软雅黑" w:cs="Courier New"/>
                <w:sz w:val="20"/>
              </w:rPr>
              <w:t>频次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4FD6" w:rsidRPr="00E22999" w:rsidRDefault="00794FD6" w:rsidP="00794FD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</w:rPr>
              <w:t>Char</w:t>
            </w:r>
            <w:r w:rsidRPr="00E22999">
              <w:rPr>
                <w:rFonts w:ascii="微软雅黑" w:eastAsia="微软雅黑" w:hAnsi="微软雅黑" w:cs="Courier New"/>
                <w:sz w:val="20"/>
              </w:rPr>
              <w:t>geFreq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D6" w:rsidRPr="00E22999" w:rsidRDefault="00794FD6" w:rsidP="00794FD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cs="Courier New"/>
                <w:sz w:val="20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D6" w:rsidRPr="00E22999" w:rsidRDefault="00794FD6" w:rsidP="00794FD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D6" w:rsidRPr="00E22999" w:rsidRDefault="00794FD6" w:rsidP="00794FD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4FD6" w:rsidRPr="00E22999" w:rsidRDefault="00794FD6" w:rsidP="00794FD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</w:rPr>
              <w:t>费用</w:t>
            </w:r>
            <w:r w:rsidRPr="00E22999">
              <w:rPr>
                <w:rFonts w:ascii="微软雅黑" w:eastAsia="微软雅黑" w:hAnsi="微软雅黑" w:cs="Courier New"/>
                <w:sz w:val="20"/>
              </w:rPr>
              <w:t>收取方式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4FD6" w:rsidRPr="00E22999" w:rsidRDefault="00794FD6" w:rsidP="00794FD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</w:rPr>
              <w:t>ChargeMethod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D6" w:rsidRPr="00E22999" w:rsidRDefault="00794FD6" w:rsidP="00794FD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D6" w:rsidRPr="00E22999" w:rsidRDefault="00794FD6" w:rsidP="00794FD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4FD6" w:rsidRPr="00E22999" w:rsidRDefault="00794FD6" w:rsidP="00794FD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上限金额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UpperLimitAmount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LevelUpper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上限包含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IsIncludeUpperLimit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IncludeUpper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下限金额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LowerLimitAmount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LevelLower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lastRenderedPageBreak/>
              <w:t>下限包含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IsIncludeLowerLimit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IncludeLower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个人</w:t>
            </w: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收益率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IndYieldRate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noProof/>
                <w:sz w:val="20"/>
                <w:lang w:eastAsia="zh-CN"/>
              </w:rPr>
              <w:t>C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BS</w:t>
            </w:r>
            <w:r w:rsidRPr="00E22999">
              <w:rPr>
                <w:rFonts w:ascii="Courier New" w:hAnsi="Courier New" w:cs="Courier New" w:hint="eastAsia"/>
                <w:noProof/>
                <w:sz w:val="20"/>
                <w:lang w:eastAsia="zh-CN"/>
              </w:rPr>
              <w:t>保存数字规则变化，需</w:t>
            </w:r>
            <w:r w:rsidRPr="00E22999">
              <w:rPr>
                <w:rFonts w:ascii="Courier New" w:hAnsi="Courier New" w:cs="Courier New" w:hint="eastAsia"/>
                <w:noProof/>
                <w:sz w:val="20"/>
                <w:lang w:eastAsia="zh-CN"/>
              </w:rPr>
              <w:t>*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100</w:t>
            </w:r>
            <w:r w:rsidRPr="00E22999">
              <w:rPr>
                <w:rFonts w:ascii="Courier New" w:hAnsi="Courier New" w:cs="Courier New" w:hint="eastAsia"/>
                <w:noProof/>
                <w:sz w:val="20"/>
                <w:lang w:eastAsia="zh-CN"/>
              </w:rPr>
              <w:t>同步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方舟</w:t>
            </w:r>
          </w:p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noProof/>
                <w:sz w:val="20"/>
                <w:lang w:eastAsia="zh-CN"/>
              </w:rPr>
              <w:t>代替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CustomBenefitRate</w:t>
            </w:r>
          </w:p>
        </w:tc>
      </w:tr>
      <w:tr w:rsidR="00E22999" w:rsidRPr="00E22999" w:rsidTr="00D518B2">
        <w:trPr>
          <w:trHeight w:val="92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机构收益率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BizOrgYieldRate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7C5D42" w:rsidRPr="00E22999" w:rsidTr="00D518B2">
        <w:trPr>
          <w:trHeight w:val="924"/>
          <w:ins w:id="63" w:author="王勇（业务技术分析部）" w:date="2018-11-21T14:56:00Z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D42" w:rsidRPr="00E22999" w:rsidRDefault="007C5D42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ins w:id="64" w:author="王勇（业务技术分析部）" w:date="2018-11-21T14:56:00Z"/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ins w:id="65" w:author="王勇（业务技术分析部）" w:date="2018-11-21T14:56:00Z">
              <w:r>
                <w:rPr>
                  <w:rFonts w:ascii="微软雅黑" w:eastAsia="微软雅黑" w:hAnsi="微软雅黑" w:cs="宋体" w:hint="eastAsia"/>
                  <w:sz w:val="18"/>
                  <w:szCs w:val="18"/>
                  <w:lang w:eastAsia="zh-CN"/>
                </w:rPr>
                <w:t>产品</w:t>
              </w:r>
              <w:r>
                <w:rPr>
                  <w:rFonts w:ascii="微软雅黑" w:eastAsia="微软雅黑" w:hAnsi="微软雅黑" w:cs="宋体"/>
                  <w:sz w:val="18"/>
                  <w:szCs w:val="18"/>
                  <w:lang w:eastAsia="zh-CN"/>
                </w:rPr>
                <w:t>收益率</w:t>
              </w:r>
            </w:ins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D42" w:rsidRPr="00E22999" w:rsidRDefault="007C5D42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ins w:id="66" w:author="王勇（业务技术分析部）" w:date="2018-11-21T14:56:00Z"/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ins w:id="67" w:author="王勇（业务技术分析部）" w:date="2018-11-21T14:57:00Z">
              <w:r>
                <w:rPr>
                  <w:rFonts w:ascii="微软雅黑" w:eastAsia="微软雅黑" w:hAnsi="微软雅黑" w:cs="Courier New" w:hint="eastAsia"/>
                  <w:sz w:val="20"/>
                </w:rPr>
                <w:t>PrdYieldRate</w:t>
              </w:r>
            </w:ins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D42" w:rsidRPr="00E22999" w:rsidRDefault="007C5D42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ins w:id="68" w:author="王勇（业务技术分析部）" w:date="2018-11-21T14:56:00Z"/>
                <w:rFonts w:ascii="微软雅黑" w:eastAsia="微软雅黑" w:hAnsi="微软雅黑"/>
                <w:sz w:val="18"/>
                <w:szCs w:val="18"/>
              </w:rPr>
            </w:pPr>
            <w:ins w:id="69" w:author="王勇（业务技术分析部）" w:date="2018-11-21T14:57:00Z">
              <w:r w:rsidRPr="00FA09A6">
                <w:rPr>
                  <w:rFonts w:ascii="微软雅黑" w:eastAsia="微软雅黑" w:hAnsi="微软雅黑" w:cs="Courier New"/>
                  <w:sz w:val="20"/>
                </w:rPr>
                <w:t>NUMBER(22,4)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D42" w:rsidRPr="00E22999" w:rsidRDefault="007C5D42" w:rsidP="00142DCD">
            <w:pPr>
              <w:spacing w:before="120"/>
              <w:ind w:firstLineChars="0" w:firstLine="0"/>
              <w:rPr>
                <w:ins w:id="70" w:author="王勇（业务技术分析部）" w:date="2018-11-21T14:56:00Z"/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ins w:id="71" w:author="王勇（业务技术分析部）" w:date="2018-11-21T14:57:00Z">
              <w:r>
                <w:rPr>
                  <w:rFonts w:ascii="微软雅黑" w:eastAsia="微软雅黑" w:hAnsi="微软雅黑" w:cs="Courier New" w:hint="eastAsia"/>
                  <w:noProof/>
                  <w:sz w:val="20"/>
                  <w:lang w:eastAsia="zh-CN"/>
                </w:rPr>
                <w:t>Y</w:t>
              </w:r>
            </w:ins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D42" w:rsidRPr="00E22999" w:rsidRDefault="007C5D42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ins w:id="72" w:author="王勇（业务技术分析部）" w:date="2018-11-21T14:56:00Z"/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基金代码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FundCode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noProof/>
                <w:sz w:val="20"/>
                <w:lang w:eastAsia="zh-CN"/>
              </w:rPr>
              <w:t>ZXCode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基金</w:t>
            </w: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FundName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FundName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确认人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ApprovalUserId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CheckID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确认标志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ApprovalResult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142DCD" w:rsidRPr="00E22999" w:rsidRDefault="00142DCD" w:rsidP="00142DC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Check_Status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</w:p>
        </w:tc>
      </w:tr>
      <w:tr w:rsidR="00E22999" w:rsidRPr="00E22999" w:rsidTr="007D7CF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CD" w:rsidRPr="00E22999" w:rsidRDefault="00142DCD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1是 0否</w:t>
            </w:r>
          </w:p>
        </w:tc>
      </w:tr>
      <w:tr w:rsidR="005133F2" w:rsidRPr="00E22999" w:rsidTr="007D7CF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33F2" w:rsidRPr="00E22999" w:rsidRDefault="005133F2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5133F2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份额分类名称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33F2" w:rsidRPr="00E22999" w:rsidRDefault="005133F2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5133F2">
              <w:rPr>
                <w:rFonts w:ascii="微软雅黑" w:eastAsia="微软雅黑" w:hAnsi="微软雅黑" w:cs="Courier New"/>
                <w:sz w:val="20"/>
                <w:lang w:eastAsia="zh-CN"/>
              </w:rPr>
              <w:t>ShareCatName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3F2" w:rsidRPr="005133F2" w:rsidRDefault="005133F2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5133F2">
              <w:rPr>
                <w:rFonts w:ascii="微软雅黑" w:eastAsia="微软雅黑" w:hAnsi="微软雅黑" w:cs="Courier New"/>
                <w:sz w:val="20"/>
                <w:lang w:eastAsia="zh-CN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3F2" w:rsidRPr="005133F2" w:rsidRDefault="005133F2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3F2" w:rsidRPr="00E22999" w:rsidRDefault="005133F2" w:rsidP="00142DC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</w:p>
        </w:tc>
      </w:tr>
    </w:tbl>
    <w:p w:rsidR="00D81AB2" w:rsidRPr="00E22999" w:rsidRDefault="008725DE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排序</w:t>
      </w:r>
      <w:r w:rsidRPr="00E22999">
        <w:rPr>
          <w:rFonts w:ascii="微软雅黑" w:eastAsia="微软雅黑" w:hAnsi="微软雅黑"/>
          <w:szCs w:val="21"/>
          <w:lang w:eastAsia="zh-CN"/>
        </w:rPr>
        <w:t>字段：</w:t>
      </w:r>
      <w:r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 xml:space="preserve"> LastModifiedTime</w:t>
      </w:r>
      <w:r w:rsidRPr="00E22999">
        <w:rPr>
          <w:rFonts w:ascii="微软雅黑" w:eastAsia="微软雅黑" w:hAnsi="微软雅黑" w:cs="Courier New"/>
          <w:sz w:val="20"/>
          <w:highlight w:val="white"/>
          <w:lang w:eastAsia="zh-CN"/>
        </w:rPr>
        <w:t>, EventID, EventRelObjectId</w:t>
      </w: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份额类别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收益率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select t3.RateCfgId,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收益率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t1.ShareCatId,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份额类别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【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ProductRate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】</w:t>
      </w:r>
    </w:p>
    <w:p w:rsidR="00EC674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t1.ProductID,</w:t>
      </w:r>
    </w:p>
    <w:p w:rsidR="005133F2" w:rsidRPr="00E22999" w:rsidRDefault="001C71D3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>t1</w:t>
      </w:r>
      <w:r w:rsidR="005133F2">
        <w:rPr>
          <w:rFonts w:ascii="Courier New" w:hAnsi="Courier New" w:cs="Courier New" w:hint="eastAsia"/>
          <w:sz w:val="20"/>
          <w:highlight w:val="white"/>
          <w:lang w:eastAsia="zh-CN"/>
        </w:rPr>
        <w:t>.</w:t>
      </w:r>
      <w:r w:rsidR="005133F2" w:rsidRPr="005133F2">
        <w:rPr>
          <w:rFonts w:ascii="微软雅黑" w:eastAsia="微软雅黑" w:hAnsi="微软雅黑" w:cs="Courier New"/>
          <w:sz w:val="20"/>
          <w:lang w:eastAsia="zh-CN"/>
        </w:rPr>
        <w:t xml:space="preserve"> ShareCatName</w:t>
      </w:r>
      <w:r w:rsidR="005133F2">
        <w:rPr>
          <w:rFonts w:ascii="微软雅黑" w:eastAsia="微软雅黑" w:hAnsi="微软雅黑" w:cs="Courier New" w:hint="eastAsia"/>
          <w:sz w:val="20"/>
          <w:lang w:eastAsia="zh-CN"/>
        </w:rPr>
        <w:t>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iCs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t5.biztype,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业务类型</w:t>
      </w:r>
      <w:r w:rsidR="00B52ACF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，</w:t>
      </w:r>
    </w:p>
    <w:p w:rsidR="00B52ACF" w:rsidRPr="00E22999" w:rsidRDefault="00B52ACF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iCs/>
          <w:sz w:val="20"/>
          <w:lang w:eastAsia="zh-CN"/>
        </w:rPr>
      </w:pP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 xml:space="preserve">       </w:t>
      </w:r>
      <w:r w:rsidR="00E619E7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t5.</w:t>
      </w:r>
      <w:r w:rsidR="00E619E7" w:rsidRPr="00E22999">
        <w:rPr>
          <w:rFonts w:ascii="Courier New" w:hAnsi="Courier New" w:cs="Courier New"/>
          <w:i/>
          <w:iCs/>
          <w:sz w:val="20"/>
          <w:lang w:eastAsia="zh-CN"/>
        </w:rPr>
        <w:t>RateNote, --</w:t>
      </w:r>
      <w:r w:rsidR="00E619E7" w:rsidRPr="00E22999">
        <w:rPr>
          <w:rFonts w:ascii="Courier New" w:hAnsi="Courier New" w:cs="Courier New" w:hint="eastAsia"/>
          <w:i/>
          <w:iCs/>
          <w:sz w:val="20"/>
          <w:lang w:eastAsia="zh-CN"/>
        </w:rPr>
        <w:t>收益率</w:t>
      </w:r>
      <w:r w:rsidR="00E619E7" w:rsidRPr="00E22999">
        <w:rPr>
          <w:rFonts w:ascii="Courier New" w:hAnsi="Courier New" w:cs="Courier New"/>
          <w:i/>
          <w:iCs/>
          <w:sz w:val="20"/>
          <w:lang w:eastAsia="zh-CN"/>
        </w:rPr>
        <w:t>说明，</w:t>
      </w:r>
    </w:p>
    <w:p w:rsidR="003A2BE5" w:rsidRPr="00E22999" w:rsidRDefault="003A2BE5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微软雅黑" w:eastAsia="微软雅黑" w:hAnsi="微软雅黑" w:cs="Courier New"/>
          <w:sz w:val="20"/>
          <w:lang w:eastAsia="zh-CN"/>
        </w:rPr>
      </w:pPr>
      <w:r w:rsidRPr="00E22999">
        <w:rPr>
          <w:rFonts w:ascii="Courier New" w:hAnsi="Courier New" w:cs="Courier New" w:hint="eastAsia"/>
          <w:i/>
          <w:iCs/>
          <w:sz w:val="20"/>
          <w:lang w:eastAsia="zh-CN"/>
        </w:rPr>
        <w:t xml:space="preserve">       t5.</w:t>
      </w:r>
      <w:r w:rsidRPr="00E22999">
        <w:rPr>
          <w:rFonts w:ascii="微软雅黑" w:eastAsia="微软雅黑" w:hAnsi="微软雅黑" w:cs="Courier New"/>
          <w:sz w:val="20"/>
        </w:rPr>
        <w:t>FeeBelonging,  --</w:t>
      </w:r>
      <w:r w:rsidRPr="00E22999">
        <w:rPr>
          <w:rFonts w:ascii="微软雅黑" w:eastAsia="微软雅黑" w:hAnsi="微软雅黑" w:cs="Courier New" w:hint="eastAsia"/>
          <w:sz w:val="20"/>
          <w:lang w:eastAsia="zh-CN"/>
        </w:rPr>
        <w:t>费用</w:t>
      </w:r>
      <w:r w:rsidRPr="00E22999">
        <w:rPr>
          <w:rFonts w:ascii="微软雅黑" w:eastAsia="微软雅黑" w:hAnsi="微软雅黑" w:cs="Courier New"/>
          <w:sz w:val="20"/>
          <w:lang w:eastAsia="zh-CN"/>
        </w:rPr>
        <w:t>归属</w:t>
      </w:r>
    </w:p>
    <w:p w:rsidR="003A2BE5" w:rsidRPr="00E22999" w:rsidRDefault="003A2BE5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微软雅黑" w:eastAsia="微软雅黑" w:hAnsi="微软雅黑" w:cs="Courier New"/>
          <w:sz w:val="20"/>
          <w:lang w:eastAsia="zh-CN"/>
        </w:rPr>
      </w:pPr>
      <w:r w:rsidRPr="00E22999">
        <w:rPr>
          <w:rFonts w:ascii="微软雅黑" w:eastAsia="微软雅黑" w:hAnsi="微软雅黑" w:cs="Courier New" w:hint="eastAsia"/>
          <w:sz w:val="20"/>
          <w:lang w:eastAsia="zh-CN"/>
        </w:rPr>
        <w:t xml:space="preserve">       t5.</w:t>
      </w:r>
      <w:r w:rsidRPr="00E22999">
        <w:rPr>
          <w:rFonts w:ascii="微软雅黑" w:eastAsia="微软雅黑" w:hAnsi="微软雅黑" w:cs="Courier New" w:hint="eastAsia"/>
          <w:sz w:val="20"/>
        </w:rPr>
        <w:t>Char</w:t>
      </w:r>
      <w:r w:rsidRPr="00E22999">
        <w:rPr>
          <w:rFonts w:ascii="微软雅黑" w:eastAsia="微软雅黑" w:hAnsi="微软雅黑" w:cs="Courier New"/>
          <w:sz w:val="20"/>
        </w:rPr>
        <w:t>geFreq,  --</w:t>
      </w:r>
      <w:r w:rsidRPr="00E22999">
        <w:rPr>
          <w:rFonts w:ascii="微软雅黑" w:eastAsia="微软雅黑" w:hAnsi="微软雅黑" w:cs="Courier New" w:hint="eastAsia"/>
          <w:sz w:val="20"/>
          <w:lang w:eastAsia="zh-CN"/>
        </w:rPr>
        <w:t>收取</w:t>
      </w:r>
      <w:r w:rsidRPr="00E22999">
        <w:rPr>
          <w:rFonts w:ascii="微软雅黑" w:eastAsia="微软雅黑" w:hAnsi="微软雅黑" w:cs="Courier New"/>
          <w:sz w:val="20"/>
          <w:lang w:eastAsia="zh-CN"/>
        </w:rPr>
        <w:t>频次</w:t>
      </w:r>
    </w:p>
    <w:p w:rsidR="003A2BE5" w:rsidRPr="00E22999" w:rsidRDefault="003A2BE5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微软雅黑" w:eastAsia="微软雅黑" w:hAnsi="微软雅黑" w:cs="Courier New" w:hint="eastAsia"/>
          <w:sz w:val="20"/>
          <w:lang w:eastAsia="zh-CN"/>
        </w:rPr>
        <w:lastRenderedPageBreak/>
        <w:t xml:space="preserve">       t5.ChargeMethod,  --费用</w:t>
      </w:r>
      <w:r w:rsidRPr="00E22999">
        <w:rPr>
          <w:rFonts w:ascii="微软雅黑" w:eastAsia="微软雅黑" w:hAnsi="微软雅黑" w:cs="Courier New"/>
          <w:sz w:val="20"/>
          <w:lang w:eastAsia="zh-CN"/>
        </w:rPr>
        <w:t>收取方式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t1.UpperLimitAmount,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上限金额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LevelUpper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t1.IsIncludeUpperLimit,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上限标志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IncludeUpper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t1.LowerLimitAmount,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下限金额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LevelLower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t1.IsIncludeLowerLimit,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下限标志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IncludeLower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t3.IndYieldRate*100 as IndYieldRate,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个人收益率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CustomBenefitRate</w:t>
      </w:r>
    </w:p>
    <w:p w:rsidR="00A10C76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ins w:id="73" w:author="王勇（业务技术分析部）" w:date="2018-11-21T14:58:00Z"/>
          <w:rFonts w:ascii="Courier New" w:hAnsi="Courier New" w:cs="Courier New"/>
          <w:i/>
          <w:iCs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t3.BizOrgYieldRate*100 as BizOrgYieldRate,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机构收益率</w:t>
      </w:r>
    </w:p>
    <w:p w:rsidR="007C5D42" w:rsidRPr="00E22999" w:rsidRDefault="007C5D42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      </w:t>
      </w:r>
      <w:ins w:id="74" w:author="王勇（业务技术分析部）" w:date="2018-11-21T14:58:00Z">
        <w:r>
          <w:rPr>
            <w:rFonts w:ascii="Courier New" w:hAnsi="Courier New" w:cs="Courier New"/>
            <w:sz w:val="20"/>
            <w:highlight w:val="white"/>
            <w:lang w:eastAsia="zh-CN"/>
          </w:rPr>
          <w:t>t3.</w:t>
        </w:r>
        <w:r>
          <w:rPr>
            <w:rFonts w:ascii="微软雅黑" w:eastAsia="微软雅黑" w:hAnsi="微软雅黑" w:cs="Courier New" w:hint="eastAsia"/>
            <w:sz w:val="20"/>
          </w:rPr>
          <w:t>PrdYieldRate</w:t>
        </w:r>
        <w:r>
          <w:rPr>
            <w:rFonts w:ascii="微软雅黑" w:eastAsia="微软雅黑" w:hAnsi="微软雅黑" w:cs="Courier New"/>
            <w:sz w:val="20"/>
          </w:rPr>
          <w:t xml:space="preserve">*100 as </w:t>
        </w:r>
        <w:r>
          <w:rPr>
            <w:rFonts w:ascii="微软雅黑" w:eastAsia="微软雅黑" w:hAnsi="微软雅黑" w:cs="Courier New" w:hint="eastAsia"/>
            <w:sz w:val="20"/>
          </w:rPr>
          <w:t>PrdYieldRate</w:t>
        </w:r>
        <w:r>
          <w:rPr>
            <w:rFonts w:ascii="微软雅黑" w:eastAsia="微软雅黑" w:hAnsi="微软雅黑" w:cs="Courier New"/>
            <w:sz w:val="20"/>
          </w:rPr>
          <w:t>, --</w:t>
        </w:r>
        <w:r>
          <w:rPr>
            <w:rFonts w:ascii="微软雅黑" w:eastAsia="微软雅黑" w:hAnsi="微软雅黑" w:cs="Courier New" w:hint="eastAsia"/>
            <w:sz w:val="20"/>
            <w:lang w:eastAsia="zh-CN"/>
          </w:rPr>
          <w:t>产品</w:t>
        </w:r>
        <w:r>
          <w:rPr>
            <w:rFonts w:ascii="微软雅黑" w:eastAsia="微软雅黑" w:hAnsi="微软雅黑" w:cs="Courier New"/>
            <w:sz w:val="20"/>
            <w:lang w:eastAsia="zh-CN"/>
          </w:rPr>
          <w:t>收益率</w:t>
        </w:r>
      </w:ins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t1.FundCode,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基金代码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t2.FundName,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基金名称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t4.ApprovalUserId,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确认人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CheckID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t4.ApprovalResult,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确认标志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 Check_Status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greatest(nvl(t1.IsDeleted,0),nvl(t3.IsDeleted,0)) AS IsDeleted,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 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greatest(nvl(t1.LastModifiedtime,to_date(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nvl(t2.LastModifiedtime,to_date(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nvl(t3.LastModifiedtime,to_date(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nvl(t4.lastmodifiedtime,to_date(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nvl(t5.LastModifiedtime,to_date(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))) AS LastModifiedTime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from TBL_DVL_PRODUCT_SHARE_CAT t1 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分档表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left join TBL_DVL_PRODUCT_YIELD_RATE_CFG t3 on t1.sharecatid = t3.sharecatid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收益率表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left join TBL_DVL_PRODUCT_RATE t5 on t3.rateid = t5.rateid and t5.biztype = 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ywlx_1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产品收益率关系表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 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延长期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ywlx_2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ywlx_3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ywlx_4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ywlx_5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ywlx_6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ywlx_7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’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left join Tbl_Hundsun_Fund_Info t2 on t1.fundCode = t2.FundCode</w:t>
      </w:r>
    </w:p>
    <w:p w:rsidR="00A10C76" w:rsidRPr="00E22999" w:rsidRDefault="00A10C76" w:rsidP="00D80DC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left join TBL_SYS_NON_WORKFLOW_APPROVAL t4 on t4.BizObjID = t1.ShareCatId and t4.IsDeleted = 0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where greatest(nvl(t1.LastModifiedtime,to_date(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nvl(t2.LastModifiedtime,to_date(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nvl(t3.LastModifiedtime,to_date(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nvl(t4.lastmodifiedtime,to_date(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nvl(t5.LastModifiedtime,to_date(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))) &gt;= 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greatest(nvl(t1.LastModifiedtime,to_date(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nvl(t2.LastModifiedtime,to_date(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nvl(t3.LastModifiedtime,to_date(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nvl(t4.lastmodifiedtime,to_date(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nvl(t5.LastModifiedtime,to_date(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>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))) &lt;= 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2999-01-01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</w:t>
      </w:r>
    </w:p>
    <w:p w:rsidR="00A10C76" w:rsidRPr="00E22999" w:rsidRDefault="00A10C76" w:rsidP="00A10C7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LastModifiedTime,t3.RateCfgId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lang w:eastAsia="zh-CN"/>
        </w:rPr>
        <w:t>;</w:t>
      </w: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4678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481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InputterID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Input_Date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Check_Date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CustomCollectRate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CustomManagerRat</w:t>
            </w:r>
            <w:r w:rsidRPr="00E22999">
              <w:rPr>
                <w:rFonts w:ascii="Courier New" w:hAnsi="Courier New" w:cs="Courier New" w:hint="eastAsia"/>
                <w:sz w:val="20"/>
                <w:highlight w:val="white"/>
                <w:lang w:eastAsia="zh-CN"/>
              </w:rPr>
              <w:t>e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CustomDivided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NoahCollectRate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NoahManagerRate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NoahDivided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NoahScope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NoahServiceRate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NoahIntrustScope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NoahServiceFee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SFID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SFProductID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历史字段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，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CBS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取消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CREATE view [dbo].[vw_PDProductRate_o2o]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select t1.ProductRate,t1.ProductID,t1.LevelUpper,t1.IncludeUpper,t1.LevelLower,t1.IncludeLower,t1.CustomCollectRate,t1.CustomManagerRate,t1.CustomDivided,t1.NoahCollectRate,t1.NoahManagerRate,t1.NoahDivided,t1.NoahScope,t1.CustomBenefitRate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,t1.NoahServiceRate,t1.NoahIntrustScope,t1.NoahServiceFee,t1.IsDeleted,t1.CreatedByID,t1.CreatedDate,t1.LastModifiedByID,t1.SFID,t1.SFProductID,t1.BakupID,t1.ZXCode,t1.CostRate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,t1.Cost,t1.RaiseAmount,t1.InputterID,t1.CheckID,t1.Input_Date,t1.Check_Date,t1.Check_Status,t2.FundName as FundName,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CASE WHEN ISNULL(t2.LastModifiedDate,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’’</w:t>
      </w:r>
      <w:r w:rsidRPr="00E22999">
        <w:rPr>
          <w:rFonts w:ascii="Courier New" w:hAnsi="Courier New" w:cs="Courier New"/>
          <w:noProof/>
          <w:sz w:val="20"/>
          <w:lang w:eastAsia="zh-CN"/>
        </w:rPr>
        <w:t>)=</w:t>
      </w:r>
      <w:r w:rsidR="00560EBE" w:rsidRPr="00E22999">
        <w:rPr>
          <w:rFonts w:ascii="Courier New" w:hAnsi="Courier New" w:cs="Courier New"/>
          <w:noProof/>
          <w:sz w:val="20"/>
          <w:lang w:eastAsia="zh-CN"/>
        </w:rPr>
        <w:t>’’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then t1.LastModifiedDate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WHEN t1.LastModifiedDate&gt;=t2.LastModifiedDate then t1.LastModifiedDate 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ELSE t2.LastModifiedDate END as LastModifiedDate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from DVL_PDProductRate t1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left join HundsunFundInfo t2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on t1.ZXCode = t2.FundCode</w:t>
      </w:r>
    </w:p>
    <w:p w:rsidR="00D81AB2" w:rsidRPr="00E22999" w:rsidRDefault="00D81AB2" w:rsidP="00D81AB2">
      <w:pPr>
        <w:spacing w:before="120"/>
        <w:ind w:firstLineChars="0" w:firstLine="0"/>
        <w:rPr>
          <w:lang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75" w:name="_Toc534726431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lastRenderedPageBreak/>
        <w:t>份额类别</w:t>
      </w:r>
      <w:r w:rsidRPr="00E22999">
        <w:rPr>
          <w:rFonts w:ascii="微软雅黑" w:eastAsia="微软雅黑" w:hAnsi="微软雅黑"/>
          <w:i w:val="0"/>
          <w:sz w:val="24"/>
          <w:szCs w:val="24"/>
          <w:lang w:val="en-GB" w:eastAsia="zh-CN"/>
        </w:rPr>
        <w:t>-</w:t>
      </w:r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费率</w:t>
      </w:r>
      <w:r w:rsidR="00F60774"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*</w:t>
      </w:r>
      <w:bookmarkEnd w:id="75"/>
    </w:p>
    <w:p w:rsidR="00D81AB2" w:rsidRPr="00E22999" w:rsidRDefault="00D81AB2" w:rsidP="000C7635">
      <w:pPr>
        <w:widowControl w:val="0"/>
        <w:tabs>
          <w:tab w:val="left" w:pos="3225"/>
          <w:tab w:val="left" w:pos="5430"/>
        </w:tabs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  <w:r w:rsidR="000C7635">
        <w:rPr>
          <w:rFonts w:ascii="微软雅黑" w:eastAsia="微软雅黑" w:hAnsi="微软雅黑"/>
          <w:szCs w:val="21"/>
          <w:lang w:eastAsia="zh-CN"/>
        </w:rPr>
        <w:tab/>
      </w:r>
      <w:r w:rsidR="000C7635">
        <w:rPr>
          <w:rFonts w:ascii="微软雅黑" w:eastAsia="微软雅黑" w:hAnsi="微软雅黑"/>
          <w:szCs w:val="21"/>
          <w:lang w:eastAsia="zh-CN"/>
        </w:rPr>
        <w:tab/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B16E68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B16E68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0C7635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635" w:rsidRPr="00E22999" w:rsidRDefault="000C7635" w:rsidP="000C763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635" w:rsidRPr="00E22999" w:rsidRDefault="000C7635" w:rsidP="000C763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ProductId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635" w:rsidRPr="00E22999" w:rsidRDefault="000C7635" w:rsidP="000C763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635" w:rsidRPr="00E22999" w:rsidRDefault="000C7635" w:rsidP="000C763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635" w:rsidRDefault="00D96738" w:rsidP="000C763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 xml:space="preserve">1. </w:t>
            </w:r>
            <w:r w:rsidR="00905788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产品ID与</w:t>
            </w:r>
            <w:r w:rsidR="00905788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“</w:t>
            </w:r>
            <w:r w:rsidR="00905788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</w:t>
            </w:r>
            <w:r w:rsidR="00905788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结束</w:t>
            </w:r>
            <w:r w:rsidR="00905788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时间</w:t>
            </w:r>
            <w:r w:rsidR="00905788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”</w:t>
            </w:r>
            <w:r w:rsidR="00905788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不能</w:t>
            </w:r>
            <w:r w:rsidR="00905788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同时为空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；</w:t>
            </w:r>
          </w:p>
          <w:p w:rsidR="00D96738" w:rsidRPr="00D96738" w:rsidRDefault="00D96738" w:rsidP="000C763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 xml:space="preserve">2. </w:t>
            </w:r>
            <w:r w:rsidR="00EA2573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支持多个</w:t>
            </w:r>
            <w:r w:rsidR="00EA2573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产品ID</w:t>
            </w:r>
            <w:r w:rsidR="00EA2573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，多个时传入数组[str1,str2,str3]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091E" w:rsidRPr="00E22999" w:rsidRDefault="0014091E" w:rsidP="0014091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】</w:t>
            </w:r>
          </w:p>
          <w:p w:rsidR="00D81AB2" w:rsidRPr="00E22999" w:rsidRDefault="0014091E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费</w:t>
            </w:r>
            <w:r w:rsidR="00D81AB2"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率</w:t>
            </w:r>
            <w:r w:rsidR="00D81AB2"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RateCfgId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14091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初始化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改变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份额类别ID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ShareCatId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 xml:space="preserve"> ProductRate</w:t>
            </w: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 xml:space="preserve"> 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产品</w:t>
            </w: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ProductId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ProductId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业务类型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biztype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每个“份额类别</w:t>
            </w: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+业务类型</w:t>
            </w: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”</w:t>
            </w: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一笔记录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AF6" w:rsidRPr="00E22999" w:rsidRDefault="0069347F" w:rsidP="00BB0A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费率</w:t>
            </w:r>
            <w:r w:rsidR="00BB0AF6"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AF6" w:rsidRPr="00E22999" w:rsidRDefault="00BB0AF6" w:rsidP="00BB0A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RateNote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AF6" w:rsidRPr="00E22999" w:rsidRDefault="00BB0AF6" w:rsidP="00BB0A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AF6" w:rsidRPr="00E22999" w:rsidRDefault="00BB0AF6" w:rsidP="00BB0A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0AF6" w:rsidRPr="00E22999" w:rsidRDefault="00BB0AF6" w:rsidP="00BB0A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54B" w:rsidRPr="00E22999" w:rsidRDefault="004E454B" w:rsidP="004E454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</w:rPr>
              <w:t>费用归属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54B" w:rsidRPr="00E22999" w:rsidRDefault="004E454B" w:rsidP="004E454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</w:rPr>
              <w:t>FeeBelonging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54B" w:rsidRPr="00E22999" w:rsidRDefault="004E454B" w:rsidP="004E454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cs="Courier New"/>
                <w:sz w:val="20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54B" w:rsidRPr="00E22999" w:rsidRDefault="004E454B" w:rsidP="004E454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54B" w:rsidRPr="00E22999" w:rsidRDefault="004E454B" w:rsidP="004E454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54B" w:rsidRPr="00E22999" w:rsidRDefault="004E454B" w:rsidP="004E454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</w:rPr>
              <w:t>收取</w:t>
            </w:r>
            <w:r w:rsidRPr="00E22999">
              <w:rPr>
                <w:rFonts w:ascii="微软雅黑" w:eastAsia="微软雅黑" w:hAnsi="微软雅黑" w:cs="Courier New"/>
                <w:sz w:val="20"/>
              </w:rPr>
              <w:t>频次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54B" w:rsidRPr="00E22999" w:rsidRDefault="004E454B" w:rsidP="004E454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</w:rPr>
              <w:t>Char</w:t>
            </w:r>
            <w:r w:rsidRPr="00E22999">
              <w:rPr>
                <w:rFonts w:ascii="微软雅黑" w:eastAsia="微软雅黑" w:hAnsi="微软雅黑" w:cs="Courier New"/>
                <w:sz w:val="20"/>
              </w:rPr>
              <w:t>geFreq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54B" w:rsidRPr="00E22999" w:rsidRDefault="004E454B" w:rsidP="004E454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cs="Courier New"/>
                <w:sz w:val="20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54B" w:rsidRPr="00E22999" w:rsidRDefault="004E454B" w:rsidP="004E454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54B" w:rsidRPr="00E22999" w:rsidRDefault="004E454B" w:rsidP="004E454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54B" w:rsidRPr="00E22999" w:rsidRDefault="004E454B" w:rsidP="004E454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</w:rPr>
              <w:t>费用</w:t>
            </w:r>
            <w:r w:rsidRPr="00E22999">
              <w:rPr>
                <w:rFonts w:ascii="微软雅黑" w:eastAsia="微软雅黑" w:hAnsi="微软雅黑" w:cs="Courier New"/>
                <w:sz w:val="20"/>
              </w:rPr>
              <w:t>收取方式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54B" w:rsidRPr="00E22999" w:rsidRDefault="004E454B" w:rsidP="004E454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</w:rPr>
              <w:t>ChargeMethod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54B" w:rsidRPr="00E22999" w:rsidRDefault="004E454B" w:rsidP="004E454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54B" w:rsidRPr="00E22999" w:rsidRDefault="004E454B" w:rsidP="004E454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54B" w:rsidRPr="00E22999" w:rsidRDefault="004E454B" w:rsidP="004E454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上限金额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UpperLimitAmount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LevelUpper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上限包含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IsIncludeUpperLimit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IncludeUpper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下限金额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LowerLimitAmoun</w:t>
            </w: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lastRenderedPageBreak/>
              <w:t>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LevelLower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lastRenderedPageBreak/>
              <w:t>下限包含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IsIncludeLowerLimit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IncludeLower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个人费率值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IndRate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518B2" w:rsidRPr="00E22999" w:rsidRDefault="00D518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noProof/>
                <w:sz w:val="20"/>
                <w:lang w:eastAsia="zh-CN"/>
              </w:rPr>
              <w:t>费率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字段，</w:t>
            </w:r>
            <w:r w:rsidRPr="00E22999">
              <w:rPr>
                <w:rFonts w:ascii="Courier New" w:hAnsi="Courier New" w:cs="Courier New" w:hint="eastAsia"/>
                <w:noProof/>
                <w:sz w:val="20"/>
                <w:lang w:eastAsia="zh-CN"/>
              </w:rPr>
              <w:t>C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BS</w:t>
            </w:r>
            <w:r w:rsidRPr="00E22999">
              <w:rPr>
                <w:rFonts w:ascii="Courier New" w:hAnsi="Courier New" w:cs="Courier New" w:hint="eastAsia"/>
                <w:noProof/>
                <w:sz w:val="20"/>
                <w:lang w:eastAsia="zh-CN"/>
              </w:rPr>
              <w:t>保存数字规则变化，需</w:t>
            </w:r>
            <w:r w:rsidRPr="00E22999">
              <w:rPr>
                <w:rFonts w:ascii="Courier New" w:hAnsi="Courier New" w:cs="Courier New" w:hint="eastAsia"/>
                <w:noProof/>
                <w:sz w:val="20"/>
                <w:lang w:eastAsia="zh-CN"/>
              </w:rPr>
              <w:t>*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100</w:t>
            </w:r>
            <w:r w:rsidRPr="00E22999">
              <w:rPr>
                <w:rFonts w:ascii="Courier New" w:hAnsi="Courier New" w:cs="Courier New" w:hint="eastAsia"/>
                <w:noProof/>
                <w:sz w:val="20"/>
                <w:lang w:eastAsia="zh-CN"/>
              </w:rPr>
              <w:t>同步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方舟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代替</w:t>
            </w: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原有</w:t>
            </w: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CostRate</w:t>
            </w:r>
            <w:r w:rsidRPr="00E22999">
              <w:rPr>
                <w:rFonts w:ascii="Courier New" w:hAnsi="Courier New" w:cs="Courier New" w:hint="eastAsia"/>
                <w:sz w:val="20"/>
                <w:highlight w:val="white"/>
                <w:lang w:eastAsia="zh-CN"/>
              </w:rPr>
              <w:t>和</w:t>
            </w: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Cost</w:t>
            </w: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字段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个人费用值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IndFee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机构费率值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BizOrgRate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机构费用值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BizOrgFee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7C5D42" w:rsidRPr="00E22999" w:rsidTr="007D7CFC">
        <w:trPr>
          <w:trHeight w:val="555"/>
          <w:ins w:id="76" w:author="王勇（业务技术分析部）" w:date="2018-11-21T14:59:00Z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D42" w:rsidRPr="00E22999" w:rsidRDefault="007C5D42" w:rsidP="007C5D4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ins w:id="77" w:author="王勇（业务技术分析部）" w:date="2018-11-21T14:59:00Z"/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ins w:id="78" w:author="王勇（业务技术分析部）" w:date="2018-11-21T14:59:00Z">
              <w:r>
                <w:rPr>
                  <w:rFonts w:ascii="微软雅黑" w:eastAsia="微软雅黑" w:hAnsi="微软雅黑" w:cs="宋体" w:hint="eastAsia"/>
                  <w:sz w:val="18"/>
                  <w:szCs w:val="18"/>
                  <w:lang w:eastAsia="zh-CN"/>
                </w:rPr>
                <w:t>产品</w:t>
              </w:r>
              <w:r>
                <w:rPr>
                  <w:rFonts w:ascii="微软雅黑" w:eastAsia="微软雅黑" w:hAnsi="微软雅黑" w:cs="宋体"/>
                  <w:sz w:val="18"/>
                  <w:szCs w:val="18"/>
                  <w:lang w:eastAsia="zh-CN"/>
                </w:rPr>
                <w:t>费率值</w:t>
              </w:r>
            </w:ins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D42" w:rsidRPr="00E22999" w:rsidRDefault="007C5D42" w:rsidP="007C5D4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ins w:id="79" w:author="王勇（业务技术分析部）" w:date="2018-11-21T14:59:00Z"/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ins w:id="80" w:author="王勇（业务技术分析部）" w:date="2018-11-21T14:59:00Z">
              <w:r>
                <w:rPr>
                  <w:rFonts w:ascii="微软雅黑" w:eastAsia="微软雅黑" w:hAnsi="微软雅黑" w:cs="Courier New" w:hint="eastAsia"/>
                  <w:sz w:val="20"/>
                </w:rPr>
                <w:t>PrdRate</w:t>
              </w:r>
            </w:ins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D42" w:rsidRPr="00E22999" w:rsidRDefault="007C5D42" w:rsidP="007C5D4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ins w:id="81" w:author="王勇（业务技术分析部）" w:date="2018-11-21T14:59:00Z"/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ins w:id="82" w:author="王勇（业务技术分析部）" w:date="2018-11-21T14:59:00Z">
              <w:r w:rsidRPr="00FA09A6">
                <w:rPr>
                  <w:rFonts w:ascii="微软雅黑" w:eastAsia="微软雅黑" w:hAnsi="微软雅黑" w:cs="Courier New"/>
                  <w:sz w:val="20"/>
                </w:rPr>
                <w:t>NUMBER(22,4)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D42" w:rsidRPr="00E22999" w:rsidRDefault="007C5D42" w:rsidP="007C5D4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ins w:id="83" w:author="王勇（业务技术分析部）" w:date="2018-11-21T14:59:00Z"/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ins w:id="84" w:author="王勇（业务技术分析部）" w:date="2018-11-21T14:59:00Z">
              <w:r>
                <w:rPr>
                  <w:rFonts w:ascii="微软雅黑" w:eastAsia="微软雅黑" w:hAnsi="微软雅黑" w:cs="宋体" w:hint="eastAsia"/>
                  <w:sz w:val="18"/>
                  <w:szCs w:val="18"/>
                  <w:lang w:eastAsia="zh-CN"/>
                </w:rPr>
                <w:t>Y</w:t>
              </w:r>
            </w:ins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D42" w:rsidRPr="00E22999" w:rsidRDefault="007C5D42" w:rsidP="007C5D4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ins w:id="85" w:author="王勇（业务技术分析部）" w:date="2018-11-21T14:59:00Z"/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7C5D42" w:rsidRPr="00E22999" w:rsidTr="007D7CFC">
        <w:trPr>
          <w:trHeight w:val="555"/>
          <w:ins w:id="86" w:author="王勇（业务技术分析部）" w:date="2018-11-21T14:59:00Z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D42" w:rsidRDefault="007C5D42" w:rsidP="007C5D4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ins w:id="87" w:author="王勇（业务技术分析部）" w:date="2018-11-21T14:59:00Z"/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ins w:id="88" w:author="王勇（业务技术分析部）" w:date="2018-11-21T14:59:00Z">
              <w:r>
                <w:rPr>
                  <w:rFonts w:ascii="微软雅黑" w:eastAsia="微软雅黑" w:hAnsi="微软雅黑" w:cs="宋体" w:hint="eastAsia"/>
                  <w:sz w:val="18"/>
                  <w:szCs w:val="18"/>
                  <w:lang w:eastAsia="zh-CN"/>
                </w:rPr>
                <w:t>产品</w:t>
              </w:r>
              <w:r>
                <w:rPr>
                  <w:rFonts w:ascii="微软雅黑" w:eastAsia="微软雅黑" w:hAnsi="微软雅黑" w:cs="宋体"/>
                  <w:sz w:val="18"/>
                  <w:szCs w:val="18"/>
                  <w:lang w:eastAsia="zh-CN"/>
                </w:rPr>
                <w:t>费用值</w:t>
              </w:r>
            </w:ins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D42" w:rsidRPr="00E22999" w:rsidRDefault="007C5D42" w:rsidP="007C5D4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ins w:id="89" w:author="王勇（业务技术分析部）" w:date="2018-11-21T14:59:00Z"/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ins w:id="90" w:author="王勇（业务技术分析部）" w:date="2018-11-21T14:59:00Z">
              <w:r>
                <w:rPr>
                  <w:rFonts w:ascii="微软雅黑" w:eastAsia="微软雅黑" w:hAnsi="微软雅黑" w:cs="Courier New" w:hint="eastAsia"/>
                  <w:sz w:val="20"/>
                </w:rPr>
                <w:t>Prd</w:t>
              </w:r>
              <w:r>
                <w:rPr>
                  <w:rFonts w:ascii="微软雅黑" w:eastAsia="微软雅黑" w:hAnsi="微软雅黑" w:cs="Courier New"/>
                  <w:sz w:val="20"/>
                </w:rPr>
                <w:t>Fee</w:t>
              </w:r>
            </w:ins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D42" w:rsidRPr="00E22999" w:rsidRDefault="007C5D42" w:rsidP="007C5D4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ins w:id="91" w:author="王勇（业务技术分析部）" w:date="2018-11-21T14:59:00Z"/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ins w:id="92" w:author="王勇（业务技术分析部）" w:date="2018-11-21T14:59:00Z">
              <w:r w:rsidRPr="00290DB3">
                <w:rPr>
                  <w:rFonts w:ascii="微软雅黑" w:eastAsia="微软雅黑" w:hAnsi="微软雅黑" w:cs="Courier New"/>
                  <w:sz w:val="20"/>
                </w:rPr>
                <w:t>NUMBER(20,2)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D42" w:rsidRPr="00E22999" w:rsidRDefault="007C5D42" w:rsidP="007C5D4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ins w:id="93" w:author="王勇（业务技术分析部）" w:date="2018-11-21T14:59:00Z"/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ins w:id="94" w:author="王勇（业务技术分析部）" w:date="2018-11-21T14:59:00Z">
              <w:r>
                <w:rPr>
                  <w:rFonts w:ascii="微软雅黑" w:eastAsia="微软雅黑" w:hAnsi="微软雅黑" w:cs="宋体" w:hint="eastAsia"/>
                  <w:sz w:val="18"/>
                  <w:szCs w:val="18"/>
                  <w:lang w:eastAsia="zh-CN"/>
                </w:rPr>
                <w:t>Y</w:t>
              </w:r>
            </w:ins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D42" w:rsidRPr="00E22999" w:rsidRDefault="007C5D42" w:rsidP="007C5D4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ins w:id="95" w:author="王勇（业务技术分析部）" w:date="2018-11-21T14:59:00Z"/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基金代码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FundCode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noProof/>
                <w:sz w:val="20"/>
                <w:lang w:eastAsia="zh-CN"/>
              </w:rPr>
              <w:t>ZXCode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基金</w:t>
            </w: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FundName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FundName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确认人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ApprovalUserId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CheckID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确认标志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ApprovalResult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Check_Status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E518D8" w:rsidRPr="00E22999" w:rsidRDefault="00E518D8" w:rsidP="00E518D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份额类别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费率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select t3.RateCfgId,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费率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t1.ShareCatId,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份额类别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【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ProductRate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】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t1.ProductID,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iCs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t5.biztype,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业务类型</w:t>
      </w:r>
      <w:r w:rsidR="00C70895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，</w:t>
      </w:r>
    </w:p>
    <w:p w:rsidR="004E454B" w:rsidRPr="00E22999" w:rsidRDefault="00BB0AF6" w:rsidP="004E454B">
      <w:pPr>
        <w:widowControl w:val="0"/>
        <w:overflowPunct/>
        <w:spacing w:beforeLines="0" w:before="0"/>
        <w:ind w:firstLineChars="350" w:firstLine="7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t5.</w:t>
      </w:r>
      <w:r w:rsidRPr="00E22999">
        <w:rPr>
          <w:rFonts w:ascii="Courier New" w:hAnsi="Courier New" w:cs="Courier New"/>
          <w:i/>
          <w:iCs/>
          <w:sz w:val="20"/>
          <w:lang w:eastAsia="zh-CN"/>
        </w:rPr>
        <w:t>RateNote, --</w:t>
      </w:r>
      <w:r w:rsidR="003669F6" w:rsidRPr="00E22999">
        <w:rPr>
          <w:rFonts w:ascii="Courier New" w:hAnsi="Courier New" w:cs="Courier New" w:hint="eastAsia"/>
          <w:i/>
          <w:iCs/>
          <w:sz w:val="20"/>
          <w:lang w:eastAsia="zh-CN"/>
        </w:rPr>
        <w:t>费率</w:t>
      </w:r>
      <w:r w:rsidRPr="00E22999">
        <w:rPr>
          <w:rFonts w:ascii="Courier New" w:hAnsi="Courier New" w:cs="Courier New"/>
          <w:i/>
          <w:iCs/>
          <w:sz w:val="20"/>
          <w:lang w:eastAsia="zh-CN"/>
        </w:rPr>
        <w:t>说明，</w:t>
      </w:r>
      <w:r w:rsidR="009F1893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</w:t>
      </w:r>
    </w:p>
    <w:p w:rsidR="004E454B" w:rsidRPr="00E22999" w:rsidRDefault="004E454B" w:rsidP="004E454B">
      <w:pPr>
        <w:widowControl w:val="0"/>
        <w:overflowPunct/>
        <w:spacing w:beforeLines="0" w:before="0"/>
        <w:ind w:firstLineChars="350" w:firstLine="700"/>
        <w:textAlignment w:val="auto"/>
        <w:rPr>
          <w:rFonts w:ascii="微软雅黑" w:eastAsia="微软雅黑" w:hAnsi="微软雅黑" w:cs="Courier New"/>
          <w:sz w:val="20"/>
          <w:lang w:eastAsia="zh-CN"/>
        </w:rPr>
      </w:pPr>
      <w:r w:rsidRPr="00E22999">
        <w:rPr>
          <w:rFonts w:ascii="Courier New" w:hAnsi="Courier New" w:cs="Courier New" w:hint="eastAsia"/>
          <w:i/>
          <w:iCs/>
          <w:sz w:val="20"/>
          <w:lang w:eastAsia="zh-CN"/>
        </w:rPr>
        <w:t>t5.</w:t>
      </w:r>
      <w:r w:rsidRPr="00E22999">
        <w:rPr>
          <w:rFonts w:ascii="微软雅黑" w:eastAsia="微软雅黑" w:hAnsi="微软雅黑" w:cs="Courier New"/>
          <w:sz w:val="20"/>
        </w:rPr>
        <w:t>FeeBelonging,  --</w:t>
      </w:r>
      <w:r w:rsidRPr="00E22999">
        <w:rPr>
          <w:rFonts w:ascii="微软雅黑" w:eastAsia="微软雅黑" w:hAnsi="微软雅黑" w:cs="Courier New" w:hint="eastAsia"/>
          <w:sz w:val="20"/>
          <w:lang w:eastAsia="zh-CN"/>
        </w:rPr>
        <w:t>费用</w:t>
      </w:r>
      <w:r w:rsidRPr="00E22999">
        <w:rPr>
          <w:rFonts w:ascii="微软雅黑" w:eastAsia="微软雅黑" w:hAnsi="微软雅黑" w:cs="Courier New"/>
          <w:sz w:val="20"/>
          <w:lang w:eastAsia="zh-CN"/>
        </w:rPr>
        <w:t>归属</w:t>
      </w:r>
    </w:p>
    <w:p w:rsidR="004E454B" w:rsidRPr="00E22999" w:rsidRDefault="004E454B" w:rsidP="004E454B">
      <w:pPr>
        <w:widowControl w:val="0"/>
        <w:overflowPunct/>
        <w:spacing w:beforeLines="0" w:before="0"/>
        <w:ind w:firstLineChars="0" w:firstLine="0"/>
        <w:textAlignment w:val="auto"/>
        <w:rPr>
          <w:rFonts w:ascii="微软雅黑" w:eastAsia="微软雅黑" w:hAnsi="微软雅黑" w:cs="Courier New"/>
          <w:sz w:val="20"/>
          <w:lang w:eastAsia="zh-CN"/>
        </w:rPr>
      </w:pPr>
      <w:r w:rsidRPr="00E22999">
        <w:rPr>
          <w:rFonts w:ascii="微软雅黑" w:eastAsia="微软雅黑" w:hAnsi="微软雅黑" w:cs="Courier New" w:hint="eastAsia"/>
          <w:sz w:val="20"/>
          <w:lang w:eastAsia="zh-CN"/>
        </w:rPr>
        <w:t xml:space="preserve">       t5.</w:t>
      </w:r>
      <w:r w:rsidRPr="00E22999">
        <w:rPr>
          <w:rFonts w:ascii="微软雅黑" w:eastAsia="微软雅黑" w:hAnsi="微软雅黑" w:cs="Courier New" w:hint="eastAsia"/>
          <w:sz w:val="20"/>
        </w:rPr>
        <w:t>Char</w:t>
      </w:r>
      <w:r w:rsidRPr="00E22999">
        <w:rPr>
          <w:rFonts w:ascii="微软雅黑" w:eastAsia="微软雅黑" w:hAnsi="微软雅黑" w:cs="Courier New"/>
          <w:sz w:val="20"/>
        </w:rPr>
        <w:t>geFreq,  --</w:t>
      </w:r>
      <w:r w:rsidRPr="00E22999">
        <w:rPr>
          <w:rFonts w:ascii="微软雅黑" w:eastAsia="微软雅黑" w:hAnsi="微软雅黑" w:cs="Courier New" w:hint="eastAsia"/>
          <w:sz w:val="20"/>
          <w:lang w:eastAsia="zh-CN"/>
        </w:rPr>
        <w:t>收取</w:t>
      </w:r>
      <w:r w:rsidRPr="00E22999">
        <w:rPr>
          <w:rFonts w:ascii="微软雅黑" w:eastAsia="微软雅黑" w:hAnsi="微软雅黑" w:cs="Courier New"/>
          <w:sz w:val="20"/>
          <w:lang w:eastAsia="zh-CN"/>
        </w:rPr>
        <w:t>频次</w:t>
      </w:r>
    </w:p>
    <w:p w:rsidR="004E454B" w:rsidRPr="00E22999" w:rsidRDefault="004E454B" w:rsidP="004E454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微软雅黑" w:eastAsia="微软雅黑" w:hAnsi="微软雅黑" w:cs="Courier New" w:hint="eastAsia"/>
          <w:sz w:val="20"/>
          <w:lang w:eastAsia="zh-CN"/>
        </w:rPr>
        <w:lastRenderedPageBreak/>
        <w:t xml:space="preserve">       t5.ChargeMethod,  --费用</w:t>
      </w:r>
      <w:r w:rsidRPr="00E22999">
        <w:rPr>
          <w:rFonts w:ascii="微软雅黑" w:eastAsia="微软雅黑" w:hAnsi="微软雅黑" w:cs="Courier New"/>
          <w:sz w:val="20"/>
          <w:lang w:eastAsia="zh-CN"/>
        </w:rPr>
        <w:t>收取方式</w:t>
      </w:r>
    </w:p>
    <w:p w:rsidR="009F1893" w:rsidRPr="00E22999" w:rsidRDefault="009F1893" w:rsidP="004E454B">
      <w:pPr>
        <w:widowControl w:val="0"/>
        <w:overflowPunct/>
        <w:spacing w:beforeLines="0" w:before="0"/>
        <w:ind w:firstLineChars="350" w:firstLine="7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t1.UpperLimitAmount,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上限金额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LevelUpper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t1.IsIncludeUpperLimit,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上限标志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IncludeUpper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t1.LowerLimitAmount,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下限金额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LevelLower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t1.IsIncludeLowerLimit,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下限标志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IncludeLower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t3.IndRate*100 as IndRate,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个人费率值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t3.IndFee,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个人费用值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t3.BizOrgRate*100 as BizOrgRate,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机构费率值</w:t>
      </w:r>
    </w:p>
    <w:p w:rsidR="009F1893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ins w:id="96" w:author="王勇（业务技术分析部）" w:date="2018-11-21T14:59:00Z"/>
          <w:rFonts w:ascii="Courier New" w:hAnsi="Courier New" w:cs="Courier New"/>
          <w:i/>
          <w:iCs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t3.BizOrgFee,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机构费用值</w:t>
      </w:r>
    </w:p>
    <w:p w:rsidR="007C5D42" w:rsidRDefault="007C5D42" w:rsidP="009F1893">
      <w:pPr>
        <w:widowControl w:val="0"/>
        <w:overflowPunct/>
        <w:spacing w:beforeLines="0" w:before="0"/>
        <w:ind w:firstLineChars="0" w:firstLine="0"/>
        <w:textAlignment w:val="auto"/>
        <w:rPr>
          <w:ins w:id="97" w:author="王勇（业务技术分析部）" w:date="2018-11-21T15:00:00Z"/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      </w:t>
      </w:r>
      <w:ins w:id="98" w:author="王勇（业务技术分析部）" w:date="2018-11-21T14:59:00Z">
        <w:r>
          <w:rPr>
            <w:rFonts w:ascii="Courier New" w:hAnsi="Courier New" w:cs="Courier New" w:hint="eastAsia"/>
            <w:sz w:val="20"/>
            <w:highlight w:val="white"/>
            <w:lang w:eastAsia="zh-CN"/>
          </w:rPr>
          <w:t xml:space="preserve">t3.PrdRate*100 as </w:t>
        </w:r>
      </w:ins>
      <w:ins w:id="99" w:author="王勇（业务技术分析部）" w:date="2018-11-21T15:00:00Z">
        <w:r>
          <w:rPr>
            <w:rFonts w:ascii="Courier New" w:hAnsi="Courier New" w:cs="Courier New"/>
            <w:sz w:val="20"/>
            <w:highlight w:val="white"/>
            <w:lang w:eastAsia="zh-CN"/>
          </w:rPr>
          <w:t>PrdRate</w:t>
        </w:r>
        <w:r w:rsidR="008A6752">
          <w:rPr>
            <w:rFonts w:ascii="Courier New" w:hAnsi="Courier New" w:cs="Courier New"/>
            <w:sz w:val="20"/>
            <w:highlight w:val="white"/>
            <w:lang w:eastAsia="zh-CN"/>
          </w:rPr>
          <w:t>, --</w:t>
        </w:r>
        <w:r w:rsidR="008A6752">
          <w:rPr>
            <w:rFonts w:ascii="Courier New" w:hAnsi="Courier New" w:cs="Courier New" w:hint="eastAsia"/>
            <w:sz w:val="20"/>
            <w:highlight w:val="white"/>
            <w:lang w:eastAsia="zh-CN"/>
          </w:rPr>
          <w:t>产品</w:t>
        </w:r>
        <w:r w:rsidR="008A6752">
          <w:rPr>
            <w:rFonts w:ascii="Courier New" w:hAnsi="Courier New" w:cs="Courier New"/>
            <w:sz w:val="20"/>
            <w:highlight w:val="white"/>
            <w:lang w:eastAsia="zh-CN"/>
          </w:rPr>
          <w:t>费率值</w:t>
        </w:r>
      </w:ins>
    </w:p>
    <w:p w:rsidR="008A6752" w:rsidRPr="00E22999" w:rsidRDefault="008A6752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      </w:t>
      </w:r>
      <w:ins w:id="100" w:author="王勇（业务技术分析部）" w:date="2018-11-21T15:00:00Z">
        <w:r>
          <w:rPr>
            <w:rFonts w:ascii="Courier New" w:hAnsi="Courier New" w:cs="Courier New" w:hint="eastAsia"/>
            <w:sz w:val="20"/>
            <w:highlight w:val="white"/>
            <w:lang w:eastAsia="zh-CN"/>
          </w:rPr>
          <w:t>t3.PrdFee, --</w:t>
        </w:r>
        <w:r>
          <w:rPr>
            <w:rFonts w:ascii="Courier New" w:hAnsi="Courier New" w:cs="Courier New" w:hint="eastAsia"/>
            <w:sz w:val="20"/>
            <w:highlight w:val="white"/>
            <w:lang w:eastAsia="zh-CN"/>
          </w:rPr>
          <w:t>产品</w:t>
        </w:r>
        <w:r>
          <w:rPr>
            <w:rFonts w:ascii="Courier New" w:hAnsi="Courier New" w:cs="Courier New"/>
            <w:sz w:val="20"/>
            <w:highlight w:val="white"/>
            <w:lang w:eastAsia="zh-CN"/>
          </w:rPr>
          <w:t>费用值</w:t>
        </w:r>
      </w:ins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t1.FundCode,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基金代码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t2.FundName,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基金名称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t4.ApprovalUserId,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确认人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CheckID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t4.ApprovalResult,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确认标志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 Check_Status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greatest(nvl(t1.IsDeleted,0),nvl(t3.IsDeleted,0)) AS IsDeleted,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 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greatest(nvl(t1.LastModifiedtime,to_date(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nvl(t2.LastModifiedtime,to_date(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nvl(t3.LastModifiedtime,to_date(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nvl(t4.lastmodifiedtime,to_date(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nvl(t5.LastModifiedtime,to_date(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))) AS LastModifiedTime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TBL_DVL_PRODUCT_SHARE_CAT t1 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分档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left join TBL_DVL_PRODUCT_FEE_RATE_CFG t3 on t1.sharecatid = t3.sharecatid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费率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left join TBL_DVL_PRODUCT_RATE t5 on t3.rateid = t5.rateid and t5.biztype in 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ywlx_8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ywlx_9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ywlx_10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="003A31F4" w:rsidRPr="00E22999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</w:t>
      </w:r>
      <w:r w:rsidR="003A31F4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，</w:t>
      </w:r>
      <w:r w:rsidR="003A31F4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’ywlx_11’, ’ywlx_12’, ’ywlx_13’, ’ywlx_14’, ’ywlx_15’, ’ywlx_16’</w:t>
      </w:r>
      <w:r w:rsidR="003A31F4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,</w:t>
      </w:r>
      <w:r w:rsidR="003A31F4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’ywlx_17’, ’ywlx_99’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) </w:t>
      </w:r>
      <w:r w:rsidR="00560EB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–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产品费率关系表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left join Tbl_Hundsun_Fund_Info t2 on t1.fundCode = t2.FundCode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left join TBL_SYS_NON_WORKFLOW_APPROVAL t4 on t4.BizObjID = t1.ShareCatId and t4.IsDeleted = 0 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where greatest(nvl(t1.LastModifiedtime,to_date(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nvl(t2.LastModifiedtime,to_date(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nvl(t3.LastModifiedtime,to_date(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nvl(t4.lastmodifiedtime,to_date(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nvl(t5.LastModifiedtime,to_date(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))) &gt;= #StartTime#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greatest(nvl(t1.LastModifiedtime,to_date(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nvl(t2.LastModifiedtime,to_date(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nvl(t3.LastModifiedtime,to_date(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 xml:space="preserve">                nvl(t4.lastmodifiedtime,to_date(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)),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nvl(t5.LastModifiedtime,to_date(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1999-01-01 00:00:00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yyyy-mm-dd hh24:mi:ss</w:t>
      </w:r>
      <w:r w:rsidR="00560EBE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))) &lt;= #EndTime#</w:t>
      </w:r>
    </w:p>
    <w:p w:rsidR="009F1893" w:rsidRPr="00E22999" w:rsidRDefault="009F1893" w:rsidP="009F189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LastModifiedTime,t3.RateCfgId</w:t>
      </w:r>
    </w:p>
    <w:p w:rsidR="000C0B48" w:rsidRPr="00E22999" w:rsidRDefault="000C0B48" w:rsidP="000C0B4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 w:hint="eastAsia"/>
          <w:sz w:val="20"/>
          <w:lang w:eastAsia="zh-CN"/>
        </w:rPr>
        <w:t>;</w:t>
      </w: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4678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197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InputterID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Input_Date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Check_Date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SFID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SFProductID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CostRate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Cost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历史字段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，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CBS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取消</w:t>
            </w: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lang w:eastAsia="zh-CN"/>
        </w:rPr>
      </w:pPr>
    </w:p>
    <w:p w:rsidR="00D81AB2" w:rsidRPr="00E22999" w:rsidRDefault="00D81AB2" w:rsidP="00D81AB2">
      <w:pPr>
        <w:spacing w:before="120"/>
        <w:ind w:firstLineChars="0" w:firstLine="0"/>
        <w:rPr>
          <w:lang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01" w:name="_Toc534726432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相关机构</w:t>
      </w:r>
      <w:bookmarkEnd w:id="101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CA7056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7056" w:rsidRPr="00E22999" w:rsidRDefault="00CA7056" w:rsidP="00CA705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</w:rPr>
              <w:t>机构ID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7056" w:rsidRPr="00E22999" w:rsidRDefault="00CA7056" w:rsidP="00CA705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BizOrgId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056" w:rsidRPr="00E22999" w:rsidRDefault="00CA7056" w:rsidP="00CA705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056" w:rsidRPr="00E22999" w:rsidRDefault="00CA7056" w:rsidP="00CA705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7056" w:rsidRPr="00E22999" w:rsidRDefault="00CA7056" w:rsidP="00CA705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091E" w:rsidRPr="00E22999" w:rsidRDefault="0014091E" w:rsidP="0014091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】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</w:rPr>
              <w:t>机构ID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BizOrgId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[SupplyID]</w:t>
            </w:r>
          </w:p>
          <w:p w:rsidR="0014091E" w:rsidRPr="00E22999" w:rsidRDefault="0014091E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初始化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不变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机构代码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BizOrgORC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[SupplyCode]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机构全称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BizOrgFullName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[ChinaFullName]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机构简称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BizOrgBriefName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[ChinaShortName]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机构注册省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RegistryProvince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[RegistrationArea]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机构注册国家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RegistryCountry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[HeadquarterLocation]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t1.BizOrgId,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--[SupplyID]</w:t>
      </w:r>
      <w:r w:rsidR="00AA5AE4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[</w:t>
      </w:r>
      <w:r w:rsidR="00AA5AE4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初始化</w:t>
      </w:r>
      <w:r w:rsidR="00AA5AE4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不改变</w:t>
      </w:r>
      <w:r w:rsidR="00AA5AE4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t1.BizOrgORC,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机构代码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[SupplyCode]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t1.BizOrgFullName,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机构全称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[ChinaFullName]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t1.BizOrgBriefName,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机构简称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[ChinaShortName]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t1.RegistryProvince,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机构注册省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[RegistrationArea]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t1.RegistryCountry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机构注册国家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[HeadquarterLocation]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t1.IsDeleted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TBL_DVL_BIZ_ORG t1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W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here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t1.LastModifiedTime &gt;= #StartTime#</w:t>
      </w:r>
    </w:p>
    <w:p w:rsidR="0038323E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t1.LastModifiedTime &lt;= #EndTime#</w:t>
      </w:r>
    </w:p>
    <w:p w:rsidR="00CA7056" w:rsidRPr="00E22999" w:rsidRDefault="00CA7056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>
        <w:rPr>
          <w:rFonts w:ascii="Courier New" w:hAnsi="Courier New" w:cs="Courier New"/>
          <w:sz w:val="20"/>
          <w:lang w:eastAsia="zh-CN"/>
        </w:rPr>
        <w:t xml:space="preserve">   and t1.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BizOrgId</w:t>
      </w:r>
      <w:r>
        <w:rPr>
          <w:rFonts w:ascii="Courier New" w:hAnsi="Courier New" w:cs="Courier New"/>
          <w:sz w:val="20"/>
          <w:lang w:eastAsia="zh-CN"/>
        </w:rPr>
        <w:t xml:space="preserve"> = #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BizOrgId</w:t>
      </w:r>
      <w:r>
        <w:rPr>
          <w:rFonts w:ascii="Courier New" w:hAnsi="Courier New" w:cs="Courier New"/>
          <w:sz w:val="20"/>
          <w:lang w:eastAsia="zh-CN"/>
        </w:rPr>
        <w:t>#</w:t>
      </w:r>
    </w:p>
    <w:p w:rsidR="00D81AB2" w:rsidRPr="00E22999" w:rsidRDefault="0038323E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 BizOrgId</w:t>
      </w:r>
      <w:r w:rsidR="00D81AB2" w:rsidRPr="00E22999">
        <w:rPr>
          <w:rFonts w:ascii="Courier New" w:hAnsi="Courier New" w:cs="Courier New"/>
          <w:sz w:val="20"/>
          <w:lang w:eastAsia="zh-CN"/>
        </w:rPr>
        <w:t>;</w:t>
      </w:r>
    </w:p>
    <w:p w:rsidR="00D81AB2" w:rsidRPr="00E22999" w:rsidRDefault="00D81AB2" w:rsidP="00D81AB2">
      <w:pPr>
        <w:spacing w:before="120"/>
        <w:ind w:firstLineChars="0" w:firstLine="0"/>
        <w:rPr>
          <w:rFonts w:ascii="Courier New" w:hAnsi="Courier New" w:cs="Courier New"/>
          <w:sz w:val="20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4678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[EnglishName]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[EnglishShortName]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[BulidDate]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[RegistrationFunds]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[Currency]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[ShareholderBackground]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[BusinessStatus]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[SupplyKind]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[Organization]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lastRenderedPageBreak/>
              <w:t>[URL]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[DevelopmentProcess]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[CorporateVision]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[Brand]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[MediaEvaluation]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[SupplyType]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[RegistrationAddress]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[OfficeAddress]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[CorporateStructure]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[CompanyProfile]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[IsDeleted]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[CreatedByID]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[CreatedDate]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[LastModifiedByID]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[LastModifiedDate]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[SFID]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[TotalFunds]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[TotalCurrency]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历史字段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，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CBS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取消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 xml:space="preserve"> </w:t>
            </w: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create view [dbo].[vw_PDSupply_o2o]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SELECT [SupplyID]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,[ChinaFullName]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,[ChinaShortName]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,[EnglishName]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,[EnglishShortName]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,[RegistrationArea]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,[HeadquarterLocation]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,[BulidDate]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,[RegistrationFunds]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,[Currency]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,[ShareholderBackground]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,[BusinessStatus]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,[SupplyKind]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,[Organization]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,[URL]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,[DevelopmentProcess]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,[CorporateVision]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,[Brand]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,[MediaEvaluation]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,[SupplyType]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,[RegistrationAddress]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,[OfficeAddress]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,[CorporateStructure]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,[CompanyProfile]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,[IsDeleted]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,[SFID]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,[SupplyCode]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,[TotalFunds]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,[TotalCurrency]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FROM [ERP_SIT].[dbo].[DVL_PDSupply]</w:t>
      </w:r>
    </w:p>
    <w:p w:rsidR="00D81AB2" w:rsidRPr="00E22999" w:rsidRDefault="00D81AB2" w:rsidP="00D81AB2">
      <w:pPr>
        <w:spacing w:before="120"/>
        <w:ind w:firstLineChars="0" w:firstLine="0"/>
        <w:rPr>
          <w:rFonts w:ascii="Courier New" w:hAnsi="Courier New" w:cs="Courier New"/>
          <w:noProof/>
          <w:sz w:val="20"/>
          <w:lang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02" w:name="_Toc534726433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项目/主产品</w:t>
      </w:r>
      <w:r w:rsidRPr="00E22999">
        <w:rPr>
          <w:rFonts w:ascii="微软雅黑" w:eastAsia="微软雅黑" w:hAnsi="微软雅黑"/>
          <w:i w:val="0"/>
          <w:sz w:val="24"/>
          <w:szCs w:val="24"/>
          <w:lang w:val="en-GB" w:eastAsia="zh-CN"/>
        </w:rPr>
        <w:t>与</w:t>
      </w:r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机构对应关系</w:t>
      </w:r>
      <w:bookmarkEnd w:id="102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975B7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975B7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975B7D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7D" w:rsidRPr="00E22999" w:rsidRDefault="00975B7D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项目ID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7D" w:rsidRPr="00E22999" w:rsidRDefault="00975B7D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ProjectId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B7D" w:rsidRPr="00E22999" w:rsidRDefault="00975B7D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B7D" w:rsidRPr="00E22999" w:rsidRDefault="00975B7D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B7D" w:rsidRDefault="00D96738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 xml:space="preserve">1. </w:t>
            </w:r>
            <w:r w:rsidR="00975B7D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项目ID与</w:t>
            </w:r>
            <w:r w:rsidR="00975B7D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“</w:t>
            </w:r>
            <w:r w:rsidR="00975B7D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</w:t>
            </w:r>
            <w:r w:rsidR="00975B7D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结束时间”</w:t>
            </w:r>
            <w:r w:rsidR="00975B7D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不能</w:t>
            </w:r>
            <w:r w:rsidR="00975B7D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同时为空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；</w:t>
            </w:r>
          </w:p>
          <w:p w:rsidR="00D96738" w:rsidRPr="00D96738" w:rsidRDefault="00D96738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 xml:space="preserve">2. </w:t>
            </w:r>
            <w:r w:rsidR="00EA2573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支持多个</w:t>
            </w:r>
            <w:r w:rsidR="00EA2573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项目ID</w:t>
            </w:r>
            <w:r w:rsidR="00EA2573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，多个时传入数组[str1,str2,str3]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091E" w:rsidRPr="00E22999" w:rsidRDefault="0014091E" w:rsidP="0014091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】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关联ID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RelId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[RelationID]</w:t>
            </w:r>
          </w:p>
          <w:p w:rsidR="0014091E" w:rsidRPr="00E22999" w:rsidRDefault="0014091E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i/>
                <w:iCs/>
                <w:sz w:val="20"/>
                <w:highlight w:val="white"/>
                <w:lang w:eastAsia="zh-CN"/>
              </w:rPr>
              <w:t>初始化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不变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机构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BizOrgId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ID[SupplyID]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项目ID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ProjectId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[ForeignKeyID]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项目关联机构类型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RelProjectBizOrgType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字段：[PartnerType]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lastRenderedPageBreak/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t1.RelId,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关联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ID[RelationID]</w:t>
      </w:r>
      <w:r w:rsidR="00270AC9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[</w:t>
      </w:r>
      <w:r w:rsidR="00270AC9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初始化</w:t>
      </w:r>
      <w:r w:rsidR="00270AC9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不改变</w:t>
      </w:r>
      <w:r w:rsidR="00270AC9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t1.BizOrgId,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机构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ID[SupplyID]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t1.ProjectId,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项目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ID[ForeignKeyID]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t1.RelProjectBizOrgType,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项目关联机构类型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,[PartnerType]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t1.IsDeleted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TBL_DVL_REL_PROJECT_BIZORG t1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W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here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t1.LastModifiedTime &gt;= #StartTime#</w:t>
      </w:r>
    </w:p>
    <w:p w:rsidR="0038323E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t1.LastModifiedTime &lt;= #EndTime#</w:t>
      </w:r>
    </w:p>
    <w:p w:rsidR="0038323E" w:rsidRPr="00E22999" w:rsidRDefault="0038323E" w:rsidP="0038323E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 RelId</w:t>
      </w:r>
      <w:r w:rsidRPr="00E22999">
        <w:rPr>
          <w:rFonts w:ascii="Courier New" w:hAnsi="Courier New" w:cs="Courier New"/>
          <w:sz w:val="20"/>
          <w:lang w:eastAsia="zh-CN"/>
        </w:rPr>
        <w:t>;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lang w:eastAsia="zh-CN"/>
        </w:rPr>
        <w:t>;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4678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关系类型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lang w:eastAsia="zh-CN"/>
              </w:rPr>
              <w:t>[RelationType]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取消,CBS的机构全部都是记录在“项目”下</w:t>
            </w:r>
          </w:p>
        </w:tc>
      </w:tr>
      <w:tr w:rsidR="00E22999" w:rsidRPr="00E22999" w:rsidTr="007D7CFC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诺亚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机构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lang w:eastAsia="zh-CN"/>
              </w:rPr>
              <w:t>[IsNoahRecommend]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历史字段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，取消</w:t>
            </w:r>
          </w:p>
        </w:tc>
      </w:tr>
      <w:tr w:rsidR="00E22999" w:rsidRPr="00E22999" w:rsidTr="007D7CFC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联系人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lang w:eastAsia="zh-CN"/>
              </w:rPr>
              <w:t>[LinkMans]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不提供</w:t>
            </w:r>
          </w:p>
        </w:tc>
      </w:tr>
      <w:tr w:rsidR="00E22999" w:rsidRPr="00E22999" w:rsidTr="007D7CFC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lang w:eastAsia="zh-CN"/>
              </w:rPr>
              <w:t>[SFID]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历史字段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，取消</w:t>
            </w: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create view [dbo]. [VW_PDRe_ProjectAndMainProduct_Supply_o2o]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SELECT [RelationID]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,[SupplyID]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,[ForeignKeyID]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,[IsNoahRecommend]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,[LinkMans]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,[PartnerType]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,[RelationType]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,[SFID]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,[IsDeleted]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FROM [ERP_SIT].[dbo].[DVL_PDRe_ProjectAndMainProduct_Supply]</w:t>
      </w:r>
    </w:p>
    <w:p w:rsidR="00D81AB2" w:rsidRPr="00E22999" w:rsidRDefault="00D81AB2" w:rsidP="00D81AB2">
      <w:pPr>
        <w:spacing w:before="120"/>
        <w:ind w:firstLineChars="0" w:firstLine="0"/>
        <w:rPr>
          <w:rFonts w:ascii="Courier New" w:hAnsi="Courier New" w:cs="Courier New"/>
          <w:noProof/>
          <w:sz w:val="20"/>
          <w:lang w:eastAsia="zh-CN"/>
        </w:rPr>
      </w:pPr>
    </w:p>
    <w:p w:rsidR="00D81AB2" w:rsidRPr="00E22999" w:rsidRDefault="00D81AB2" w:rsidP="00D81AB2">
      <w:pPr>
        <w:pStyle w:val="3"/>
        <w:tabs>
          <w:tab w:val="left" w:pos="2835"/>
        </w:tabs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03" w:name="_Toc534726434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营销策略</w:t>
      </w:r>
      <w:r w:rsidRPr="00E22999">
        <w:rPr>
          <w:rFonts w:ascii="微软雅黑" w:eastAsia="微软雅黑" w:hAnsi="微软雅黑"/>
          <w:i w:val="0"/>
          <w:sz w:val="24"/>
          <w:szCs w:val="24"/>
          <w:lang w:val="en-GB" w:eastAsia="zh-CN"/>
        </w:rPr>
        <w:t>（原“</w:t>
      </w:r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可预约</w:t>
      </w:r>
      <w:r w:rsidRPr="00E22999">
        <w:rPr>
          <w:rFonts w:ascii="微软雅黑" w:eastAsia="微软雅黑" w:hAnsi="微软雅黑"/>
          <w:i w:val="0"/>
          <w:sz w:val="24"/>
          <w:szCs w:val="24"/>
          <w:lang w:val="en-GB" w:eastAsia="zh-CN"/>
        </w:rPr>
        <w:t>产品”）</w:t>
      </w:r>
      <w:r w:rsidR="00F60774"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*</w:t>
      </w:r>
      <w:bookmarkEnd w:id="103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lastRenderedPageBreak/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CF564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CF564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CF564E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4E" w:rsidRPr="00E22999" w:rsidRDefault="00CF564E" w:rsidP="00CF564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营销策略ID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64E" w:rsidRPr="00E22999" w:rsidRDefault="00CF564E" w:rsidP="00CF564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CollStrategyId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E" w:rsidRPr="00E22999" w:rsidRDefault="00CF564E" w:rsidP="00CF564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E" w:rsidRPr="00E22999" w:rsidRDefault="00CF564E" w:rsidP="00CF564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E" w:rsidRDefault="00CF564E" w:rsidP="00CF564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1. 营销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策略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ID与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“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结束时间”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不能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同时为空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；</w:t>
            </w:r>
          </w:p>
          <w:p w:rsidR="00CF564E" w:rsidRPr="00CF564E" w:rsidRDefault="00CF564E" w:rsidP="00CF564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 xml:space="preserve">2. </w:t>
            </w:r>
            <w:r w:rsidR="00EA2573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支持多个</w:t>
            </w:r>
            <w:r w:rsidR="00EA2573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营销</w:t>
            </w:r>
            <w:r w:rsidR="00EA2573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策略</w:t>
            </w:r>
            <w:r w:rsidR="00EA2573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ID</w:t>
            </w:r>
            <w:r w:rsidR="00EA2573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，多个时传入数组[str1,str2,str3]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80"/>
        <w:gridCol w:w="780"/>
        <w:gridCol w:w="2097"/>
        <w:gridCol w:w="1872"/>
        <w:gridCol w:w="1275"/>
        <w:gridCol w:w="2410"/>
      </w:tblGrid>
      <w:tr w:rsidR="00E22999" w:rsidRPr="00E22999" w:rsidTr="00375697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0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375697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707" w:rsidRPr="00E22999" w:rsidRDefault="00151707" w:rsidP="00151707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】</w:t>
            </w:r>
          </w:p>
          <w:p w:rsidR="00D81AB2" w:rsidRPr="00E22999" w:rsidRDefault="00151707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营销策略</w:t>
            </w:r>
            <w:r w:rsidR="00D81AB2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ID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CollStrategyId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707" w:rsidRPr="00E22999" w:rsidRDefault="00151707" w:rsidP="001517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ID</w:t>
            </w:r>
          </w:p>
          <w:p w:rsidR="00D81AB2" w:rsidRPr="00E22999" w:rsidRDefault="00151707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初始化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不变</w:t>
            </w:r>
          </w:p>
        </w:tc>
      </w:tr>
      <w:tr w:rsidR="00E22999" w:rsidRPr="00E22999" w:rsidTr="00375697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6E34" w:rsidRPr="00E22999" w:rsidRDefault="00A86E3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营销任务ID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6E34" w:rsidRPr="00E22999" w:rsidRDefault="00A86E3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salestaskid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E34" w:rsidRPr="00E22999" w:rsidRDefault="00A86E3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E34" w:rsidRPr="00E22999" w:rsidRDefault="00A86E3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E34" w:rsidRPr="00E22999" w:rsidRDefault="00A86E3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375697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销售结束/终止日期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EndFailDate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 xml:space="preserve">字段： 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[End_Fail_Date]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状态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CollStrategyStatus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[Status]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营销策略名称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CollStrategyName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[Name]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产品ID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ProductID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ProductID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投放平台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PitchArea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VARCHAR2(500)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逗号分隔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PitchArea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客户类型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CustomerType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VARCHAR2(500)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逗号分隔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CustomerType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客户级别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MemberCardType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VARCHAR2(500)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逗号分隔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MemberCardType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可投放平台-区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域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District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VARCHAR2(500)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原逗号分隔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District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可投放平台-分公司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Branch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VARCHAR2(500)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逗号分隔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Branch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交易类型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Dealtype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Buy_Type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预约起始时间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SubscriptionStartTime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Reservations_Opentime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预约截止时间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SubscriptionEndTime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Reservations_Closetime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黑卡预约起始时间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BlackCard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SubscriptionStartTime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566BCE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黑卡预约截止时间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BlackCard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SubscriptionEndTime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566BCE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0EBE" w:rsidRPr="00E22999" w:rsidRDefault="00566BCE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是否只有老客户可以购买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0EBE" w:rsidRPr="00E22999" w:rsidRDefault="00566BCE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IsOnlyOldCanBuy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BE" w:rsidRPr="00E22999" w:rsidRDefault="00566BCE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BE" w:rsidRPr="00E22999" w:rsidRDefault="00566BCE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EBE" w:rsidRPr="00E22999" w:rsidRDefault="00560EBE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7B6" w:rsidRPr="00E22999" w:rsidRDefault="003A37B6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生效规则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37B6" w:rsidRPr="00E22999" w:rsidRDefault="003A37B6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EffectiveRule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6" w:rsidRPr="00E22999" w:rsidRDefault="003A37B6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6" w:rsidRPr="00E22999" w:rsidRDefault="003A37B6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7B6" w:rsidRPr="00E22999" w:rsidRDefault="003A37B6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签约起始时间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SigningStartDate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[Start_Date]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签约截止时间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SigningEndDate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[End_Date]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单笔预约最大金额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MaxAmountPerSubscription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 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</w:p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[Max_Single]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单笔预约最小金额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MinAmountPerSubscription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 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[Mix_Single]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单笔最小增加金额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MinIncreasedAmount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 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[Max_Single_Add]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 xml:space="preserve">追加金额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ADDITIONALAMOUNT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 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Min_Single_Add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理财师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是否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可预约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IsAllowFpSubscribe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字段：IsOrder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是否系统排序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IsSortBySystem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[IsSysSort]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67278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排序指标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67278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SortFactor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67278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67278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67278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包括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按区域金额排序/按总量排序</w:t>
            </w:r>
          </w:p>
          <w:p w:rsidR="00EA5814" w:rsidRPr="00E22999" w:rsidRDefault="00EA5814" w:rsidP="0067278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[IsTotalSort]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标准签约起始日期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StandardSigningStartDate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[Standard_Begin]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标准签约终止日期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StandardSigningEndDate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[Standard_End]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非标准签约起始日期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NonStandardSigningStartDate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[No_Standard_Begin]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非标准签约终止日期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NonStandardSigningEndDate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[No_Standard_End]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可签约金额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AllowSigningAmount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 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[account_money]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可签约小份额数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AllowSigningShareCount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NUMBER(18,0)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[account_num]</w:t>
            </w: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区域可确认预约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IsAllowRegionSubscribe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[AreaConfirm]</w:t>
            </w:r>
          </w:p>
        </w:tc>
      </w:tr>
      <w:tr w:rsidR="00E22999" w:rsidRPr="00E22999" w:rsidTr="00A455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默认批次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DefaultBatchCode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814" w:rsidRPr="00E22999" w:rsidRDefault="00EA5814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[DefaultBatchName]</w:t>
            </w:r>
          </w:p>
        </w:tc>
      </w:tr>
      <w:tr w:rsidR="00E22999" w:rsidRPr="00E22999" w:rsidTr="00A95EC0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只允许私募首单客户购买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FirstPFBuyAllowedOnly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添加人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CreatedById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添加日期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最后更新人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LastModifiedById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375697">
        <w:trPr>
          <w:trHeight w:val="555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逻辑删除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697" w:rsidRPr="00E22999" w:rsidRDefault="00375697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  <w:tr w:rsidR="004503E2" w:rsidRPr="00E22999" w:rsidTr="00003C88">
        <w:trPr>
          <w:trHeight w:val="55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3E2" w:rsidRPr="00E22999" w:rsidRDefault="005235BC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fp</w:t>
            </w:r>
            <w:r w:rsidR="004503E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List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3E2" w:rsidRPr="00E22999" w:rsidRDefault="004503E2" w:rsidP="004503E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理财师I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3E2" w:rsidRPr="00E22999" w:rsidRDefault="004503E2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4503E2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FpId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3E2" w:rsidRPr="00E22999" w:rsidRDefault="004503E2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4503E2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3E2" w:rsidRPr="00E22999" w:rsidRDefault="004503E2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3E2" w:rsidRPr="00E22999" w:rsidRDefault="00C204E9" w:rsidP="003756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eastAsia="zh-CN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eastAsia="zh-CN"/>
              </w:rPr>
              <w:t xml:space="preserve"> a.fpid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eastAsia="zh-CN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eastAsia="zh-CN"/>
              </w:rPr>
              <w:t xml:space="preserve"> tbl_sale_coll_strategy_fp a, tbl_sale_coll_strategy b </w:t>
            </w:r>
            <w:r>
              <w:rPr>
                <w:rFonts w:ascii="Courier New" w:hAnsi="Courier New" w:cs="Courier New"/>
                <w:color w:val="008080"/>
                <w:sz w:val="20"/>
                <w:highlight w:val="white"/>
                <w:lang w:eastAsia="zh-CN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eastAsia="zh-CN"/>
              </w:rPr>
              <w:t xml:space="preserve"> a.collstrategyid=b.collstrategyid</w:t>
            </w:r>
          </w:p>
        </w:tc>
      </w:tr>
    </w:tbl>
    <w:p w:rsidR="00D81AB2" w:rsidRPr="00E22999" w:rsidRDefault="0038323E" w:rsidP="0038323E">
      <w:pPr>
        <w:spacing w:before="120"/>
        <w:ind w:firstLineChars="0" w:firstLine="0"/>
        <w:rPr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排序</w:t>
      </w:r>
      <w:r w:rsidRPr="00E22999">
        <w:rPr>
          <w:rFonts w:ascii="微软雅黑" w:eastAsia="微软雅黑" w:hAnsi="微软雅黑"/>
          <w:szCs w:val="21"/>
          <w:lang w:eastAsia="zh-CN"/>
        </w:rPr>
        <w:t>字段：</w:t>
      </w:r>
      <w:r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 xml:space="preserve"> LastModifiedTime</w:t>
      </w:r>
      <w:r w:rsidRPr="00E22999">
        <w:rPr>
          <w:rFonts w:ascii="微软雅黑" w:eastAsia="微软雅黑" w:hAnsi="微软雅黑" w:cs="Courier New"/>
          <w:sz w:val="20"/>
          <w:highlight w:val="white"/>
          <w:lang w:eastAsia="zh-CN"/>
        </w:rPr>
        <w:t xml:space="preserve">, </w:t>
      </w:r>
      <w:r w:rsidRPr="00E22999">
        <w:rPr>
          <w:rFonts w:ascii="微软雅黑" w:eastAsia="微软雅黑" w:hAnsi="微软雅黑" w:cs="Courier New" w:hint="eastAsia"/>
          <w:noProof/>
          <w:sz w:val="20"/>
          <w:lang w:eastAsia="zh-CN"/>
        </w:rPr>
        <w:t>CollStrategyId</w:t>
      </w: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仅提供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“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财富业资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渠道数据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t1.CollStrategyId,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DC3811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营销策略</w:t>
      </w:r>
      <w:r w:rsidR="00DC3811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[ID]</w:t>
      </w:r>
      <w:r w:rsidR="0014091E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初始化不变</w:t>
      </w:r>
    </w:p>
    <w:p w:rsidR="00DC3811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 xml:space="preserve">       </w:t>
      </w:r>
      <w:r w:rsidR="00000944" w:rsidRPr="00E22999">
        <w:rPr>
          <w:rFonts w:ascii="Courier New" w:hAnsi="Courier New" w:cs="Courier New"/>
          <w:sz w:val="20"/>
          <w:highlight w:val="white"/>
          <w:lang w:eastAsia="zh-CN"/>
        </w:rPr>
        <w:t>t1.salestaskid,</w:t>
      </w:r>
      <w:r w:rsidR="00000944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000944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营销任务</w:t>
      </w:r>
      <w:r w:rsidR="00000944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  <w:r w:rsidR="00000944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，用于和折标系数关联</w:t>
      </w:r>
    </w:p>
    <w:p w:rsidR="00D81AB2" w:rsidRPr="00E22999" w:rsidRDefault="00D81AB2" w:rsidP="00DC3811">
      <w:pPr>
        <w:widowControl w:val="0"/>
        <w:overflowPunct/>
        <w:spacing w:beforeLines="0" w:before="0"/>
        <w:ind w:firstLineChars="0" w:firstLine="72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nvl(t1.SalesCloseDate,t1.SalesAbortDate) AS EndFailDate,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销售结束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/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终止日期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[End_Fail_Date],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t1.CollStrategyStatus,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状态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[Status]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t1.CollStrategyName,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营销策略名称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t1.ProductID,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(select listagg(PlatformCode,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) WITHIN GROUP(ORDER BY PlatformCode)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from TBL_SALE_COLL_STRATEGY_PLATFOR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where CollStrategyId = t1.CollStrategyId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and isdeleted = 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0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group by CollStrategyId) AS PitchArea,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投放平台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(select listagg(ClientQualificationContent,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) WITHIN GROUP(ORDER BY ClientQualificationContent)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from TBL_SALE_COLL_STRATEGY_QUAL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where CollStrategyId = t1.CollStrategyId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and isdeleted = 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0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group by CollStrategyId,ClientQualificationType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having ClientQualificationType = 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kyykhlx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 AS CustomerType,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客户类型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(select listagg(ClientQualificationContent,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) WITHIN GROUP(ORDER BY ClientQualificationContent)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from TBL_SALE_COLL_STRATEGY_QUAL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where CollStrategyId = t1.CollStrategyId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and isdeleted = 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0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group by CollStrategyId,ClientQualificationType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having ClientQualificationType = 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kyykhjb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 AS MemberCardType,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客户级别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(select listagg(AreaCode,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) WITHIN GROUP(ORDER BY AreaCode)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from TBL_SALE_COLL_STRATEGY_REGION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where CollStrategyId = t1.CollStrategyId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and isdeleted = 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0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group by CollStrategyId,CollStrategyRegionLevel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having CollStrategyRegionLevel = 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region_type_area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 AS District,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可投放平台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区域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(select listagg(AreaCode,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) WITHIN GROUP(ORDER BY AreaCode)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from TBL_SALE_COLL_STRATEGY_REGION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where CollStrategyId = t1.CollStrategyId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and isdeleted = 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0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group by CollStrategyId,CollStrategyRegionLevel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having CollStrategyRegionLevel = 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region_type_branch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) AS Branch,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可投放平台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分公司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t1.Dealtype,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交易类型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[Buy_Type]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t1.SubscriptionStartTime,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预约起始时间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Reservations_Opentime]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t1.SubscriptionEndTime,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预约截止时间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Reservations_Closetime]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t1.SigningStartDate,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签约起始时间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[Start_Date]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t1.SigningEndDate,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签约截止时间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[End_Date]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t1.MaxAmountPerSubscription,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单笔预约最大金额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[Max_Single],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t1.MinAmountPerSubscription,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单笔预约最小金额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[Mix_Single],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t1.MinIncreasedAmount,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单笔最小增加金额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[Max_Single_Add]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t1.ADDITIONALAMOUNT,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追加金额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 Min_Single_Add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t1.IsAllowFpSubscribe,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理财师可预约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,[IsOrder]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t1.IsSortBySystem,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是否系统排序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[IsSysSort]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t1.StandardSigningStartDate,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标准签约起始日期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[Standard_Begin]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t1.StandardSigningEndDate,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标准签约终止日期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[Standard_End]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t1.NonStandardSigningStartDate,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非标准签约起始日期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[No_Standard_Begin]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 xml:space="preserve">       t1.NonStandardSigningEndDate,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非标准签约终止日期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[No_Standard_End]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t1.AllowSigningAmount,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可签约金额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[account_money]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t1.AllowSigningShareCount,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可签约小份额数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[account_num]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t1.IsAllowRegionSubscribe,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区域可确认预约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[AreaConfirm]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t1.SortFactor,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排序指标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[IsTotalSort]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t1.DefaultBatchCode,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默认批次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[DefaultBatchName]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t1.IsDeleted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TBL_SALE_COLL_STRATEGY t1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where t1.SaleBizGroup = 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ssywbk_noah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lang w:eastAsia="zh-CN"/>
        </w:rPr>
        <w:t xml:space="preserve">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150" w:firstLine="3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t1.LastModifiedTime &gt;= #StartTime#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t1.LastModifiedTime &lt;= #EndTime#</w:t>
      </w:r>
    </w:p>
    <w:p w:rsidR="00D81AB2" w:rsidRPr="00E22999" w:rsidRDefault="0038323E" w:rsidP="0038323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 CollStrategyId;</w:t>
      </w:r>
    </w:p>
    <w:p w:rsidR="00D81AB2" w:rsidRPr="00E22999" w:rsidRDefault="00D81AB2" w:rsidP="0038323E">
      <w:pPr>
        <w:widowControl w:val="0"/>
        <w:tabs>
          <w:tab w:val="left" w:pos="3084"/>
        </w:tabs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  <w:r w:rsidR="0038323E" w:rsidRPr="00E22999">
        <w:rPr>
          <w:rFonts w:ascii="微软雅黑" w:eastAsia="微软雅黑" w:hAnsi="微软雅黑"/>
          <w:szCs w:val="21"/>
          <w:lang w:eastAsia="zh-CN"/>
        </w:rPr>
        <w:tab/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4678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197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Account_Service_Grade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Package_Initial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Package_Max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Package_Num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SYSTEMMODSTAMP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REVERIFY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Old_Account_Money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New_Account_Money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Old_Account_Num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New_Account_Num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Pitch_Area</w:t>
            </w:r>
          </w:p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SFID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历史字段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，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CBS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取消</w:t>
            </w: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</w:t>
      </w:r>
      <w:r w:rsidRPr="00E22999">
        <w:rPr>
          <w:rFonts w:ascii="Courier New" w:hAnsi="Courier New" w:cs="Courier New" w:hint="eastAsia"/>
          <w:noProof/>
          <w:sz w:val="20"/>
          <w:lang w:eastAsia="zh-CN"/>
        </w:rPr>
        <w:t xml:space="preserve">reate </w:t>
      </w:r>
      <w:r w:rsidRPr="00E22999">
        <w:rPr>
          <w:rFonts w:ascii="Courier New" w:hAnsi="Courier New" w:cs="Courier New"/>
          <w:noProof/>
          <w:sz w:val="20"/>
          <w:lang w:eastAsia="zh-CN"/>
        </w:rPr>
        <w:t>view [dbo].[vw_Product_Booking_o2o]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 w:hint="eastAsia"/>
          <w:noProof/>
          <w:sz w:val="20"/>
          <w:lang w:eastAsia="zh-CN"/>
        </w:rPr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SELECT [ID]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,[End_Fail_Date]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,[Status]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,[ProductID]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,[Account_Service_Grade]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,[Customer_Type]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,[Member_Card_Type]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,[District]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,[Branch]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lastRenderedPageBreak/>
        <w:t xml:space="preserve">      ,[Buy_Type]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,[Reservations_Opentime]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,[Reservations_Closetime]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,[Start_Date]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,[End_Date]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,[Max_Single]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,[Mix_Single]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,[Max_Single_Add]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,[Package_Initial]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,[Package_Max]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,[Package_Num]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,[IsOrder]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,[IsSysSort]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,[Standard_Begin]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,[Standard_End]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,[No_Standard_Begin]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,[No_Standard_End]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,[Old_Account_Money]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,[New_Account_Money]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,[Old_Account_Num]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,[New_Account_Num]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,[Pitch_Area]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,[IsDeleted]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,[SFID]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,[account_money]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,[account_num]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,[SYSTEMMODSTAMP]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,[REVERIFY]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,[AreaConfirm]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,[IsTotalSort]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,[DefaultBatchName]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lang w:val="en-GB"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FROM [ERP_SIT].[dbo].[Sale_Product_Booking]</w:t>
      </w:r>
    </w:p>
    <w:p w:rsidR="00D81AB2" w:rsidRPr="00E22999" w:rsidRDefault="00D81AB2" w:rsidP="00D81AB2">
      <w:pPr>
        <w:spacing w:before="120"/>
        <w:ind w:firstLineChars="0" w:firstLine="0"/>
        <w:rPr>
          <w:lang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04" w:name="_Toc534726435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营销策略</w:t>
      </w:r>
      <w:r w:rsidRPr="00E22999">
        <w:rPr>
          <w:rFonts w:ascii="微软雅黑" w:eastAsia="微软雅黑" w:hAnsi="微软雅黑"/>
          <w:i w:val="0"/>
          <w:sz w:val="24"/>
          <w:szCs w:val="24"/>
          <w:lang w:val="en-GB" w:eastAsia="zh-CN"/>
        </w:rPr>
        <w:t>（原</w:t>
      </w:r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“可赎回</w:t>
      </w:r>
      <w:r w:rsidRPr="00E22999">
        <w:rPr>
          <w:rFonts w:ascii="微软雅黑" w:eastAsia="微软雅黑" w:hAnsi="微软雅黑"/>
          <w:i w:val="0"/>
          <w:sz w:val="24"/>
          <w:szCs w:val="24"/>
          <w:lang w:val="en-GB" w:eastAsia="zh-CN"/>
        </w:rPr>
        <w:t>产品</w:t>
      </w:r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”</w:t>
      </w:r>
      <w:r w:rsidRPr="00E22999">
        <w:rPr>
          <w:rFonts w:ascii="微软雅黑" w:eastAsia="微软雅黑" w:hAnsi="微软雅黑"/>
          <w:i w:val="0"/>
          <w:sz w:val="24"/>
          <w:szCs w:val="24"/>
          <w:lang w:val="en-GB" w:eastAsia="zh-CN"/>
        </w:rPr>
        <w:t>）</w:t>
      </w:r>
      <w:bookmarkEnd w:id="104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84384C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384C" w:rsidRPr="00E22999" w:rsidRDefault="0084384C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赎回策略ID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384C" w:rsidRPr="00E22999" w:rsidRDefault="0084384C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RdmStrategyId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84C" w:rsidRPr="00E22999" w:rsidRDefault="0084384C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84C" w:rsidRPr="00E22999" w:rsidRDefault="0084384C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84C" w:rsidRPr="00E22999" w:rsidRDefault="0084384C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lastRenderedPageBreak/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707" w:rsidRPr="00E22999" w:rsidRDefault="00151707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】</w:t>
            </w:r>
          </w:p>
          <w:p w:rsidR="00D81AB2" w:rsidRPr="00E22999" w:rsidRDefault="00151707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赎回策略</w:t>
            </w:r>
            <w:r w:rsidR="00D81AB2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RdmStrategyId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707" w:rsidRPr="00E22999" w:rsidRDefault="00151707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ID</w:t>
            </w:r>
          </w:p>
          <w:p w:rsidR="00D81AB2" w:rsidRPr="00E22999" w:rsidRDefault="00151707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初始化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不变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赎回策略名称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RdmStrategyName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[Name]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ProductId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[subProductid]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状态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RdmStrategyStatus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[Status]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申请起始时间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ApplicationStartTime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[applicationbegintime]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申请截止时间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ApplicationEndTime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[applicationendtime]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赎回起始日期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RdmStartDate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[Redemptionbegintime]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赎回截止日期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RdmEndDate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[Redemptionendtime]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是否自动生效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IsAutoEffective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[IsAutoCheck]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  <w:tr w:rsidR="005133F2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33F2" w:rsidRPr="00E22999" w:rsidRDefault="005133F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133F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最低保留份额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33F2" w:rsidRPr="00E22999" w:rsidRDefault="005133F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133F2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Rdmretainlowerlimitstock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3F2" w:rsidRPr="00E22999" w:rsidRDefault="005133F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133F2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3F2" w:rsidRPr="00E22999" w:rsidRDefault="005133F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3F2" w:rsidRPr="00E22999" w:rsidRDefault="005133F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5133F2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33F2" w:rsidRPr="005133F2" w:rsidRDefault="005133F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133F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最低保留金额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33F2" w:rsidRPr="005133F2" w:rsidRDefault="005133F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133F2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Rdmretainlowerlimitamount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3F2" w:rsidRPr="005133F2" w:rsidRDefault="005133F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133F2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3F2" w:rsidRDefault="005133F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3F2" w:rsidRPr="00E22999" w:rsidRDefault="005133F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5133F2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33F2" w:rsidRPr="005133F2" w:rsidRDefault="005133F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133F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允许赎回最晚购买时间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33F2" w:rsidRPr="005133F2" w:rsidRDefault="005133F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133F2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Latestallowrdmdate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3F2" w:rsidRPr="005133F2" w:rsidRDefault="005133F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133F2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3F2" w:rsidRDefault="005133F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3F2" w:rsidRPr="00E22999" w:rsidRDefault="005133F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D81AB2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iCs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t1.RdmStrategyId,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--[ID]</w:t>
      </w:r>
    </w:p>
    <w:p w:rsidR="005133F2" w:rsidRDefault="005133F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>
        <w:rPr>
          <w:rFonts w:ascii="Courier New" w:hAnsi="Courier New" w:cs="Courier New"/>
          <w:i/>
          <w:iCs/>
          <w:sz w:val="20"/>
          <w:highlight w:val="white"/>
          <w:lang w:eastAsia="zh-CN"/>
        </w:rPr>
        <w:lastRenderedPageBreak/>
        <w:t>T</w:t>
      </w:r>
      <w:r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1.</w:t>
      </w:r>
      <w:r w:rsidRPr="005133F2">
        <w:rPr>
          <w:rFonts w:ascii="微软雅黑" w:eastAsia="微软雅黑" w:hAnsi="微软雅黑" w:cs="Courier New"/>
          <w:noProof/>
          <w:sz w:val="20"/>
          <w:lang w:eastAsia="zh-CN"/>
        </w:rPr>
        <w:t xml:space="preserve"> Rdmretainlowerlimitstock</w:t>
      </w:r>
      <w:r>
        <w:rPr>
          <w:rFonts w:ascii="微软雅黑" w:eastAsia="微软雅黑" w:hAnsi="微软雅黑" w:cs="Courier New" w:hint="eastAsia"/>
          <w:noProof/>
          <w:sz w:val="20"/>
          <w:lang w:eastAsia="zh-CN"/>
        </w:rPr>
        <w:t>,</w:t>
      </w:r>
    </w:p>
    <w:p w:rsidR="005133F2" w:rsidRDefault="005133F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>
        <w:rPr>
          <w:rFonts w:ascii="微软雅黑" w:eastAsia="微软雅黑" w:hAnsi="微软雅黑" w:cs="Courier New"/>
          <w:noProof/>
          <w:sz w:val="20"/>
          <w:lang w:eastAsia="zh-CN"/>
        </w:rPr>
        <w:t>T</w:t>
      </w:r>
      <w:r>
        <w:rPr>
          <w:rFonts w:ascii="微软雅黑" w:eastAsia="微软雅黑" w:hAnsi="微软雅黑" w:cs="Courier New" w:hint="eastAsia"/>
          <w:noProof/>
          <w:sz w:val="20"/>
          <w:lang w:eastAsia="zh-CN"/>
        </w:rPr>
        <w:t>1.</w:t>
      </w:r>
      <w:r w:rsidRPr="005133F2">
        <w:rPr>
          <w:rFonts w:ascii="微软雅黑" w:eastAsia="微软雅黑" w:hAnsi="微软雅黑" w:cs="Courier New"/>
          <w:noProof/>
          <w:sz w:val="20"/>
          <w:lang w:eastAsia="zh-CN"/>
        </w:rPr>
        <w:t xml:space="preserve"> Rdmretainlowerlimitamount</w:t>
      </w:r>
      <w:r>
        <w:rPr>
          <w:rFonts w:ascii="微软雅黑" w:eastAsia="微软雅黑" w:hAnsi="微软雅黑" w:cs="Courier New" w:hint="eastAsia"/>
          <w:noProof/>
          <w:sz w:val="20"/>
          <w:lang w:eastAsia="zh-CN"/>
        </w:rPr>
        <w:t>,</w:t>
      </w:r>
    </w:p>
    <w:p w:rsidR="005133F2" w:rsidRPr="00E22999" w:rsidRDefault="005133F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微软雅黑" w:eastAsia="微软雅黑" w:hAnsi="微软雅黑" w:cs="Courier New"/>
          <w:noProof/>
          <w:sz w:val="20"/>
          <w:lang w:eastAsia="zh-CN"/>
        </w:rPr>
        <w:t>T</w:t>
      </w:r>
      <w:r>
        <w:rPr>
          <w:rFonts w:ascii="微软雅黑" w:eastAsia="微软雅黑" w:hAnsi="微软雅黑" w:cs="Courier New" w:hint="eastAsia"/>
          <w:noProof/>
          <w:sz w:val="20"/>
          <w:lang w:eastAsia="zh-CN"/>
        </w:rPr>
        <w:t>1.</w:t>
      </w:r>
      <w:r w:rsidRPr="005133F2">
        <w:rPr>
          <w:rFonts w:ascii="微软雅黑" w:eastAsia="微软雅黑" w:hAnsi="微软雅黑" w:cs="Courier New"/>
          <w:noProof/>
          <w:sz w:val="20"/>
          <w:lang w:eastAsia="zh-CN"/>
        </w:rPr>
        <w:t xml:space="preserve"> Latestallowrdmdate</w:t>
      </w:r>
      <w:r>
        <w:rPr>
          <w:rFonts w:ascii="微软雅黑" w:eastAsia="微软雅黑" w:hAnsi="微软雅黑" w:cs="Courier New" w:hint="eastAsia"/>
          <w:noProof/>
          <w:sz w:val="20"/>
          <w:lang w:eastAsia="zh-CN"/>
        </w:rPr>
        <w:t>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t1.RdmStrategyName,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赎回策略名称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t1.ProductId,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--[subProductid]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t1.RdmStrategyStatus,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状态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[Status]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t1.ApplicationStartTime,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申请起始时间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[applicationbegintime]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t1.ApplicationEndTime,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申请截止时间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[applicationendtime]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t1.RdmStartDate,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赎回起始日期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[Redemptionbegintime]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t1.RdmEndDate,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赎回截止日期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[Redemptionendtime]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t1.IsAutoEffective,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是否自动生效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[IsAutoCheck]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t1.IsDeleted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TBL_SALE_RDM_STRATEGY t1</w:t>
      </w:r>
      <w:r w:rsidRPr="00E22999">
        <w:rPr>
          <w:rFonts w:ascii="Courier New" w:hAnsi="Courier New" w:cs="Courier New"/>
          <w:sz w:val="20"/>
          <w:lang w:eastAsia="zh-CN"/>
        </w:rPr>
        <w:t xml:space="preserve"> </w:t>
      </w:r>
    </w:p>
    <w:p w:rsidR="00000944" w:rsidRPr="00E22999" w:rsidRDefault="00D81AB2" w:rsidP="00D81AB2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W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here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 w:rsidR="00000944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t1.SaleBizGroup = 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="00000944" w:rsidRPr="00E22999">
        <w:rPr>
          <w:rFonts w:ascii="Courier New" w:hAnsi="Courier New" w:cs="Courier New"/>
          <w:sz w:val="20"/>
          <w:highlight w:val="white"/>
          <w:lang w:eastAsia="zh-CN"/>
        </w:rPr>
        <w:t>ssywbk_noah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="00000944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</w:p>
    <w:p w:rsidR="00D81AB2" w:rsidRPr="00E22999" w:rsidRDefault="00000944" w:rsidP="00000944">
      <w:pPr>
        <w:widowControl w:val="0"/>
        <w:overflowPunct/>
        <w:spacing w:beforeLines="0" w:before="0"/>
        <w:ind w:firstLineChars="150" w:firstLine="3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and </w:t>
      </w:r>
      <w:r w:rsidR="00D81AB2" w:rsidRPr="00E22999">
        <w:rPr>
          <w:rFonts w:ascii="Courier New" w:hAnsi="Courier New" w:cs="Courier New"/>
          <w:sz w:val="20"/>
          <w:highlight w:val="white"/>
          <w:lang w:eastAsia="zh-CN"/>
        </w:rPr>
        <w:t>t1.LastModifiedTime &gt;= #StartTime#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t1.LastModifiedTime &lt;= #EndTime#</w:t>
      </w:r>
    </w:p>
    <w:p w:rsidR="0012089F" w:rsidRPr="00E22999" w:rsidRDefault="0012089F" w:rsidP="0012089F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 RdmStrategyId;</w:t>
      </w:r>
    </w:p>
    <w:p w:rsidR="00D81AB2" w:rsidRPr="00E22999" w:rsidRDefault="00D81AB2" w:rsidP="00D81AB2">
      <w:pPr>
        <w:spacing w:before="120"/>
        <w:ind w:firstLineChars="0" w:firstLine="0"/>
        <w:rPr>
          <w:rFonts w:ascii="Courier New" w:hAnsi="Courier New" w:cs="Courier New"/>
          <w:sz w:val="20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4678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[End_Fail_Date]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[SFID]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历史字段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，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CBS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取消</w:t>
            </w: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</w:t>
      </w:r>
      <w:r w:rsidRPr="00E22999">
        <w:rPr>
          <w:rFonts w:ascii="Courier New" w:hAnsi="Courier New" w:cs="Courier New" w:hint="eastAsia"/>
          <w:noProof/>
          <w:sz w:val="20"/>
          <w:lang w:eastAsia="zh-CN"/>
        </w:rPr>
        <w:t xml:space="preserve">reate </w:t>
      </w:r>
      <w:r w:rsidRPr="00E22999">
        <w:rPr>
          <w:rFonts w:ascii="Courier New" w:hAnsi="Courier New" w:cs="Courier New"/>
          <w:noProof/>
          <w:sz w:val="20"/>
          <w:lang w:eastAsia="zh-CN"/>
        </w:rPr>
        <w:t>view [dbo].[vw_Product_Redemption_o2o]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 w:hint="eastAsia"/>
          <w:noProof/>
          <w:sz w:val="20"/>
          <w:lang w:eastAsia="zh-CN"/>
        </w:rPr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SELECT [ID]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,[subProductid]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,[Status]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,[applicationbegintime]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,[applicationendtime]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,[Redemptionbegintime]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,[Redemptionendtime]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,[End_Fail_Date]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,[IsAutoCheck]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,[IsDeleted]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,[SFID]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FROM [ERP_SIT].[dbo].[Sale_Product_Redemption]</w:t>
      </w:r>
    </w:p>
    <w:p w:rsidR="00D81AB2" w:rsidRPr="00E22999" w:rsidRDefault="00D81AB2" w:rsidP="00D81AB2">
      <w:pPr>
        <w:spacing w:before="120"/>
        <w:ind w:firstLineChars="0" w:firstLine="0"/>
        <w:rPr>
          <w:lang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05" w:name="_Toc534726436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lastRenderedPageBreak/>
        <w:t>净值</w:t>
      </w:r>
      <w:r w:rsidRPr="00E22999">
        <w:rPr>
          <w:rFonts w:ascii="微软雅黑" w:eastAsia="微软雅黑" w:hAnsi="微软雅黑"/>
          <w:i w:val="0"/>
          <w:sz w:val="24"/>
          <w:szCs w:val="24"/>
          <w:lang w:val="en-GB" w:eastAsia="zh-CN"/>
        </w:rPr>
        <w:t>播报</w:t>
      </w:r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规则配置</w:t>
      </w:r>
      <w:bookmarkEnd w:id="105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707" w:rsidRPr="00E22999" w:rsidRDefault="00151707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【主键】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同步ID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SyncId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[FSC_ID]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ProductId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[SubProductCode]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基金代码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FundCode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[ZXCode]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同步方式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SyncMethod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[FundPresentMethod]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t1.SyncId,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同步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ID[FSC_ID]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t1.ProductId,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ID[SubProductCode]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t1.FundCode,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基金代码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[ZXCode]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t1.SyncMethod,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同步方式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[FundPresentMethod]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t1.IsDeleted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TBL_PMD_FUND_NVSYNC_CFG t1</w:t>
      </w:r>
      <w:r w:rsidRPr="00E22999">
        <w:rPr>
          <w:rFonts w:ascii="Courier New" w:hAnsi="Courier New" w:cs="Courier New"/>
          <w:sz w:val="20"/>
          <w:lang w:eastAsia="zh-CN"/>
        </w:rPr>
        <w:t xml:space="preserve">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>W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here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t1.LastModifiedTime &gt;= #StartTime#</w:t>
      </w:r>
    </w:p>
    <w:p w:rsidR="0012089F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t1.LastModifiedTime &lt;= #EndTime</w:t>
      </w:r>
      <w:r w:rsidR="0012089F" w:rsidRPr="00E22999">
        <w:rPr>
          <w:rFonts w:ascii="Courier New" w:hAnsi="Courier New" w:cs="Courier New"/>
          <w:sz w:val="20"/>
          <w:highlight w:val="white"/>
          <w:lang w:eastAsia="zh-CN"/>
        </w:rPr>
        <w:t>#</w:t>
      </w:r>
    </w:p>
    <w:p w:rsidR="00D81AB2" w:rsidRPr="00E22999" w:rsidRDefault="0012089F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 SyncId</w:t>
      </w:r>
    </w:p>
    <w:p w:rsidR="00D81AB2" w:rsidRPr="00E22999" w:rsidRDefault="0012089F" w:rsidP="00D81AB2">
      <w:pPr>
        <w:spacing w:before="120"/>
        <w:ind w:firstLineChars="0" w:firstLine="0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;</w:t>
      </w:r>
    </w:p>
    <w:p w:rsidR="0012089F" w:rsidRPr="00E22999" w:rsidRDefault="0012089F" w:rsidP="00D81AB2">
      <w:pPr>
        <w:spacing w:before="120"/>
        <w:ind w:firstLineChars="0" w:firstLine="0"/>
        <w:rPr>
          <w:rFonts w:ascii="Courier New" w:hAnsi="Courier New" w:cs="Courier New"/>
          <w:sz w:val="20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4678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产品名称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[SubProductName]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直接关联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产品表</w:t>
            </w: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create view [dbo].[VW_FundSyncConfig_o2o]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SELECT [FSC_ID]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,[SubProductCode]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,[SubProductName]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,[ZXCode]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,[IsDeleted]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,[FundPresentMethod]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FROM [ERP_SIT].[dbo].[PMD_FundSyncConfig]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06" w:name="_Toc534726437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募集期缴款规则</w:t>
      </w:r>
      <w:r w:rsidR="00F60774"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*</w:t>
      </w:r>
      <w:bookmarkEnd w:id="106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951E5C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951E5C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951E5C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5C" w:rsidRPr="00E22999" w:rsidRDefault="00951E5C" w:rsidP="00951E5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1E5C" w:rsidRPr="00E22999" w:rsidRDefault="00951E5C" w:rsidP="00951E5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ProductId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5C" w:rsidRPr="00E22999" w:rsidRDefault="00951E5C" w:rsidP="00951E5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5C" w:rsidRPr="00E22999" w:rsidRDefault="00951E5C" w:rsidP="00951E5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E5C" w:rsidRDefault="00E87ED4" w:rsidP="00951E5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 xml:space="preserve">1. </w:t>
            </w:r>
            <w:r w:rsidR="00951E5C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产品ID与</w:t>
            </w:r>
            <w:r w:rsidR="00951E5C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“</w:t>
            </w:r>
            <w:r w:rsidR="00951E5C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</w:t>
            </w:r>
            <w:r w:rsidR="00951E5C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结束</w:t>
            </w:r>
            <w:r w:rsidR="00951E5C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时间</w:t>
            </w:r>
            <w:r w:rsidR="00951E5C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”</w:t>
            </w:r>
            <w:r w:rsidR="00951E5C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不能</w:t>
            </w:r>
            <w:r w:rsidR="00951E5C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同时为空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；</w:t>
            </w:r>
          </w:p>
          <w:p w:rsidR="00E87ED4" w:rsidRPr="00E87ED4" w:rsidRDefault="00E87ED4" w:rsidP="00951E5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 xml:space="preserve">2. </w:t>
            </w:r>
            <w:r w:rsidR="00EA2573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支持多个</w:t>
            </w:r>
            <w:r w:rsidR="00EA2573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产品ID</w:t>
            </w:r>
            <w:r w:rsidR="00EA2573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，多个时传入数组[str1,str2,str3]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lastRenderedPageBreak/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707" w:rsidRPr="00E22999" w:rsidRDefault="00151707" w:rsidP="001517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【主键】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缴款规则ID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RuleId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[ID]</w:t>
            </w:r>
          </w:p>
          <w:p w:rsidR="00151707" w:rsidRPr="00E22999" w:rsidRDefault="00151707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初始化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不变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ProductID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ProductID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缴款比例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PaymentRatio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[Proportion]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缴款期次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PaymentTerm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[Orders]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缴款金额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PaymentAmount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[SureMoney]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去除已缴金额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PaidAmount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[CutPaid]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</w:tbl>
    <w:p w:rsidR="00351474" w:rsidRPr="00E22999" w:rsidRDefault="0012089F" w:rsidP="00351474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sz w:val="20"/>
          <w:highlight w:val="white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排序</w:t>
      </w:r>
      <w:r w:rsidRPr="00E22999">
        <w:rPr>
          <w:rFonts w:ascii="微软雅黑" w:eastAsia="微软雅黑" w:hAnsi="微软雅黑"/>
          <w:szCs w:val="21"/>
          <w:lang w:eastAsia="zh-CN"/>
        </w:rPr>
        <w:t>字段：</w:t>
      </w:r>
      <w:r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 xml:space="preserve"> LastModifiedTime</w:t>
      </w:r>
      <w:r w:rsidRPr="00E22999">
        <w:rPr>
          <w:rFonts w:ascii="微软雅黑" w:eastAsia="微软雅黑" w:hAnsi="微软雅黑" w:cs="Courier New"/>
          <w:sz w:val="20"/>
          <w:highlight w:val="white"/>
          <w:lang w:eastAsia="zh-CN"/>
        </w:rPr>
        <w:t>, RuleId</w:t>
      </w: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t1.RuleId,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缴款规则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ID[ID]</w:t>
      </w:r>
      <w:r w:rsidR="00DD25CB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</w:t>
      </w:r>
      <w:r w:rsidR="00DD25CB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初始化</w:t>
      </w:r>
      <w:r w:rsidR="00DD25CB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不改变</w:t>
      </w:r>
      <w:r w:rsidR="00DD25CB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t1.ProductID,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t1.PaymentRatio,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缴款比例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[Proportion]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t1.PaymentTerm,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缴款期次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[Orders]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t1.PaymentAmount,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缴款金额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[SureMoney]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t1.PaidAmount,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去除已缴金额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[CutPaid]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t1.IsDeleted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TBL_DVL_COLLECTION_PERIOD_RULE t1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where ( t1.PaymentTerm = 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or t1.PaymentTerm like 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1.%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Pr="00E22999">
        <w:rPr>
          <w:rFonts w:ascii="Courier New" w:hAnsi="Courier New" w:cs="Courier New"/>
          <w:sz w:val="20"/>
          <w:lang w:eastAsia="zh-CN"/>
        </w:rPr>
        <w:t>)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lang w:eastAsia="zh-CN"/>
        </w:rPr>
        <w:t xml:space="preserve">  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and</w:t>
      </w:r>
      <w:r w:rsidRPr="00E22999">
        <w:rPr>
          <w:rFonts w:ascii="Courier New" w:hAnsi="Courier New" w:cs="Courier New"/>
          <w:sz w:val="20"/>
          <w:lang w:eastAsia="zh-CN"/>
        </w:rPr>
        <w:t xml:space="preserve">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t1.LastModifiedTime &gt;= #StartTime#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t1.LastModifiedTime &lt;= #EndTime#</w:t>
      </w:r>
    </w:p>
    <w:p w:rsidR="00D81AB2" w:rsidRPr="00E22999" w:rsidRDefault="0012089F" w:rsidP="0012089F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 RuleId</w:t>
      </w:r>
      <w:r w:rsidR="00DD25CB" w:rsidRPr="00E22999">
        <w:rPr>
          <w:rFonts w:ascii="Courier New" w:hAnsi="Courier New" w:cs="Courier New" w:hint="eastAsia"/>
          <w:sz w:val="20"/>
          <w:lang w:eastAsia="zh-CN"/>
        </w:rPr>
        <w:t>;</w:t>
      </w:r>
    </w:p>
    <w:p w:rsidR="00D81AB2" w:rsidRPr="00E22999" w:rsidRDefault="00D81AB2" w:rsidP="00D81AB2">
      <w:pPr>
        <w:spacing w:before="120"/>
        <w:ind w:firstLineChars="0" w:firstLine="0"/>
        <w:rPr>
          <w:rFonts w:ascii="Courier New" w:hAnsi="Courier New" w:cs="Courier New"/>
          <w:sz w:val="20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lastRenderedPageBreak/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4678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38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缴款完成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日期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[DateDue]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CBS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取消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，募集期缴款不需要</w:t>
            </w:r>
          </w:p>
        </w:tc>
      </w:tr>
      <w:tr w:rsidR="00E22999" w:rsidRPr="00E22999" w:rsidTr="007D7CFC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[BakupID]</w:t>
            </w:r>
          </w:p>
        </w:tc>
        <w:tc>
          <w:tcPr>
            <w:tcW w:w="46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create view [VW_PDCallOrder_o2o]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SELECT [ID]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,[ProductID]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,[Proportion]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,[Orders]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,[AccountEndDate]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,[IsDeleted]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,[SureMoney]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,[CutPaid]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,[DateDue]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,[BakupID]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FROM [ERP_SIT].[dbo].[DVL_PDCall]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where Orders = </w:t>
      </w:r>
      <w:r w:rsidR="009018AB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1</w:t>
      </w:r>
      <w:r w:rsidR="009018AB" w:rsidRPr="00E22999">
        <w:rPr>
          <w:rFonts w:ascii="Courier New" w:hAnsi="Courier New" w:cs="Courier New"/>
          <w:noProof/>
          <w:sz w:val="20"/>
          <w:lang w:eastAsia="zh-CN"/>
        </w:rPr>
        <w:t>’</w:t>
      </w: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or Orders like </w:t>
      </w:r>
      <w:r w:rsidR="009018AB" w:rsidRPr="00E22999">
        <w:rPr>
          <w:rFonts w:ascii="Courier New" w:hAnsi="Courier New" w:cs="Courier New"/>
          <w:noProof/>
          <w:sz w:val="20"/>
          <w:lang w:eastAsia="zh-CN"/>
        </w:rPr>
        <w:t>‘</w:t>
      </w:r>
      <w:r w:rsidRPr="00E22999">
        <w:rPr>
          <w:rFonts w:ascii="Courier New" w:hAnsi="Courier New" w:cs="Courier New"/>
          <w:noProof/>
          <w:sz w:val="20"/>
          <w:lang w:eastAsia="zh-CN"/>
        </w:rPr>
        <w:t>1.%</w:t>
      </w:r>
      <w:r w:rsidR="009018AB" w:rsidRPr="00E22999">
        <w:rPr>
          <w:rFonts w:ascii="Courier New" w:hAnsi="Courier New" w:cs="Courier New"/>
          <w:noProof/>
          <w:sz w:val="20"/>
          <w:lang w:eastAsia="zh-CN"/>
        </w:rPr>
        <w:t>’</w:t>
      </w:r>
    </w:p>
    <w:p w:rsidR="00D81AB2" w:rsidRPr="00E22999" w:rsidRDefault="00D81AB2" w:rsidP="00D81AB2">
      <w:pPr>
        <w:spacing w:before="120"/>
        <w:ind w:firstLineChars="0" w:firstLine="0"/>
        <w:rPr>
          <w:rFonts w:ascii="Courier New" w:hAnsi="Courier New" w:cs="Courier New"/>
          <w:noProof/>
          <w:sz w:val="20"/>
          <w:lang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07" w:name="_Toc534726438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产品期限</w:t>
      </w:r>
      <w:r w:rsidR="00F60774"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*</w:t>
      </w:r>
      <w:bookmarkEnd w:id="107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2E2E65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E65" w:rsidRPr="00E22999" w:rsidRDefault="002E2E65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期限ID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2E65" w:rsidRPr="00E22999" w:rsidRDefault="002E2E65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DurationId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E65" w:rsidRPr="00E22999" w:rsidRDefault="002E2E65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E65" w:rsidRPr="00E22999" w:rsidRDefault="002E2E65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E65" w:rsidRPr="00E22999" w:rsidRDefault="002E2E65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707" w:rsidRPr="00E22999" w:rsidRDefault="00151707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期限ID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DurationId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151707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i/>
                <w:iCs/>
                <w:sz w:val="20"/>
                <w:highlight w:val="white"/>
                <w:lang w:eastAsia="zh-CN"/>
              </w:rPr>
              <w:t>初始化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改变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产品ID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ProductId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[subProductid]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期限类型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DurationType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[DeadlineType]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固定日期值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FixedProductCloseDate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[DeadlineDate]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投资期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InvestmentPeriod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NUMBER(18,2)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[DeadlineValue] [DeadlineOrder]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退出期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WithdrawPeriod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NUMBER(18,2)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="40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延长期1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ExtendedPeriod1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NUMBER(18,2)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="40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延长期2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ExtendedPeriod2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NUMBER(18,2)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="40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延长期3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ExtendedPeriod3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NUMBER(18,2)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="40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延长期4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ExtendedPeriod4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NUMBER(18,2)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="40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延长期5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ExtendedPeriod5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NUMBER(18,2)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期限单位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DurationUnit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[DeadlineUnit]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</w:tbl>
    <w:p w:rsidR="00D81AB2" w:rsidRPr="00E22999" w:rsidRDefault="0012089F" w:rsidP="00D81AB2">
      <w:pPr>
        <w:spacing w:before="120"/>
        <w:ind w:firstLineChars="0" w:firstLine="0"/>
        <w:rPr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排序</w:t>
      </w:r>
      <w:r w:rsidRPr="00E22999">
        <w:rPr>
          <w:rFonts w:ascii="微软雅黑" w:eastAsia="微软雅黑" w:hAnsi="微软雅黑"/>
          <w:szCs w:val="21"/>
          <w:lang w:eastAsia="zh-CN"/>
        </w:rPr>
        <w:t>字段：</w:t>
      </w:r>
      <w:r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 xml:space="preserve"> LastModifiedTime</w:t>
      </w:r>
      <w:r w:rsidRPr="00E22999">
        <w:rPr>
          <w:rFonts w:ascii="微软雅黑" w:eastAsia="微软雅黑" w:hAnsi="微软雅黑" w:cs="Courier New"/>
          <w:sz w:val="20"/>
          <w:highlight w:val="white"/>
          <w:lang w:eastAsia="zh-CN"/>
        </w:rPr>
        <w:t>, DurationId</w:t>
      </w:r>
    </w:p>
    <w:p w:rsidR="0012089F" w:rsidRPr="00E22999" w:rsidRDefault="0012089F" w:rsidP="00D81AB2">
      <w:pPr>
        <w:spacing w:before="120"/>
        <w:ind w:firstLineChars="0" w:firstLine="0"/>
        <w:rPr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t1.DurationId,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期限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ID[DeadlineID]</w:t>
      </w:r>
      <w:r w:rsidR="00151707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t1.ProductId,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ID[SubProductID]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t1.DurationType,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期限类型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[DeadlineType]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t1.FixedProductCloseDate,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固定日期值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[DeadlineDate]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 xml:space="preserve">       t1.InvestmentPeriod,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投资期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t1.WithdrawPeriod,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退出期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t1.ExtendedPeriod1,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延长期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1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t1.ExtendedPeriod2,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延长期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2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t1.ExtendedPeriod3,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延长期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3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t1.ExtendedPeriod4,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延长期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4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t1.ExtendedPeriod5,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延长期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5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t1.DurationUnit,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期限单位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[DeadlineUnit]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t1.IsDeleted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TBL_DVL_PRODUCT_DURATION t1</w:t>
      </w:r>
      <w:r w:rsidRPr="00E22999">
        <w:rPr>
          <w:rFonts w:ascii="Courier New" w:hAnsi="Courier New" w:cs="Courier New"/>
          <w:sz w:val="20"/>
          <w:lang w:eastAsia="zh-CN"/>
        </w:rPr>
        <w:t xml:space="preserve">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W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here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t1.LastModifiedTime &gt;= #StartTime#</w:t>
      </w:r>
    </w:p>
    <w:p w:rsidR="0012089F" w:rsidRPr="00E22999" w:rsidRDefault="00D81AB2" w:rsidP="00D81AB2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and t1.LastModifiedTime &lt;= #EndTime#</w:t>
      </w:r>
    </w:p>
    <w:p w:rsidR="00D81AB2" w:rsidRPr="00E22999" w:rsidRDefault="0012089F" w:rsidP="00D81AB2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 DurationId</w:t>
      </w:r>
      <w:r w:rsidR="00D81AB2" w:rsidRPr="00E22999">
        <w:rPr>
          <w:rFonts w:ascii="Courier New" w:hAnsi="Courier New" w:cs="Courier New"/>
          <w:sz w:val="20"/>
          <w:lang w:eastAsia="zh-CN"/>
        </w:rPr>
        <w:t>;</w:t>
      </w:r>
    </w:p>
    <w:p w:rsidR="00D81AB2" w:rsidRPr="00E22999" w:rsidRDefault="00D81AB2" w:rsidP="00D81AB2">
      <w:pPr>
        <w:spacing w:before="120"/>
        <w:ind w:firstLineChars="0" w:firstLine="0"/>
        <w:rPr>
          <w:rFonts w:ascii="Courier New" w:hAnsi="Courier New" w:cs="Courier New"/>
          <w:sz w:val="20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4678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期限值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[DeadlineValue],</w:t>
            </w:r>
          </w:p>
        </w:tc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CBS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取消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，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通过固定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字段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反映顺序和内容</w:t>
            </w:r>
          </w:p>
        </w:tc>
      </w:tr>
      <w:tr w:rsidR="00E22999" w:rsidRPr="00E22999" w:rsidTr="007D7CFC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期限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顺序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[DeadlineOrder]</w:t>
            </w:r>
          </w:p>
        </w:tc>
        <w:tc>
          <w:tcPr>
            <w:tcW w:w="46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create view [VW_PDDeadline_o2o]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SELECT [DeadlineID]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,[SubProductID]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,[DeadlineType]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,[DeadlineValue]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,[DeadlineUnit]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,[DeadlineOrder]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,[IsDeleted]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,[DeadlineDate]</w:t>
      </w:r>
    </w:p>
    <w:p w:rsidR="00D81AB2" w:rsidRPr="00E22999" w:rsidRDefault="00D81AB2" w:rsidP="00151707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FROM [ERP_SIT].[dbo].[DVL_PDDeadline]</w:t>
      </w:r>
    </w:p>
    <w:p w:rsidR="00D81AB2" w:rsidRPr="00E22999" w:rsidRDefault="00D81AB2" w:rsidP="00D81AB2">
      <w:pPr>
        <w:spacing w:before="120"/>
        <w:ind w:firstLineChars="0" w:firstLine="0"/>
        <w:rPr>
          <w:lang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08" w:name="_Toc534726439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产品分配通知</w:t>
      </w:r>
      <w:r w:rsidR="00F60774"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*</w:t>
      </w:r>
      <w:bookmarkEnd w:id="108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lastRenderedPageBreak/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707" w:rsidRPr="00E22999" w:rsidRDefault="00151707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存续任务ID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SurvivalTaskId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[ID]</w:t>
            </w:r>
          </w:p>
          <w:p w:rsidR="00151707" w:rsidRPr="00E22999" w:rsidRDefault="00151707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highlight w:val="white"/>
                <w:lang w:eastAsia="zh-CN"/>
              </w:rPr>
              <w:t>初始化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不变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事件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EventID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关联产品</w:t>
            </w: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时间</w:t>
            </w:r>
          </w:p>
          <w:p w:rsidR="00932152" w:rsidRPr="00E22999" w:rsidRDefault="00932152" w:rsidP="00932152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EventID</w:t>
            </w:r>
          </w:p>
          <w:p w:rsidR="00932152" w:rsidRPr="00E22999" w:rsidRDefault="00932152" w:rsidP="00932152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初始化</w:t>
            </w: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不变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关联产品ID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ProductId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[SubProductID]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关联批次ID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RelObjectId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[BatchID]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本次收益核准日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BenifitApproveDate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[IncomeAllotDate]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银行划款日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BankTransferDate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[BankPaymentDate]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分配类型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DistrType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[DistributionMethod]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收益分配公式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BenifitDistrFormula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VARCHAR2(4000)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[YieldExpression]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调整备注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AdjustedRemarks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VARCHAR2(4000)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[Remark]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调整后天数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AdjustedDays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[AdjustDate]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2152" w:rsidRPr="00E22999" w:rsidRDefault="00932152" w:rsidP="0093215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</w:tbl>
    <w:p w:rsidR="0012089F" w:rsidRPr="00E22999" w:rsidRDefault="0012089F" w:rsidP="0012089F">
      <w:pPr>
        <w:spacing w:before="120"/>
        <w:ind w:firstLineChars="0" w:firstLine="0"/>
        <w:rPr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排序</w:t>
      </w:r>
      <w:r w:rsidRPr="00E22999">
        <w:rPr>
          <w:rFonts w:ascii="微软雅黑" w:eastAsia="微软雅黑" w:hAnsi="微软雅黑"/>
          <w:szCs w:val="21"/>
          <w:lang w:eastAsia="zh-CN"/>
        </w:rPr>
        <w:t>字段：</w:t>
      </w:r>
      <w:r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 xml:space="preserve"> LastModifiedTime</w:t>
      </w:r>
      <w:r w:rsidRPr="00E22999">
        <w:rPr>
          <w:rFonts w:ascii="微软雅黑" w:eastAsia="微软雅黑" w:hAnsi="微软雅黑" w:cs="Courier New"/>
          <w:sz w:val="20"/>
          <w:highlight w:val="white"/>
          <w:lang w:eastAsia="zh-CN"/>
        </w:rPr>
        <w:t>, SurvivalTaskId</w:t>
      </w:r>
    </w:p>
    <w:p w:rsidR="00D81AB2" w:rsidRPr="00E22999" w:rsidRDefault="00D81AB2" w:rsidP="00D81AB2">
      <w:pPr>
        <w:spacing w:before="120"/>
        <w:ind w:firstLineChars="0" w:firstLine="0"/>
        <w:rPr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t4.eventid,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t1.SurvivalTaskId,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存续任务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ID[ID]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t3.ProductId,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关联产品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ID[SubProductID]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t2.RelObjectId,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关联批次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ID[BatchID]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t1.BenifitApproveDate,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本次收益核准日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[IncomeAllotDate]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t1.BankTransferDate,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银行划款日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[BankPaymentDate]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t1.DistrType,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分配类型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[DistributionMethod]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t1.BenifitDistrFormula,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收益分配公式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[YieldExpression]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t1.AdjustedRemarks,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调整备注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[Remark]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t1.AdjustedDays,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调整后天数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[AdjustDate]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t1.LastModifiedTime,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t1.IsDeleted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TBL_PMD_SURVIVAL_TASK t1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inner join TBL_PMD_EVENT t4 on t4.eventrelobjectid = t1.survivaltaskid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inner join TBL_PMD_REL_TASK_OBJECT t2 on t1.SurvivalTaskId = t2.SurvivalTaskId</w:t>
      </w:r>
    </w:p>
    <w:p w:rsidR="0093215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inner join TBL_PMD_BATCH t3 on t3.batchid = t2.relobjectid</w:t>
      </w:r>
    </w:p>
    <w:p w:rsidR="00D81AB2" w:rsidRPr="00E22999" w:rsidRDefault="00932152" w:rsidP="0093215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where t1.TaskType = 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‘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tasktype_distrib</w:t>
      </w:r>
      <w:r w:rsidR="009018AB" w:rsidRPr="00E22999">
        <w:rPr>
          <w:rFonts w:ascii="Courier New" w:hAnsi="Courier New" w:cs="Courier New"/>
          <w:sz w:val="20"/>
          <w:highlight w:val="white"/>
          <w:lang w:eastAsia="zh-CN"/>
        </w:rPr>
        <w:t>’</w:t>
      </w:r>
      <w:r w:rsidR="00D81AB2" w:rsidRPr="00E22999">
        <w:rPr>
          <w:rFonts w:ascii="Courier New" w:hAnsi="Courier New" w:cs="Courier New"/>
          <w:sz w:val="20"/>
          <w:lang w:eastAsia="zh-CN"/>
        </w:rPr>
        <w:t xml:space="preserve"> </w:t>
      </w:r>
    </w:p>
    <w:p w:rsidR="00D81AB2" w:rsidRPr="00E22999" w:rsidRDefault="00471E2E" w:rsidP="00471E2E">
      <w:pPr>
        <w:widowControl w:val="0"/>
        <w:overflowPunct/>
        <w:spacing w:beforeLines="0" w:before="0"/>
        <w:ind w:firstLineChars="150" w:firstLine="3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and </w:t>
      </w:r>
      <w:r w:rsidR="00D81AB2" w:rsidRPr="00E22999">
        <w:rPr>
          <w:rFonts w:ascii="Courier New" w:hAnsi="Courier New" w:cs="Courier New"/>
          <w:sz w:val="20"/>
          <w:highlight w:val="white"/>
          <w:lang w:eastAsia="zh-CN"/>
        </w:rPr>
        <w:t>t1.LastModifiedTime &gt;= #StartTime#</w:t>
      </w:r>
    </w:p>
    <w:p w:rsidR="0012089F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t1.LastModifiedTime &lt;= #EndTime#</w:t>
      </w:r>
    </w:p>
    <w:p w:rsidR="00D81AB2" w:rsidRPr="00E22999" w:rsidRDefault="0012089F" w:rsidP="0012089F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 SurvivalTaskId</w:t>
      </w:r>
      <w:r w:rsidR="00D81AB2" w:rsidRPr="00E22999">
        <w:rPr>
          <w:rFonts w:ascii="Courier New" w:hAnsi="Courier New" w:cs="Courier New"/>
          <w:sz w:val="20"/>
          <w:lang w:eastAsia="zh-CN"/>
        </w:rPr>
        <w:t>;</w:t>
      </w:r>
    </w:p>
    <w:p w:rsidR="00D81AB2" w:rsidRPr="00E22999" w:rsidRDefault="00D81AB2" w:rsidP="00D81AB2">
      <w:pPr>
        <w:spacing w:before="120"/>
        <w:ind w:firstLineChars="0" w:firstLine="0"/>
        <w:rPr>
          <w:rFonts w:ascii="Courier New" w:hAnsi="Courier New" w:cs="Courier New"/>
          <w:sz w:val="20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4678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i/>
                <w:iCs/>
                <w:sz w:val="20"/>
                <w:highlight w:val="white"/>
                <w:lang w:eastAsia="zh-CN"/>
              </w:rPr>
              <w:t xml:space="preserve">[OrderSendDate] [ContactAccountDate] 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i/>
                <w:iCs/>
                <w:sz w:val="20"/>
                <w:highlight w:val="white"/>
                <w:lang w:eastAsia="zh-CN"/>
              </w:rPr>
              <w:t>[AllotTime]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i/>
                <w:iCs/>
                <w:sz w:val="20"/>
                <w:highlight w:val="white"/>
                <w:lang w:eastAsia="zh-CN"/>
              </w:rPr>
              <w:t>[EventID]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i/>
                <w:iCs/>
                <w:sz w:val="20"/>
                <w:highlight w:val="white"/>
                <w:lang w:eastAsia="zh-CN"/>
              </w:rPr>
              <w:t>[DuringDate] [LastAllotDate]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历史字段，已取消</w:t>
            </w: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create view [VW_DistributionNotice_o2o]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SELECT [ID]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,[SubProductID]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,[BatchID]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,[EventID]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,[DuringDate]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lastRenderedPageBreak/>
        <w:t xml:space="preserve">      ,[IncomeAllotDate]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,[LastAllotDate]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,[BankPaymentDate]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,[DistributionMethod]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,[YieldExpression]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,[IsDeleted]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,[OrderSendDate]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,[ContactAccountDate]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,[AllotTime]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,[AdjustDate]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,[Remark]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FROM [ERP_SIT].[dbo].[PMD_DistributionNotice]</w:t>
      </w:r>
    </w:p>
    <w:p w:rsidR="00D81AB2" w:rsidRPr="00E22999" w:rsidRDefault="00D81AB2" w:rsidP="00D81AB2">
      <w:pPr>
        <w:spacing w:before="120"/>
        <w:ind w:firstLineChars="0" w:firstLine="0"/>
        <w:rPr>
          <w:lang w:eastAsia="zh-CN"/>
        </w:rPr>
      </w:pPr>
    </w:p>
    <w:p w:rsidR="00471E2E" w:rsidRPr="00E22999" w:rsidRDefault="00471E2E" w:rsidP="00471E2E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09" w:name="_Toc534726440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订单*</w:t>
      </w:r>
      <w:bookmarkEnd w:id="109"/>
    </w:p>
    <w:p w:rsidR="00471E2E" w:rsidRPr="00E22999" w:rsidRDefault="00471E2E" w:rsidP="00471E2E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471E2E" w:rsidRPr="00E22999" w:rsidRDefault="00471E2E" w:rsidP="00471E2E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06"/>
        <w:gridCol w:w="1701"/>
        <w:gridCol w:w="1701"/>
        <w:gridCol w:w="1134"/>
        <w:gridCol w:w="3572"/>
      </w:tblGrid>
      <w:tr w:rsidR="00E22999" w:rsidRPr="00E22999" w:rsidTr="009018AB">
        <w:trPr>
          <w:trHeight w:val="457"/>
        </w:trPr>
        <w:tc>
          <w:tcPr>
            <w:tcW w:w="11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35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9018AB">
        <w:trPr>
          <w:trHeight w:val="559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E2E" w:rsidRPr="00E22999" w:rsidRDefault="009018AB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9018AB">
        <w:trPr>
          <w:trHeight w:val="555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9018AB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E22999" w:rsidRPr="00E22999" w:rsidTr="009018AB">
        <w:trPr>
          <w:trHeight w:val="555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18AB" w:rsidRPr="00E22999" w:rsidRDefault="009018AB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 xml:space="preserve">订单ID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18AB" w:rsidRPr="00E22999" w:rsidRDefault="009018AB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8AB" w:rsidRPr="00E22999" w:rsidRDefault="009018AB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8AB" w:rsidRPr="00E22999" w:rsidRDefault="009018AB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8AB" w:rsidRPr="00E22999" w:rsidRDefault="009018AB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“起始时间、结束时间”与“订单ID”不可同时为空。即输入参数必须包含如下3种情形：</w:t>
            </w:r>
          </w:p>
          <w:p w:rsidR="009018AB" w:rsidRPr="00E22999" w:rsidRDefault="009018AB" w:rsidP="009018AB">
            <w:pPr>
              <w:pStyle w:val="af3"/>
              <w:numPr>
                <w:ilvl w:val="0"/>
                <w:numId w:val="17"/>
              </w:numPr>
              <w:spacing w:before="120"/>
              <w:ind w:firstLineChars="0"/>
              <w:rPr>
                <w:rFonts w:ascii="微软雅黑" w:eastAsia="微软雅黑" w:hAnsi="微软雅黑" w:cs="Courier New"/>
                <w:noProof/>
                <w:sz w:val="20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</w:rPr>
              <w:t>起始时间、结束时间；</w:t>
            </w:r>
          </w:p>
          <w:p w:rsidR="009018AB" w:rsidRPr="00E22999" w:rsidRDefault="009018AB" w:rsidP="009018AB">
            <w:pPr>
              <w:pStyle w:val="af3"/>
              <w:numPr>
                <w:ilvl w:val="0"/>
                <w:numId w:val="17"/>
              </w:numPr>
              <w:spacing w:before="120"/>
              <w:ind w:firstLineChars="0"/>
              <w:rPr>
                <w:rFonts w:ascii="微软雅黑" w:eastAsia="微软雅黑" w:hAnsi="微软雅黑" w:cs="Courier New"/>
                <w:noProof/>
                <w:sz w:val="20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</w:rPr>
              <w:t>订单ID；</w:t>
            </w:r>
          </w:p>
          <w:p w:rsidR="009018AB" w:rsidRPr="00E22999" w:rsidRDefault="009018AB" w:rsidP="009018AB">
            <w:pPr>
              <w:pStyle w:val="af3"/>
              <w:numPr>
                <w:ilvl w:val="0"/>
                <w:numId w:val="17"/>
              </w:numPr>
              <w:spacing w:before="120"/>
              <w:ind w:firstLineChars="0"/>
              <w:rPr>
                <w:rFonts w:ascii="微软雅黑" w:eastAsia="微软雅黑" w:hAnsi="微软雅黑" w:cs="Courier New"/>
                <w:noProof/>
                <w:sz w:val="20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</w:rPr>
              <w:t>起始时间、结束时间、订单ID。</w:t>
            </w:r>
          </w:p>
        </w:tc>
      </w:tr>
    </w:tbl>
    <w:p w:rsidR="00471E2E" w:rsidRPr="00E22999" w:rsidRDefault="00471E2E" w:rsidP="00471E2E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381"/>
        <w:gridCol w:w="1021"/>
        <w:gridCol w:w="2410"/>
      </w:tblGrid>
      <w:tr w:rsidR="00E22999" w:rsidRPr="00E22999" w:rsidTr="007C5492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3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C5492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707" w:rsidRPr="00E22999" w:rsidRDefault="00151707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订单Id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OrderId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[ID]</w:t>
            </w:r>
          </w:p>
          <w:p w:rsidR="00151707" w:rsidRPr="00E22999" w:rsidRDefault="00151707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初始化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不变</w:t>
            </w:r>
          </w:p>
        </w:tc>
      </w:tr>
      <w:tr w:rsidR="00E22999" w:rsidRPr="00E22999" w:rsidTr="007C5492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417" w:rsidRPr="00E22999" w:rsidRDefault="00D96417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订单状态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6417" w:rsidRPr="00E22999" w:rsidRDefault="00D96417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OrderStatus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417" w:rsidRPr="00E22999" w:rsidRDefault="00D96417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417" w:rsidRPr="00E22999" w:rsidRDefault="00D96417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417" w:rsidRPr="00E22999" w:rsidRDefault="00D96417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C5492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批次Code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BatchCode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Batch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]</w:t>
            </w:r>
          </w:p>
        </w:tc>
      </w:tr>
      <w:tr w:rsidR="00E22999" w:rsidRPr="00E22999" w:rsidTr="007C5492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CreatedById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C5492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CreatedTime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C5492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LastModifiedById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C5492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C5492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</w:tbl>
    <w:p w:rsidR="00471E2E" w:rsidRPr="00E22999" w:rsidRDefault="00471E2E" w:rsidP="00471E2E">
      <w:pPr>
        <w:spacing w:before="120"/>
        <w:ind w:firstLineChars="0" w:firstLine="0"/>
        <w:rPr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排序</w:t>
      </w:r>
      <w:r w:rsidRPr="00E22999">
        <w:rPr>
          <w:rFonts w:ascii="微软雅黑" w:eastAsia="微软雅黑" w:hAnsi="微软雅黑"/>
          <w:szCs w:val="21"/>
          <w:lang w:eastAsia="zh-CN"/>
        </w:rPr>
        <w:t>字段：</w:t>
      </w:r>
      <w:r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 xml:space="preserve"> LastModifiedTime</w:t>
      </w:r>
      <w:r w:rsidRPr="00E22999">
        <w:rPr>
          <w:rFonts w:ascii="微软雅黑" w:eastAsia="微软雅黑" w:hAnsi="微软雅黑" w:cs="Courier New"/>
          <w:sz w:val="20"/>
          <w:highlight w:val="white"/>
          <w:lang w:eastAsia="zh-CN"/>
        </w:rPr>
        <w:t>, OrderId</w:t>
      </w:r>
    </w:p>
    <w:p w:rsidR="00471E2E" w:rsidRPr="00E22999" w:rsidRDefault="00471E2E" w:rsidP="00471E2E">
      <w:pPr>
        <w:spacing w:before="120"/>
        <w:ind w:firstLineChars="0" w:firstLine="0"/>
        <w:rPr>
          <w:lang w:eastAsia="zh-CN"/>
        </w:rPr>
      </w:pPr>
    </w:p>
    <w:p w:rsidR="00471E2E" w:rsidRPr="00E22999" w:rsidRDefault="00471E2E" w:rsidP="00471E2E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2F47DD" w:rsidRPr="00E22999" w:rsidRDefault="002F47DD" w:rsidP="00471E2E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1） 如果输入参数中起始时间、结束时间不为空，</w:t>
      </w:r>
      <w:r w:rsidR="00E82A28" w:rsidRPr="00E22999">
        <w:rPr>
          <w:rFonts w:ascii="微软雅黑" w:eastAsia="微软雅黑" w:hAnsi="微软雅黑" w:hint="eastAsia"/>
          <w:szCs w:val="21"/>
          <w:lang w:eastAsia="zh-CN"/>
        </w:rPr>
        <w:t>且订单ID为空，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则按如下逻辑取数：</w:t>
      </w:r>
    </w:p>
    <w:p w:rsidR="00471E2E" w:rsidRPr="00E22999" w:rsidRDefault="00471E2E" w:rsidP="00471E2E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仅提供方舟订单数据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t1.OrderId,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DC3811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订单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ID[ID]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t1.BatchCode,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订单批次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[Batch]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t1.LastModifiedTime,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t1.IsDeleted</w:t>
      </w:r>
      <w:r w:rsidR="002F47DD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,</w:t>
      </w:r>
    </w:p>
    <w:p w:rsidR="002F47DD" w:rsidRPr="00E22999" w:rsidRDefault="002F47DD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     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t1.</w:t>
      </w:r>
      <w:r w:rsidRPr="00E22999">
        <w:rPr>
          <w:rFonts w:ascii="微软雅黑" w:eastAsia="微软雅黑" w:hAnsi="微软雅黑" w:cs="Courier New"/>
          <w:noProof/>
          <w:sz w:val="20"/>
          <w:lang w:eastAsia="zh-CN"/>
        </w:rPr>
        <w:t>OrderStatus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TBL_SALE_ORDER t1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where t1.OrderInternalSource = 'YWJHLYQDO2O'</w:t>
      </w:r>
      <w:r w:rsidRPr="00E22999">
        <w:rPr>
          <w:rFonts w:ascii="Courier New" w:hAnsi="Courier New" w:cs="Courier New"/>
          <w:sz w:val="20"/>
          <w:lang w:eastAsia="zh-CN"/>
        </w:rPr>
        <w:t xml:space="preserve"> 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150" w:firstLine="3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t1.LastModifiedTime &gt;= #StartTime#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t1.LastModifiedTime &lt;= #EndTime#</w:t>
      </w:r>
    </w:p>
    <w:p w:rsidR="002F47DD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 OrderId</w:t>
      </w:r>
      <w:r w:rsidR="002F47DD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;</w:t>
      </w:r>
    </w:p>
    <w:p w:rsidR="002F47DD" w:rsidRPr="00E22999" w:rsidRDefault="002F47DD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2） 如果输入参数中起始时间、结束时间为空，但订单ID不为空，则按如下逻辑取数：</w:t>
      </w:r>
    </w:p>
    <w:p w:rsidR="002F47DD" w:rsidRPr="00E22999" w:rsidRDefault="002F47DD" w:rsidP="002F47DD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Courier New" w:hAnsi="Courier New" w:cs="Courier New"/>
          <w:i/>
          <w:iCs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仅提供方舟订单数据</w:t>
      </w:r>
    </w:p>
    <w:p w:rsidR="002F47DD" w:rsidRPr="00E22999" w:rsidRDefault="002F47DD" w:rsidP="002F47DD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t1.OrderId,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订单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ID[ID]</w:t>
      </w:r>
    </w:p>
    <w:p w:rsidR="002F47DD" w:rsidRPr="00E22999" w:rsidRDefault="002F47DD" w:rsidP="002F47DD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t1.BatchCode,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订单批次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[Batch]</w:t>
      </w:r>
    </w:p>
    <w:p w:rsidR="002F47DD" w:rsidRPr="00E22999" w:rsidRDefault="002F47DD" w:rsidP="002F47DD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2F47DD" w:rsidRPr="00E22999" w:rsidRDefault="002F47DD" w:rsidP="002F47DD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2F47DD" w:rsidRPr="00E22999" w:rsidRDefault="002F47DD" w:rsidP="002F47DD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</w:t>
      </w:r>
    </w:p>
    <w:p w:rsidR="002F47DD" w:rsidRPr="00E22999" w:rsidRDefault="002F47DD" w:rsidP="002F47DD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t1.LastModifiedTime,</w:t>
      </w:r>
    </w:p>
    <w:p w:rsidR="002F47DD" w:rsidRPr="00E22999" w:rsidRDefault="002F47DD" w:rsidP="002F47DD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t1.IsDeleted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,</w:t>
      </w:r>
    </w:p>
    <w:p w:rsidR="002F47DD" w:rsidRPr="00E22999" w:rsidRDefault="002F47DD" w:rsidP="002F47DD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     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t1.</w:t>
      </w:r>
      <w:r w:rsidRPr="00E22999">
        <w:rPr>
          <w:rFonts w:ascii="微软雅黑" w:eastAsia="微软雅黑" w:hAnsi="微软雅黑" w:cs="Courier New"/>
          <w:noProof/>
          <w:sz w:val="20"/>
          <w:lang w:eastAsia="zh-CN"/>
        </w:rPr>
        <w:t>OrderStatus</w:t>
      </w:r>
    </w:p>
    <w:p w:rsidR="002F47DD" w:rsidRPr="00E22999" w:rsidRDefault="002F47DD" w:rsidP="002F47DD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TBL_SALE_ORDER t1</w:t>
      </w:r>
    </w:p>
    <w:p w:rsidR="002F47DD" w:rsidRPr="00E22999" w:rsidRDefault="002F47DD" w:rsidP="002F47DD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where t1.OrderInternalSource = 'YWJHLYQDO2O'</w:t>
      </w:r>
      <w:r w:rsidRPr="00E22999">
        <w:rPr>
          <w:rFonts w:ascii="Courier New" w:hAnsi="Courier New" w:cs="Courier New"/>
          <w:sz w:val="20"/>
          <w:lang w:eastAsia="zh-CN"/>
        </w:rPr>
        <w:t xml:space="preserve"> </w:t>
      </w:r>
    </w:p>
    <w:p w:rsidR="002F47DD" w:rsidRPr="00E22999" w:rsidRDefault="002F47DD" w:rsidP="002F47DD">
      <w:pPr>
        <w:widowControl w:val="0"/>
        <w:overflowPunct/>
        <w:spacing w:beforeLines="0" w:before="0"/>
        <w:ind w:firstLineChars="150" w:firstLine="3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t1.OrderId = #OrderId#</w:t>
      </w:r>
    </w:p>
    <w:p w:rsidR="002F47DD" w:rsidRPr="00E22999" w:rsidRDefault="002F47DD" w:rsidP="002F47DD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Order By LastModifiedTime, OrderId;</w:t>
      </w:r>
    </w:p>
    <w:p w:rsidR="002F47DD" w:rsidRPr="00E22999" w:rsidRDefault="002F47DD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p w:rsidR="00E37D60" w:rsidRPr="00E22999" w:rsidRDefault="00E37D60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3) 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如果输入参数中起始时间、结束时间、订单ID都不为空，则按如下逻辑取数</w:t>
      </w:r>
    </w:p>
    <w:p w:rsidR="00E37D60" w:rsidRPr="00E22999" w:rsidRDefault="00E37D60" w:rsidP="00E37D60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Courier New" w:hAnsi="Courier New" w:cs="Courier New"/>
          <w:i/>
          <w:iCs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仅提供方舟订单数据</w:t>
      </w:r>
    </w:p>
    <w:p w:rsidR="00E37D60" w:rsidRPr="00E22999" w:rsidRDefault="00E37D60" w:rsidP="00E37D60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t1.OrderId,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订单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ID[ID]</w:t>
      </w:r>
    </w:p>
    <w:p w:rsidR="00E37D60" w:rsidRPr="00E22999" w:rsidRDefault="00E37D60" w:rsidP="00E37D60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t1.BatchCode,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订单批次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[Batch]</w:t>
      </w:r>
    </w:p>
    <w:p w:rsidR="00E37D60" w:rsidRPr="00E22999" w:rsidRDefault="00E37D60" w:rsidP="00E37D60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E37D60" w:rsidRPr="00E22999" w:rsidRDefault="00E37D60" w:rsidP="00E37D60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E37D60" w:rsidRPr="00E22999" w:rsidRDefault="00E37D60" w:rsidP="00E37D60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</w:t>
      </w:r>
    </w:p>
    <w:p w:rsidR="00E37D60" w:rsidRPr="00E22999" w:rsidRDefault="00E37D60" w:rsidP="00E37D60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t1.LastModifiedTime,</w:t>
      </w:r>
    </w:p>
    <w:p w:rsidR="00E37D60" w:rsidRPr="00E22999" w:rsidRDefault="00E37D60" w:rsidP="00E37D60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t1.IsDeleted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,</w:t>
      </w:r>
    </w:p>
    <w:p w:rsidR="00E37D60" w:rsidRPr="00E22999" w:rsidRDefault="00E37D60" w:rsidP="00E37D60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     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t1.</w:t>
      </w:r>
      <w:r w:rsidRPr="00E22999">
        <w:rPr>
          <w:rFonts w:ascii="微软雅黑" w:eastAsia="微软雅黑" w:hAnsi="微软雅黑" w:cs="Courier New"/>
          <w:noProof/>
          <w:sz w:val="20"/>
          <w:lang w:eastAsia="zh-CN"/>
        </w:rPr>
        <w:t>OrderStatus</w:t>
      </w:r>
    </w:p>
    <w:p w:rsidR="00E37D60" w:rsidRPr="00E22999" w:rsidRDefault="00E37D60" w:rsidP="00E37D60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TBL_SALE_ORDER t1</w:t>
      </w:r>
    </w:p>
    <w:p w:rsidR="00E37D60" w:rsidRPr="00E22999" w:rsidRDefault="00E37D60" w:rsidP="00E37D60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where t1.OrderInternalSource = 'YWJHLYQDO2O'</w:t>
      </w:r>
      <w:r w:rsidRPr="00E22999">
        <w:rPr>
          <w:rFonts w:ascii="Courier New" w:hAnsi="Courier New" w:cs="Courier New"/>
          <w:sz w:val="20"/>
          <w:lang w:eastAsia="zh-CN"/>
        </w:rPr>
        <w:t xml:space="preserve"> </w:t>
      </w:r>
    </w:p>
    <w:p w:rsidR="00E37D60" w:rsidRPr="00E22999" w:rsidRDefault="00E37D60" w:rsidP="00E37D60">
      <w:pPr>
        <w:widowControl w:val="0"/>
        <w:overflowPunct/>
        <w:spacing w:beforeLines="0" w:before="0"/>
        <w:ind w:firstLineChars="150" w:firstLine="3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t1.LastModifiedTime &gt;= #StartTime#</w:t>
      </w:r>
    </w:p>
    <w:p w:rsidR="00E37D60" w:rsidRPr="00E22999" w:rsidRDefault="00E37D60" w:rsidP="00E37D60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t1.LastModifiedTime &lt;= #EndTime#</w:t>
      </w:r>
    </w:p>
    <w:p w:rsidR="00E37D60" w:rsidRPr="00E22999" w:rsidRDefault="00E37D60" w:rsidP="00E37D60">
      <w:pPr>
        <w:widowControl w:val="0"/>
        <w:overflowPunct/>
        <w:spacing w:beforeLines="0" w:before="0"/>
        <w:ind w:firstLineChars="150" w:firstLine="3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t1.OrderId = #OrderId#</w:t>
      </w:r>
    </w:p>
    <w:p w:rsidR="00E37D60" w:rsidRPr="00E22999" w:rsidRDefault="00E37D60" w:rsidP="00E37D60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Order By LastModifiedTime, OrderId;</w:t>
      </w:r>
    </w:p>
    <w:p w:rsidR="00471E2E" w:rsidRPr="00E22999" w:rsidRDefault="00471E2E" w:rsidP="00471E2E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4678"/>
      </w:tblGrid>
      <w:tr w:rsidR="00E22999" w:rsidRPr="00E22999" w:rsidTr="00171CAA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471E2E" w:rsidRPr="00E22999" w:rsidRDefault="00471E2E" w:rsidP="00171C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171CAA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1E2E" w:rsidRPr="00E22999" w:rsidRDefault="00471E2E" w:rsidP="00171CAA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noProof/>
                <w:sz w:val="20"/>
                <w:lang w:eastAsia="zh-CN"/>
              </w:rPr>
              <w:t>OppCode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1E2E" w:rsidRPr="00E22999" w:rsidRDefault="00471E2E" w:rsidP="00171CAA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历史字段，已取消</w:t>
            </w:r>
          </w:p>
        </w:tc>
      </w:tr>
    </w:tbl>
    <w:p w:rsidR="00471E2E" w:rsidRPr="00E22999" w:rsidRDefault="00471E2E" w:rsidP="00471E2E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471E2E" w:rsidRPr="00E22999" w:rsidRDefault="00471E2E" w:rsidP="00471E2E">
      <w:pPr>
        <w:spacing w:before="120"/>
        <w:ind w:firstLineChars="0" w:firstLine="0"/>
        <w:rPr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create view [VW_Sale_Opportunity_o2o]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as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SELECT [ID]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,[IsDeleted]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,[LastModifiedDate]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,[SYSTEMMODSTAMP]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,[OppCode]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,[Batch]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lang w:val="en-GB"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FROM [ERP_SIT].[dbo].[Sale_Opportunity]</w:t>
      </w:r>
    </w:p>
    <w:p w:rsidR="00471E2E" w:rsidRPr="00E22999" w:rsidRDefault="00471E2E" w:rsidP="00471E2E">
      <w:pPr>
        <w:widowControl w:val="0"/>
        <w:overflowPunct/>
        <w:spacing w:beforeLines="0" w:before="0"/>
        <w:ind w:firstLineChars="0" w:firstLine="0"/>
        <w:textAlignment w:val="auto"/>
        <w:rPr>
          <w:lang w:val="en-GB"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10" w:name="_Toc534726441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数据字典</w:t>
      </w:r>
      <w:r w:rsidR="00F60774"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*</w:t>
      </w:r>
      <w:bookmarkEnd w:id="110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82686E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lastRenderedPageBreak/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707" w:rsidRPr="00E22999" w:rsidRDefault="00151707" w:rsidP="001517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字典ID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DictID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字段：[DIC_ID]</w:t>
            </w:r>
          </w:p>
          <w:p w:rsidR="00151707" w:rsidRPr="00E22999" w:rsidRDefault="00151707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初始化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改变</w:t>
            </w:r>
          </w:p>
        </w:tc>
      </w:tr>
      <w:tr w:rsidR="00E22999" w:rsidRPr="00E22999" w:rsidTr="0040278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 xml:space="preserve">字典父节点ID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DictParentid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="00402785"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[DIC_PARENT_ID]</w:t>
            </w:r>
          </w:p>
        </w:tc>
      </w:tr>
      <w:tr w:rsidR="00E22999" w:rsidRPr="00E22999" w:rsidTr="0040278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字典父节点名称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DictParentName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字段：[DIC_PARENT_NAME]</w:t>
            </w:r>
          </w:p>
        </w:tc>
      </w:tr>
      <w:tr w:rsidR="00E22999" w:rsidRPr="00E22999" w:rsidTr="0040278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字典code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DictCode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字段：[DIC_CODE]</w:t>
            </w:r>
          </w:p>
        </w:tc>
      </w:tr>
      <w:tr w:rsidR="00E22999" w:rsidRPr="00E22999" w:rsidTr="0040278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字典名称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DictName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字段：[DIC_NAME]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785" w:rsidRPr="00E22999" w:rsidRDefault="00402785" w:rsidP="0040278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402785" w:rsidRPr="00E22999" w:rsidRDefault="009D1A1A" w:rsidP="0040278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根据业务数据</w:t>
      </w:r>
      <w:r w:rsidR="00AB0B0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更新具体</w:t>
      </w:r>
      <w:r w:rsidR="00AB0B0E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Di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ct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P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arentid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范围</w:t>
      </w:r>
    </w:p>
    <w:p w:rsidR="00402785" w:rsidRPr="00E22999" w:rsidRDefault="00402785" w:rsidP="0040278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t1.DictID,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字典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 [DIC_ID]</w:t>
      </w:r>
    </w:p>
    <w:p w:rsidR="00402785" w:rsidRPr="00E22999" w:rsidRDefault="00402785" w:rsidP="0040278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t1.DictParentid,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字典父节点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 [DIC_PARENT_ID]</w:t>
      </w:r>
    </w:p>
    <w:p w:rsidR="00402785" w:rsidRPr="00E22999" w:rsidRDefault="00402785" w:rsidP="0040278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t2.DictName AS DictParentName,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字典名称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 [DIC_PARENT_NAME]</w:t>
      </w:r>
    </w:p>
    <w:p w:rsidR="00402785" w:rsidRPr="00E22999" w:rsidRDefault="00402785" w:rsidP="0040278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t1.DictCode,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字典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code [DIC_CODE]</w:t>
      </w:r>
    </w:p>
    <w:p w:rsidR="00402785" w:rsidRPr="00E22999" w:rsidRDefault="00402785" w:rsidP="0040278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t1.DictName,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字典名称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 [DIC_NAME]     </w:t>
      </w:r>
    </w:p>
    <w:p w:rsidR="00402785" w:rsidRPr="00E22999" w:rsidRDefault="00402785" w:rsidP="0040278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402785" w:rsidRPr="00E22999" w:rsidRDefault="00402785" w:rsidP="0040278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402785" w:rsidRPr="00E22999" w:rsidRDefault="00402785" w:rsidP="0040278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</w:t>
      </w:r>
    </w:p>
    <w:p w:rsidR="00402785" w:rsidRPr="00E22999" w:rsidRDefault="00402785" w:rsidP="0040278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t1.LastModifiedTime,</w:t>
      </w:r>
    </w:p>
    <w:p w:rsidR="00402785" w:rsidRPr="00E22999" w:rsidRDefault="00402785" w:rsidP="0040278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t1.IsDeleted</w:t>
      </w:r>
    </w:p>
    <w:p w:rsidR="00402785" w:rsidRPr="00E22999" w:rsidRDefault="00402785" w:rsidP="0040278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tbl_sys_dict t1</w:t>
      </w:r>
    </w:p>
    <w:p w:rsidR="00402785" w:rsidRPr="00E22999" w:rsidRDefault="00402785" w:rsidP="00772C7C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inner join tbl_sys_dict t2 on t2.dictid = t1.</w:t>
      </w:r>
      <w:r w:rsidR="00105916" w:rsidRPr="00E22999">
        <w:rPr>
          <w:rFonts w:ascii="Courier New" w:hAnsi="Courier New" w:cs="Courier New"/>
          <w:sz w:val="20"/>
          <w:highlight w:val="white"/>
          <w:lang w:eastAsia="zh-CN"/>
        </w:rPr>
        <w:t>DictParentid</w:t>
      </w:r>
    </w:p>
    <w:p w:rsidR="00772C7C" w:rsidRPr="00E22999" w:rsidRDefault="00402785" w:rsidP="00772C7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 w:rsidR="00772C7C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where </w:t>
      </w:r>
      <w:r w:rsidR="00772C7C" w:rsidRPr="00E22999">
        <w:rPr>
          <w:rFonts w:ascii="Courier New" w:hAnsi="Courier New" w:cs="Courier New"/>
          <w:sz w:val="20"/>
          <w:highlight w:val="white"/>
          <w:lang w:eastAsia="zh-CN"/>
        </w:rPr>
        <w:t>t1.LastModifiedTime &gt;= #StartTime#</w:t>
      </w:r>
    </w:p>
    <w:p w:rsidR="00772C7C" w:rsidRPr="00E22999" w:rsidRDefault="00772C7C" w:rsidP="0040278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and t1.LastModifiedTime &lt;= #EndTime#</w:t>
      </w:r>
    </w:p>
    <w:p w:rsidR="00546E00" w:rsidRPr="00E22999" w:rsidRDefault="00772C7C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and </w:t>
      </w:r>
      <w:r w:rsidR="00546E00" w:rsidRPr="00E22999">
        <w:rPr>
          <w:rFonts w:ascii="Courier New" w:hAnsi="Courier New" w:cs="Courier New"/>
          <w:sz w:val="20"/>
          <w:highlight w:val="white"/>
          <w:lang w:eastAsia="zh-CN"/>
        </w:rPr>
        <w:t>t1.DictParentid in (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'548047fe873a460db07fc2cc75ac9e14',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'1d3f97326c344606a0668ec5c098b655',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'8799f2df03d3405b9e6ab3e31a7fd211',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'eb939348c02c43fc8bfe9193f6f21aef',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'759b4735e0534ebb8ef85195b75c999d',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'9bb6dea11f0f45b58ca3d19c42e59ab6',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>'eae5b45e1d714b0aa09065af1ad19ae7',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'7384e9dfc344455dbcd87cf391d1057b',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'd8e4254a33ad43ebb8d9439e399c0e4f',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'ea3168f8a27c4c248402ce3fd27b997f',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'149dd32bc0c94935b3c61ff7ee499e56',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'14991d424a6c4010ab00331ec95f6cc4',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'd7458a1f84b14e6c9d7a2fd373e6a106',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'cabc52d7df1e4bd9b4ddc649089732f3',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'5c4cdab72bf44a16baf8017c62e35e22',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'eefcb6323ab94b91a8ec965735a10c30',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'525d89ccdf3c42fca18653effbf70cb8',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'619d2d31a68b40fca0e40d7f78004822',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'6d9e8da9e8d9443abfde82cf7e7a960d',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'14efbe054ca74e669aa29754897a6c84',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'73d8ab0dc8254ac79e96c0124300d42f',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'4b87bac6c7da4796b8add482c4316129',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'776e17892a8a4798a82e5be887931ab6',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'7e57ea3bef9e4e8f8d678e3b029f9937',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'fa6ad745c55e48158a61fedda1c0f536',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'f3332c40943d406b8e275aaf05273945',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'301417351b4a46a1aaa3b481d9928d6d',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'905ce1eec8ed4050a8203ca3cd923095',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'857a9532b2ee4120ae662ae30525b4b5',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'26f9c060acaa4c93825136d119226041',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'd0d231e8cc0549e5998c5843240903ec',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'c0cce0bfcccf494393c71357ab060af7',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'd770b5acefab415f8b94cf1eb71642ed',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'6e32b6dec0b4499497e3a6e12f17f2c0',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'88c072c2a8a54fbfbfe8b0fc8507b993',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'7aaac13c1f8a4204b5ef61abbcdfe8d3',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'91f23b588ef747f3abf52ef57cc4c7e6',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'a2becf960c19415c9b46e27f6c23d7ca',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'd8890c13f2db40d78f0088274439c12f',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'8a9b356d9ce94fcebca97661d1c45052',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'dbdd37fe7098418d99e9ead24b67772a',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'022f97d7e794469786931f1fc17f0d1f',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'0699dc0eef6141c8b72d36589ec20ba5',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'8462f0a6512e49e6b7398c26098e9fbc',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'6f44d6fe35a34d249393af616d64508d',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'1f557ac35485405a857db221b2c960f8',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'27879c718fcf4f5eb2ddb2ca32edf073',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'42e29b807af444a195d66a427aafb2c1',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'fe18e105465940c4a15e2dbd9929b6a7',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'229711665aa34edc831616f456241094',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'5d87fba6d57941939144b7a53147fd74',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'610d28a38e664edfa57cea4d197d3672',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'ea353aa26b6c46ac8c2d26884159de1d',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'63bfe4f7c0e84815b554bf90cbf4d794',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'd9ace483d2de4e4a8772a050584b7a84',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'520e229e31db4f93959b36eb6e291396',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'313ff7bf523040c8a738d176182a6e0c',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'039d90e4e67b4c2caef03d3935f0dfbe',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'1061d568a07d4f629bf802b1a04ece90',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'4546aa4e3ff140528eaa37f028cd8dfb',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'7627df6f1b8045d3bc7e43507cf26c71',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'5551e67d2696457ea5e59757d316af12',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'fc34625d98084a62be859d9d6b939987',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'caa68ff211ab47b18b709fd79dac2b4a',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>'8559fc30f1c943d7bde6928640668db5',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'dd6b9fbd3a2647418b645eec797c50e6',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'dd6b9fbd3a2647418b645eec797c50e6',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'dd6b9fbd3a2647418b645eec797c50e6',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'5bbda39bbb63492ba8244baada481a5c',</w:t>
      </w:r>
    </w:p>
    <w:p w:rsidR="00546E00" w:rsidRPr="00E22999" w:rsidRDefault="00546E00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'5d87fba6d57941939144b7a53147fd74')</w:t>
      </w:r>
    </w:p>
    <w:p w:rsidR="00D81AB2" w:rsidRPr="00E22999" w:rsidRDefault="00471E2E" w:rsidP="00546E00">
      <w:pPr>
        <w:widowControl w:val="0"/>
        <w:overflowPunct/>
        <w:spacing w:beforeLines="0" w:before="0"/>
        <w:ind w:leftChars="200" w:left="420"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t1.LastModifiedTime,t1.DictPath,t1.DictID;</w:t>
      </w:r>
    </w:p>
    <w:p w:rsidR="00471E2E" w:rsidRPr="00E22999" w:rsidRDefault="00471E2E" w:rsidP="00D81AB2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Create View [dbo].[VW_Dictionary_o2o]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SELECT t1.[DIC_ID]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,t1.[DIC_NAME]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,t1.[DIC_PARENT_ID]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,t2.DIC_NAME as [DIC_PARENT_NAME]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,t1.[DIC_CODE]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,t1.[DIC_NAME2]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,t1.[DIC_CODE2]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,t1.[DIC_NAME3]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,t1.[DIC_CODE3]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,t1.[DIC_TYPE]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,t1.[APP_ID]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,t1.[DIC_IS_SYS]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,t1.[DIC_PATH]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,t1.[DIC_SEQUENCE]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,t1.[DIC_DESCRIPTION]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,t1.[CREATE_USER_NAME]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,t1.[CREATE_TIME]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,t1.[LAST_UPDATE_USER_NAME]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,t1.[LAST_UPDATE_TIME]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FROM [BUA].[dbo].[BUA_DICTIONARY] t1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ab/>
        <w:t>inner join [BUA].[dbo].[BUA_DICTIONARY] t2 on t1.DIC_PARENT_ID = t2.DIC_ID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where t1.app_id in ('100011','100015','100023'</w:t>
      </w:r>
      <w:r w:rsidRPr="00E22999">
        <w:rPr>
          <w:rFonts w:ascii="Courier New" w:hAnsi="Courier New" w:cs="Courier New" w:hint="eastAsia"/>
          <w:noProof/>
          <w:sz w:val="20"/>
          <w:lang w:eastAsia="zh-CN"/>
        </w:rPr>
        <w:t>,</w:t>
      </w:r>
      <w:r w:rsidRPr="00E22999">
        <w:rPr>
          <w:rFonts w:ascii="Courier New" w:hAnsi="Courier New" w:cs="Courier New"/>
          <w:noProof/>
          <w:sz w:val="20"/>
          <w:lang w:eastAsia="zh-CN"/>
        </w:rPr>
        <w:t>'100016')--</w:t>
      </w:r>
      <w:r w:rsidRPr="00E22999">
        <w:rPr>
          <w:rFonts w:ascii="Courier New" w:hAnsi="Courier New" w:cs="Courier New"/>
          <w:noProof/>
          <w:sz w:val="20"/>
          <w:lang w:eastAsia="zh-CN"/>
        </w:rPr>
        <w:t>子系统：产品，营销，存续</w:t>
      </w:r>
      <w:r w:rsidRPr="00E22999">
        <w:rPr>
          <w:rFonts w:ascii="Courier New" w:hAnsi="Courier New" w:cs="Courier New" w:hint="eastAsia"/>
          <w:noProof/>
          <w:sz w:val="20"/>
          <w:lang w:eastAsia="zh-CN"/>
        </w:rPr>
        <w:t>，</w:t>
      </w:r>
      <w:r w:rsidRPr="00E22999">
        <w:rPr>
          <w:rFonts w:ascii="Courier New" w:hAnsi="Courier New" w:cs="Courier New"/>
          <w:noProof/>
          <w:sz w:val="20"/>
          <w:lang w:eastAsia="zh-CN"/>
        </w:rPr>
        <w:t>交易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lang w:val="en-GB"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and t1.DIC_IS_SYS = 0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lang w:val="en-GB"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11" w:name="_Toc534726442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交易</w:t>
      </w:r>
      <w:r w:rsidRPr="00E22999">
        <w:rPr>
          <w:rFonts w:ascii="微软雅黑" w:eastAsia="微软雅黑" w:hAnsi="微软雅黑"/>
          <w:i w:val="0"/>
          <w:sz w:val="24"/>
          <w:szCs w:val="24"/>
          <w:lang w:val="en-GB" w:eastAsia="zh-CN"/>
        </w:rPr>
        <w:t>记录</w:t>
      </w:r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-投资型</w:t>
      </w:r>
      <w:bookmarkEnd w:id="111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5248C9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  <w:p w:rsidR="00125982" w:rsidRPr="00E22999" w:rsidRDefault="0012598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（如果交易ID为空，或者结束时间不为空，则此入参不可以为空）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5248C9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  <w:p w:rsidR="00125982" w:rsidRPr="00E22999" w:rsidRDefault="00125982" w:rsidP="00125982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（如果交易ID为空，或者起始时间不为空，则此入参不可以为空）</w:t>
            </w:r>
          </w:p>
        </w:tc>
      </w:tr>
      <w:tr w:rsidR="00C67464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7464" w:rsidRPr="00E22999" w:rsidRDefault="00C67464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交易ID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7464" w:rsidRPr="00E22999" w:rsidRDefault="00C67464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DealInvestmentId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464" w:rsidRPr="00E22999" w:rsidRDefault="00C67464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464" w:rsidRPr="00E22999" w:rsidRDefault="00C67464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464" w:rsidRDefault="00C67464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交易登记表的主键ID</w:t>
            </w:r>
          </w:p>
          <w:p w:rsidR="00125982" w:rsidRPr="00E22999" w:rsidRDefault="0012598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（如果起始结束时间为空，则此入参不可以为空）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707" w:rsidRPr="00E22999" w:rsidRDefault="00151707" w:rsidP="001517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交易ID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DealInvestmentId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[ID]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集团号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fgroupnum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ProductID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交易类型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DealType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资金流水方向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FundDirection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认购金额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SubscriptionAmount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AmountOffer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本金金额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PrincipalAmount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AmountCapital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收益金额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BenefitAmount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AmountIncome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份额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PropertyShare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Shares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净值（价格）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NetValue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申请日期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ApplyDate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确认日期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ConfirmDate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批次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BatchCode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Batch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期次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Term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Orders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原始交易状态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OriginalDealStatus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Status</w:t>
            </w:r>
          </w:p>
          <w:p w:rsidR="00A41BD2" w:rsidRPr="00E22999" w:rsidRDefault="00A41BD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新老数据字典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对应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关系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见注1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确认结果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ConfirmResult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来源系统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SourceSystem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申请编号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ApplyID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确认编号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ConfirmID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交易理财师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FPID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[Fcid]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交易分公司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DealBranch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OrgCode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条形码编号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Barcode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ContractNo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基金代码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FundCode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ZXCode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失效原因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InvalidReason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InvalidationReason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交易来源对象Id（子订单Id/订单Id/子任务Id/任务Id）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DealSourceObjId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OpportunityID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关联交易Id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RefDealId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TransferDealConfirmID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 xml:space="preserve">交易理财师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FPID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FcCode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基金类型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FundType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划款日期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TradeDate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备注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Remark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VARCHAR2(4000)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  <w:tr w:rsidR="00197E72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E72" w:rsidRPr="00E2299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0A0C15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份额分类ID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E72" w:rsidRPr="00E2299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0A0C15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ShareCatID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Pr="00E2299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0A0C15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Pr="00E2299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Pr="00E2299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197E72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E72" w:rsidRPr="000A0C15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F0A7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账户类型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E72" w:rsidRPr="000A0C15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F0A7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AccountType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Pr="000A0C15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F0A7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Pr="00E2299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197E72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E72" w:rsidRPr="00CF0A7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F0A7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分红类型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E72" w:rsidRPr="00CF0A7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F0A7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DividendType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Pr="00CF0A7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F0A7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Pr="00E2299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197E72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E72" w:rsidRPr="00CF0A7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A5E3E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关联交易Id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E72" w:rsidRPr="00CF0A7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A5E3E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RefDealId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Pr="00CF0A7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A5E3E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Pr="00E2299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197E72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E72" w:rsidRPr="00DA5E3E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A5E3E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是否收费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E72" w:rsidRPr="00DA5E3E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A5E3E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IsCharge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Pr="00DA5E3E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A5E3E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Default="00CD2B78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Pr="00E2299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A5E3E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1-是 0-否</w:t>
            </w:r>
          </w:p>
        </w:tc>
      </w:tr>
      <w:tr w:rsidR="00197E72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E72" w:rsidRPr="00DA5E3E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A5E3E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是否为受让交易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E72" w:rsidRPr="00DA5E3E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A5E3E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IsAcceptDeal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Pr="00DA5E3E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A5E3E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Default="00CD2B78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E72" w:rsidRPr="00E22999" w:rsidRDefault="00197E7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A5E3E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1-是 0-否</w:t>
            </w:r>
          </w:p>
        </w:tc>
      </w:tr>
      <w:tr w:rsidR="00093839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3839" w:rsidRPr="00DA5E3E" w:rsidRDefault="00093839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本次交易金额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3839" w:rsidRPr="00DA5E3E" w:rsidRDefault="00093839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09383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DealAmount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3839" w:rsidRPr="00DA5E3E" w:rsidRDefault="00093839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09383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3839" w:rsidRDefault="00CD2B78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3839" w:rsidRPr="00DA5E3E" w:rsidRDefault="00093839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737C91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证件姓名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C91" w:rsidRPr="00093839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IdentityCardName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Pr="00093839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Default="00CD2B78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Pr="00DA5E3E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737C91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证件类型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IdentityCardType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Default="00CD2B78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Pr="00DA5E3E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737C91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证件号码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IdentityCardNo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Default="00CD2B78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Pr="00DA5E3E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737C91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银行账户账号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BankAccountNo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Default="00CD2B78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Pr="00DA5E3E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737C91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银行账户名称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BankAccountName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Default="00CD2B78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Pr="00DA5E3E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737C91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开户行名称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OpeningBank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Default="00CD2B78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Pr="00DA5E3E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737C91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到账日期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FundToAccountDate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Pr="00737C91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737C91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Default="00CD2B78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C91" w:rsidRPr="00DA5E3E" w:rsidRDefault="00737C91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D84C44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4C44" w:rsidRPr="00737C91" w:rsidRDefault="00ED476D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D476D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交易下单渠道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4C44" w:rsidRPr="00737C91" w:rsidRDefault="00206FE8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206FE8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DealOrderSource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C44" w:rsidRPr="00737C91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B744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C44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C44" w:rsidRPr="00DA5E3E" w:rsidRDefault="00D84C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206FE8" w:rsidRPr="00E22999" w:rsidTr="007C5D42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6FE8" w:rsidRPr="00737C91" w:rsidRDefault="00206FE8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206FE8">
              <w:rPr>
                <w:rFonts w:hint="eastAsia"/>
              </w:rPr>
              <w:t>支付方式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6FE8" w:rsidRPr="00737C91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B744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PaymentType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FE8" w:rsidRPr="00737C91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B744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FE8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FE8" w:rsidRPr="00DA5E3E" w:rsidRDefault="00487EF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数据字典，见注2</w:t>
            </w:r>
          </w:p>
        </w:tc>
      </w:tr>
      <w:tr w:rsidR="00206FE8" w:rsidRPr="00E22999" w:rsidTr="007C5D42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6FE8" w:rsidRPr="00737C91" w:rsidRDefault="00206FE8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A843B9">
              <w:rPr>
                <w:rFonts w:hint="eastAsia"/>
              </w:rPr>
              <w:t>资金到账方式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6FE8" w:rsidRPr="00737C91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B744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RepaymentType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FE8" w:rsidRPr="00737C91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B744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FE8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FE8" w:rsidRPr="00DA5E3E" w:rsidRDefault="00487EF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数据字典，见注2</w:t>
            </w:r>
          </w:p>
        </w:tc>
      </w:tr>
      <w:tr w:rsidR="00EB7446" w:rsidRPr="00E22999" w:rsidTr="007C5D42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7446" w:rsidRPr="00737C91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A843B9">
              <w:rPr>
                <w:rFonts w:hint="eastAsia"/>
              </w:rPr>
              <w:t>现金宝基金代码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7446" w:rsidRPr="00737C91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B744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MoneyMktFundCode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7446" w:rsidRPr="00737C91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13621">
              <w:t>VARCHAR2(20)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446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446" w:rsidRPr="00DA5E3E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B7446" w:rsidRPr="00E22999" w:rsidTr="007C5D42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7446" w:rsidRPr="00737C91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A843B9">
              <w:rPr>
                <w:rFonts w:hint="eastAsia"/>
              </w:rPr>
              <w:t>现金宝交易申请编号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7446" w:rsidRPr="00737C91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B744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MoneyMktFundDealID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7446" w:rsidRPr="00737C91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13621"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446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446" w:rsidRPr="00DA5E3E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B7446" w:rsidRPr="00E22999" w:rsidTr="007C5D42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7446" w:rsidRPr="00737C91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A843B9">
              <w:rPr>
                <w:rFonts w:hint="eastAsia"/>
              </w:rPr>
              <w:t>现金宝交易状态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7446" w:rsidRPr="00737C91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B744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MoneyMktFundStatus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7446" w:rsidRPr="00737C91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13621"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446" w:rsidRDefault="00EB744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446" w:rsidRPr="00DA5E3E" w:rsidRDefault="00487EF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数据字典，见注2</w:t>
            </w:r>
          </w:p>
        </w:tc>
      </w:tr>
    </w:tbl>
    <w:p w:rsidR="00B832E3" w:rsidRPr="00E22999" w:rsidRDefault="00B832E3" w:rsidP="00D81AB2">
      <w:pPr>
        <w:spacing w:before="120"/>
        <w:ind w:firstLineChars="0" w:firstLine="0"/>
        <w:rPr>
          <w:lang w:eastAsia="zh-CN"/>
        </w:rPr>
      </w:pPr>
      <w:r w:rsidRPr="00E22999">
        <w:rPr>
          <w:rFonts w:hint="eastAsia"/>
          <w:lang w:eastAsia="zh-CN"/>
        </w:rPr>
        <w:lastRenderedPageBreak/>
        <w:t>注</w:t>
      </w:r>
      <w:r w:rsidRPr="00E22999">
        <w:rPr>
          <w:rFonts w:hint="eastAsia"/>
          <w:lang w:eastAsia="zh-CN"/>
        </w:rPr>
        <w:t>1</w:t>
      </w:r>
      <w:r w:rsidRPr="00E22999">
        <w:rPr>
          <w:rFonts w:hint="eastAsia"/>
          <w:lang w:eastAsia="zh-CN"/>
        </w:rPr>
        <w:t>：</w:t>
      </w:r>
    </w:p>
    <w:tbl>
      <w:tblPr>
        <w:tblW w:w="8240" w:type="dxa"/>
        <w:tblInd w:w="113" w:type="dxa"/>
        <w:tblLook w:val="04A0" w:firstRow="1" w:lastRow="0" w:firstColumn="1" w:lastColumn="0" w:noHBand="0" w:noVBand="1"/>
      </w:tblPr>
      <w:tblGrid>
        <w:gridCol w:w="2431"/>
        <w:gridCol w:w="1849"/>
        <w:gridCol w:w="2911"/>
        <w:gridCol w:w="1049"/>
      </w:tblGrid>
      <w:tr w:rsidR="00E22999" w:rsidRPr="00E22999" w:rsidTr="00B832E3">
        <w:trPr>
          <w:trHeight w:val="285"/>
        </w:trPr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ERP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CBS</w:t>
            </w:r>
          </w:p>
        </w:tc>
      </w:tr>
      <w:tr w:rsidR="00E22999" w:rsidRPr="00E22999" w:rsidTr="00B832E3">
        <w:trPr>
          <w:trHeight w:val="28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数据项编码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数据字典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数据项编码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数据字典</w:t>
            </w:r>
          </w:p>
        </w:tc>
      </w:tr>
      <w:tr w:rsidR="00E22999" w:rsidRPr="00E22999" w:rsidTr="00B832E3">
        <w:trPr>
          <w:trHeight w:val="28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xt_jyzt_shbtg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审核不通过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transstatus_to_submit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待提交</w:t>
            </w:r>
          </w:p>
        </w:tc>
      </w:tr>
      <w:tr w:rsidR="00E22999" w:rsidRPr="00E22999" w:rsidTr="00B832E3">
        <w:trPr>
          <w:trHeight w:val="28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xt_jyzt_sx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已失效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transstatus_invalid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已失效</w:t>
            </w:r>
          </w:p>
        </w:tc>
      </w:tr>
      <w:tr w:rsidR="00E22999" w:rsidRPr="00E22999" w:rsidTr="00B832E3">
        <w:trPr>
          <w:trHeight w:val="28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xt_jyzt_tjdsh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提交待审核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transstatus_to_approve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待审核</w:t>
            </w:r>
          </w:p>
        </w:tc>
      </w:tr>
      <w:tr w:rsidR="00E22999" w:rsidRPr="00E22999" w:rsidTr="00B832E3">
        <w:trPr>
          <w:trHeight w:val="28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xt_jyzt_wsx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待生效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transstatus_to_effective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待生效</w:t>
            </w:r>
          </w:p>
        </w:tc>
      </w:tr>
      <w:tr w:rsidR="00E22999" w:rsidRPr="00E22999" w:rsidTr="00B832E3">
        <w:trPr>
          <w:trHeight w:val="28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xt_jyzt_ybc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待提交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transstatus_to_submit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待提交</w:t>
            </w:r>
          </w:p>
        </w:tc>
      </w:tr>
      <w:tr w:rsidR="00E22999" w:rsidRPr="00E22999" w:rsidTr="00B832E3">
        <w:trPr>
          <w:trHeight w:val="28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xt_jyzt_ysx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已生效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transstatus_effective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已生效</w:t>
            </w:r>
          </w:p>
        </w:tc>
      </w:tr>
      <w:tr w:rsidR="00E22999" w:rsidRPr="00E22999" w:rsidTr="00B832E3">
        <w:trPr>
          <w:trHeight w:val="28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yxhh_jyzt_sx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已失效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transstatus_invalid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已失效</w:t>
            </w:r>
          </w:p>
        </w:tc>
      </w:tr>
      <w:tr w:rsidR="00E22999" w:rsidRPr="00E22999" w:rsidTr="00B832E3">
        <w:trPr>
          <w:trHeight w:val="28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yxhh_jyzt_wsx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待生效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transstatus_to_effective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待生效</w:t>
            </w:r>
          </w:p>
        </w:tc>
      </w:tr>
      <w:tr w:rsidR="00E22999" w:rsidRPr="00E22999" w:rsidTr="00B832E3">
        <w:trPr>
          <w:trHeight w:val="28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yxhh_jyzt_ybc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待提交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transstatus_to_submit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待提交</w:t>
            </w:r>
          </w:p>
        </w:tc>
      </w:tr>
      <w:tr w:rsidR="00E22999" w:rsidRPr="00E22999" w:rsidTr="00B832E3">
        <w:trPr>
          <w:trHeight w:val="28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yxhh_jyzt_ysx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已生效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transstatus_effective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2E3" w:rsidRPr="00E22999" w:rsidRDefault="00B832E3" w:rsidP="00B832E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已生效</w:t>
            </w:r>
          </w:p>
        </w:tc>
      </w:tr>
    </w:tbl>
    <w:p w:rsidR="00487EF2" w:rsidRDefault="00487EF2" w:rsidP="00471E2E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>注2：</w:t>
      </w:r>
    </w:p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2620"/>
        <w:gridCol w:w="1790"/>
        <w:gridCol w:w="2551"/>
      </w:tblGrid>
      <w:tr w:rsidR="00487EF2" w:rsidRPr="00487EF2" w:rsidTr="007C5D42">
        <w:trPr>
          <w:trHeight w:val="330"/>
        </w:trPr>
        <w:tc>
          <w:tcPr>
            <w:tcW w:w="26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120"/>
              <w:ind w:firstLineChars="0" w:firstLine="40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字段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数据项编码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数据字典</w:t>
            </w:r>
          </w:p>
        </w:tc>
      </w:tr>
      <w:tr w:rsidR="00487EF2" w:rsidRPr="00487EF2" w:rsidTr="007C5D42">
        <w:trPr>
          <w:trHeight w:val="330"/>
        </w:trPr>
        <w:tc>
          <w:tcPr>
            <w:tcW w:w="26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7EF2" w:rsidRPr="00487EF2" w:rsidRDefault="00487EF2" w:rsidP="007C5D42">
            <w:pPr>
              <w:overflowPunct/>
              <w:autoSpaceDE/>
              <w:autoSpaceDN/>
              <w:adjustRightInd/>
              <w:spacing w:beforeLines="0" w:before="12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支付方式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银行卡汇款</w:t>
            </w:r>
          </w:p>
        </w:tc>
      </w:tr>
      <w:tr w:rsidR="00487EF2" w:rsidRPr="00487EF2" w:rsidTr="007C5D42">
        <w:trPr>
          <w:trHeight w:val="33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支付方式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MPOS</w:t>
            </w:r>
          </w:p>
        </w:tc>
      </w:tr>
      <w:tr w:rsidR="00487EF2" w:rsidRPr="00487EF2" w:rsidTr="007C5D42">
        <w:trPr>
          <w:trHeight w:val="33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支付方式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银联代扣</w:t>
            </w:r>
          </w:p>
        </w:tc>
      </w:tr>
      <w:tr w:rsidR="00487EF2" w:rsidRPr="00487EF2" w:rsidTr="007C5D42">
        <w:trPr>
          <w:trHeight w:val="34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支付方式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现金宝</w:t>
            </w:r>
          </w:p>
        </w:tc>
      </w:tr>
      <w:tr w:rsidR="00487EF2" w:rsidRPr="00487EF2" w:rsidTr="007C5D42">
        <w:trPr>
          <w:trHeight w:val="33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资金到账方式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银行卡</w:t>
            </w:r>
          </w:p>
        </w:tc>
      </w:tr>
      <w:tr w:rsidR="00487EF2" w:rsidRPr="00487EF2" w:rsidTr="007C5D42">
        <w:trPr>
          <w:trHeight w:val="33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资金到账方式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现金宝</w:t>
            </w:r>
          </w:p>
        </w:tc>
      </w:tr>
      <w:tr w:rsidR="00487EF2" w:rsidRPr="00487EF2" w:rsidTr="007C5D42">
        <w:trPr>
          <w:trHeight w:val="34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资金到账方式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留账</w:t>
            </w:r>
          </w:p>
        </w:tc>
      </w:tr>
      <w:tr w:rsidR="00487EF2" w:rsidRPr="00487EF2" w:rsidTr="007C5D42">
        <w:trPr>
          <w:trHeight w:val="33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现金宝交易状态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00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未处理</w:t>
            </w:r>
          </w:p>
        </w:tc>
      </w:tr>
      <w:tr w:rsidR="00487EF2" w:rsidRPr="00487EF2" w:rsidTr="007C5D42">
        <w:trPr>
          <w:trHeight w:val="33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现金宝交易状态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01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已申请待确认</w:t>
            </w:r>
          </w:p>
        </w:tc>
      </w:tr>
      <w:tr w:rsidR="00487EF2" w:rsidRPr="00487EF2" w:rsidTr="007C5D42">
        <w:trPr>
          <w:trHeight w:val="33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现金宝交易状态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02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申请失败</w:t>
            </w:r>
          </w:p>
        </w:tc>
      </w:tr>
      <w:tr w:rsidR="00487EF2" w:rsidRPr="00487EF2" w:rsidTr="007C5D42">
        <w:trPr>
          <w:trHeight w:val="33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现金宝交易状态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03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确认成功</w:t>
            </w:r>
          </w:p>
        </w:tc>
      </w:tr>
      <w:tr w:rsidR="00487EF2" w:rsidRPr="00487EF2" w:rsidTr="007C5D42">
        <w:trPr>
          <w:trHeight w:val="33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现金宝交易状态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04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已撤销交易</w:t>
            </w:r>
          </w:p>
        </w:tc>
      </w:tr>
      <w:tr w:rsidR="00487EF2" w:rsidRPr="00487EF2" w:rsidTr="007C5D42">
        <w:trPr>
          <w:trHeight w:val="34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现金宝交易状态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05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487EF2" w:rsidRPr="00487EF2" w:rsidRDefault="00487EF2" w:rsidP="00487EF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487EF2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确认失败</w:t>
            </w:r>
          </w:p>
        </w:tc>
      </w:tr>
    </w:tbl>
    <w:p w:rsidR="00487EF2" w:rsidRDefault="00487EF2" w:rsidP="00471E2E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471E2E" w:rsidRPr="00E22999" w:rsidRDefault="00471E2E" w:rsidP="00471E2E">
      <w:pPr>
        <w:spacing w:before="120"/>
        <w:ind w:firstLineChars="0" w:firstLine="0"/>
        <w:rPr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排序</w:t>
      </w:r>
      <w:r w:rsidRPr="00E22999">
        <w:rPr>
          <w:rFonts w:ascii="微软雅黑" w:eastAsia="微软雅黑" w:hAnsi="微软雅黑"/>
          <w:szCs w:val="21"/>
          <w:lang w:eastAsia="zh-CN"/>
        </w:rPr>
        <w:t>字段：</w:t>
      </w:r>
      <w:r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 xml:space="preserve"> LastModifiedTime</w:t>
      </w:r>
      <w:r w:rsidRPr="00E22999">
        <w:rPr>
          <w:rFonts w:ascii="微软雅黑" w:eastAsia="微软雅黑" w:hAnsi="微软雅黑" w:cs="Courier New"/>
          <w:sz w:val="20"/>
          <w:highlight w:val="white"/>
          <w:lang w:eastAsia="zh-CN"/>
        </w:rPr>
        <w:t>, DealInvestmentId</w:t>
      </w:r>
    </w:p>
    <w:p w:rsidR="00B832E3" w:rsidRPr="00E22999" w:rsidRDefault="00B832E3" w:rsidP="00D81AB2">
      <w:pPr>
        <w:spacing w:before="120"/>
        <w:ind w:firstLineChars="0" w:firstLine="0"/>
        <w:rPr>
          <w:lang w:eastAsia="zh-CN"/>
        </w:rPr>
      </w:pP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t1.DealInvestmentId,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--ID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t3.fgroupnum,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集团号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t1.ProductID,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t1.DealType,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交易类型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t1.FundDirection,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资金流水方向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t1.SubscriptionAmount,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认购金额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AmountOffer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 xml:space="preserve">        t1.PrincipalAmount,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本金金额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AmountCapital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t1.BenefitAmount,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收益金额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AmountIncome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t1.PropertyShare,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份额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Shares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t1.NetValue,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净值（价格）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t1.ApplyDate,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申请日期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t1.ConfirmDate,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确认日期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t1.BatchCode,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批次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Batch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t1.Term,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期次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Orders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t1.OriginalDealStatus,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原始交易状态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Status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t1.ConfirmResult,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确认结果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t1.SourceSystem,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来源系统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t1.ApplyID,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申请编号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t1.ConfirmID,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确认编号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t1.FPID,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理财师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ID[Fcid]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t1.DealBranch,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交易分公司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OrgCode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t1.Barcode,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条形码编号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ContractNo,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t1.FundCode,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基金代码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ZXCode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t1.InvalidReason,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失效原因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InvalidationReason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t1.DealSourceObjId,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交易来源对象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（子订单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Id/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订单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Id/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子任务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Id/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任务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）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OpportunityID,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t1.RefDealId,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关联交易编号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TransferDealConfirmID,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t1.FPID,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理财师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 FcCode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t1.FundType,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基金类型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t1.TradeDate,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划款日期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t1.Remark,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备注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t1.IsDeleted,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t1.CreatedByID,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t1.CreatedTime,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t1.LastModifiedByID,</w:t>
      </w:r>
    </w:p>
    <w:p w:rsidR="00197E72" w:rsidRDefault="00FA2D6A" w:rsidP="00197E7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t1.LastModifiedTime</w:t>
      </w:r>
      <w:r w:rsidR="00197E72">
        <w:rPr>
          <w:rFonts w:ascii="Courier New" w:hAnsi="Courier New" w:cs="Courier New" w:hint="eastAsia"/>
          <w:sz w:val="20"/>
          <w:highlight w:val="white"/>
          <w:lang w:eastAsia="zh-CN"/>
        </w:rPr>
        <w:t>,</w:t>
      </w:r>
    </w:p>
    <w:p w:rsidR="00197E72" w:rsidRPr="001B3C23" w:rsidRDefault="00197E72" w:rsidP="00197E7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1B3C23">
        <w:rPr>
          <w:rFonts w:ascii="Courier New" w:hAnsi="Courier New" w:cs="Courier New"/>
          <w:sz w:val="20"/>
          <w:lang w:eastAsia="zh-CN"/>
        </w:rPr>
        <w:t>ShareCatID</w:t>
      </w:r>
      <w:r>
        <w:rPr>
          <w:rFonts w:ascii="Courier New" w:hAnsi="Courier New" w:cs="Courier New" w:hint="eastAsia"/>
          <w:sz w:val="20"/>
          <w:lang w:eastAsia="zh-CN"/>
        </w:rPr>
        <w:t>,</w:t>
      </w:r>
    </w:p>
    <w:p w:rsidR="00197E72" w:rsidRPr="001B3C23" w:rsidRDefault="00197E72" w:rsidP="00197E7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1B3C23">
        <w:rPr>
          <w:rFonts w:ascii="Courier New" w:hAnsi="Courier New" w:cs="Courier New"/>
          <w:sz w:val="20"/>
          <w:lang w:eastAsia="zh-CN"/>
        </w:rPr>
        <w:t>AccountType</w:t>
      </w:r>
      <w:r>
        <w:rPr>
          <w:rFonts w:ascii="Courier New" w:hAnsi="Courier New" w:cs="Courier New" w:hint="eastAsia"/>
          <w:sz w:val="20"/>
          <w:lang w:eastAsia="zh-CN"/>
        </w:rPr>
        <w:t>,</w:t>
      </w:r>
    </w:p>
    <w:p w:rsidR="00197E72" w:rsidRPr="001B3C23" w:rsidRDefault="00197E72" w:rsidP="00197E7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1B3C23">
        <w:rPr>
          <w:rFonts w:ascii="Courier New" w:hAnsi="Courier New" w:cs="Courier New"/>
          <w:sz w:val="20"/>
          <w:lang w:eastAsia="zh-CN"/>
        </w:rPr>
        <w:t>DividendType</w:t>
      </w:r>
      <w:r>
        <w:rPr>
          <w:rFonts w:ascii="Courier New" w:hAnsi="Courier New" w:cs="Courier New" w:hint="eastAsia"/>
          <w:sz w:val="20"/>
          <w:lang w:eastAsia="zh-CN"/>
        </w:rPr>
        <w:t>,</w:t>
      </w:r>
    </w:p>
    <w:p w:rsidR="00197E72" w:rsidRPr="001B3C23" w:rsidRDefault="00197E72" w:rsidP="00197E7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1B3C23">
        <w:rPr>
          <w:rFonts w:ascii="Courier New" w:hAnsi="Courier New" w:cs="Courier New"/>
          <w:sz w:val="20"/>
          <w:lang w:eastAsia="zh-CN"/>
        </w:rPr>
        <w:t>RefDealId</w:t>
      </w:r>
      <w:r>
        <w:rPr>
          <w:rFonts w:ascii="Courier New" w:hAnsi="Courier New" w:cs="Courier New" w:hint="eastAsia"/>
          <w:sz w:val="20"/>
          <w:lang w:eastAsia="zh-CN"/>
        </w:rPr>
        <w:t>,</w:t>
      </w:r>
    </w:p>
    <w:p w:rsidR="00197E72" w:rsidRPr="001B3C23" w:rsidRDefault="00197E72" w:rsidP="00197E7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1B3C23">
        <w:rPr>
          <w:rFonts w:ascii="Courier New" w:hAnsi="Courier New" w:cs="Courier New"/>
          <w:sz w:val="20"/>
          <w:lang w:eastAsia="zh-CN"/>
        </w:rPr>
        <w:t>IsCharge</w:t>
      </w:r>
      <w:r>
        <w:rPr>
          <w:rFonts w:ascii="Courier New" w:hAnsi="Courier New" w:cs="Courier New" w:hint="eastAsia"/>
          <w:sz w:val="20"/>
          <w:lang w:eastAsia="zh-CN"/>
        </w:rPr>
        <w:t>,</w:t>
      </w:r>
    </w:p>
    <w:p w:rsidR="00197E72" w:rsidRDefault="00197E72" w:rsidP="00197E7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1B3C23">
        <w:rPr>
          <w:rFonts w:ascii="Courier New" w:hAnsi="Courier New" w:cs="Courier New"/>
          <w:sz w:val="20"/>
          <w:lang w:eastAsia="zh-CN"/>
        </w:rPr>
        <w:t>IsAcceptDeal</w:t>
      </w:r>
      <w:r w:rsidR="00B21B6C">
        <w:rPr>
          <w:rFonts w:ascii="Courier New" w:hAnsi="Courier New" w:cs="Courier New" w:hint="eastAsia"/>
          <w:sz w:val="20"/>
          <w:lang w:eastAsia="zh-CN"/>
        </w:rPr>
        <w:t>,</w:t>
      </w:r>
    </w:p>
    <w:p w:rsidR="00B21B6C" w:rsidRPr="00B21B6C" w:rsidRDefault="00B21B6C" w:rsidP="00B21B6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B21B6C">
        <w:rPr>
          <w:rFonts w:ascii="Courier New" w:hAnsi="Courier New" w:cs="Courier New"/>
          <w:sz w:val="20"/>
          <w:lang w:eastAsia="zh-CN"/>
        </w:rPr>
        <w:t>DealAmount,</w:t>
      </w:r>
    </w:p>
    <w:p w:rsidR="00B21B6C" w:rsidRPr="00B21B6C" w:rsidRDefault="00B21B6C" w:rsidP="00B21B6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B21B6C">
        <w:rPr>
          <w:rFonts w:ascii="Courier New" w:hAnsi="Courier New" w:cs="Courier New"/>
          <w:sz w:val="20"/>
          <w:lang w:eastAsia="zh-CN"/>
        </w:rPr>
        <w:t>IdentityCardName,</w:t>
      </w:r>
    </w:p>
    <w:p w:rsidR="00B21B6C" w:rsidRPr="00B21B6C" w:rsidRDefault="00B21B6C" w:rsidP="00B21B6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B21B6C">
        <w:rPr>
          <w:rFonts w:ascii="Courier New" w:hAnsi="Courier New" w:cs="Courier New"/>
          <w:sz w:val="20"/>
          <w:lang w:eastAsia="zh-CN"/>
        </w:rPr>
        <w:t>IdentityCardType,</w:t>
      </w:r>
    </w:p>
    <w:p w:rsidR="00B21B6C" w:rsidRPr="00B21B6C" w:rsidRDefault="00B21B6C" w:rsidP="00B21B6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B21B6C">
        <w:rPr>
          <w:rFonts w:ascii="Courier New" w:hAnsi="Courier New" w:cs="Courier New"/>
          <w:sz w:val="20"/>
          <w:lang w:eastAsia="zh-CN"/>
        </w:rPr>
        <w:t>IdentityCardNo,</w:t>
      </w:r>
    </w:p>
    <w:p w:rsidR="00B21B6C" w:rsidRPr="00B21B6C" w:rsidRDefault="00B21B6C" w:rsidP="00B21B6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B21B6C">
        <w:rPr>
          <w:rFonts w:ascii="Courier New" w:hAnsi="Courier New" w:cs="Courier New"/>
          <w:sz w:val="20"/>
          <w:lang w:eastAsia="zh-CN"/>
        </w:rPr>
        <w:t>BankAccountNo,</w:t>
      </w:r>
    </w:p>
    <w:p w:rsidR="00B21B6C" w:rsidRPr="00B21B6C" w:rsidRDefault="00B21B6C" w:rsidP="00B21B6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B21B6C">
        <w:rPr>
          <w:rFonts w:ascii="Courier New" w:hAnsi="Courier New" w:cs="Courier New"/>
          <w:sz w:val="20"/>
          <w:lang w:eastAsia="zh-CN"/>
        </w:rPr>
        <w:t>BankAccountName,</w:t>
      </w:r>
    </w:p>
    <w:p w:rsidR="00B21B6C" w:rsidRPr="00B21B6C" w:rsidRDefault="00B21B6C" w:rsidP="00B21B6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B21B6C">
        <w:rPr>
          <w:rFonts w:ascii="Courier New" w:hAnsi="Courier New" w:cs="Courier New"/>
          <w:sz w:val="20"/>
          <w:lang w:eastAsia="zh-CN"/>
        </w:rPr>
        <w:t>OpeningBank,</w:t>
      </w:r>
    </w:p>
    <w:p w:rsidR="00B21B6C" w:rsidRDefault="00B21B6C" w:rsidP="00B21B6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B21B6C">
        <w:rPr>
          <w:rFonts w:ascii="Courier New" w:hAnsi="Courier New" w:cs="Courier New"/>
          <w:sz w:val="20"/>
          <w:lang w:eastAsia="zh-CN"/>
        </w:rPr>
        <w:t>FundToAccountDate</w:t>
      </w:r>
      <w:r w:rsidR="00C6021A">
        <w:rPr>
          <w:rFonts w:ascii="Courier New" w:hAnsi="Courier New" w:cs="Courier New" w:hint="eastAsia"/>
          <w:sz w:val="20"/>
          <w:lang w:eastAsia="zh-CN"/>
        </w:rPr>
        <w:t>,</w:t>
      </w:r>
    </w:p>
    <w:p w:rsidR="00C6021A" w:rsidRDefault="00C6021A" w:rsidP="00B21B6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C6021A">
        <w:rPr>
          <w:rFonts w:ascii="Courier New" w:hAnsi="Courier New" w:cs="Courier New"/>
          <w:sz w:val="20"/>
          <w:lang w:eastAsia="zh-CN"/>
        </w:rPr>
        <w:t>DealOrderSource</w:t>
      </w:r>
      <w:r>
        <w:rPr>
          <w:rFonts w:ascii="Courier New" w:hAnsi="Courier New" w:cs="Courier New" w:hint="eastAsia"/>
          <w:sz w:val="20"/>
          <w:lang w:eastAsia="zh-CN"/>
        </w:rPr>
        <w:t>,</w:t>
      </w:r>
    </w:p>
    <w:p w:rsidR="00C6021A" w:rsidRDefault="00C6021A" w:rsidP="00B21B6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C6021A">
        <w:rPr>
          <w:rFonts w:ascii="Courier New" w:hAnsi="Courier New" w:cs="Courier New"/>
          <w:sz w:val="20"/>
          <w:lang w:eastAsia="zh-CN"/>
        </w:rPr>
        <w:t>PaymentType</w:t>
      </w:r>
      <w:r>
        <w:rPr>
          <w:rFonts w:ascii="Courier New" w:hAnsi="Courier New" w:cs="Courier New" w:hint="eastAsia"/>
          <w:sz w:val="20"/>
          <w:lang w:eastAsia="zh-CN"/>
        </w:rPr>
        <w:t>,</w:t>
      </w:r>
    </w:p>
    <w:p w:rsidR="00C6021A" w:rsidRDefault="00C6021A" w:rsidP="00B21B6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C6021A">
        <w:rPr>
          <w:rFonts w:ascii="Courier New" w:hAnsi="Courier New" w:cs="Courier New"/>
          <w:sz w:val="20"/>
          <w:lang w:eastAsia="zh-CN"/>
        </w:rPr>
        <w:t>RepaymentType</w:t>
      </w:r>
      <w:r>
        <w:rPr>
          <w:rFonts w:ascii="Courier New" w:hAnsi="Courier New" w:cs="Courier New" w:hint="eastAsia"/>
          <w:sz w:val="20"/>
          <w:lang w:eastAsia="zh-CN"/>
        </w:rPr>
        <w:t>,</w:t>
      </w:r>
    </w:p>
    <w:p w:rsidR="00C6021A" w:rsidRDefault="00C6021A" w:rsidP="00B21B6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C6021A">
        <w:rPr>
          <w:rFonts w:ascii="Courier New" w:hAnsi="Courier New" w:cs="Courier New"/>
          <w:sz w:val="20"/>
          <w:lang w:eastAsia="zh-CN"/>
        </w:rPr>
        <w:t>MoneyMktFundCode</w:t>
      </w:r>
      <w:r>
        <w:rPr>
          <w:rFonts w:ascii="Courier New" w:hAnsi="Courier New" w:cs="Courier New" w:hint="eastAsia"/>
          <w:sz w:val="20"/>
          <w:lang w:eastAsia="zh-CN"/>
        </w:rPr>
        <w:t>,</w:t>
      </w:r>
    </w:p>
    <w:p w:rsidR="00C6021A" w:rsidRDefault="00C6021A" w:rsidP="00B21B6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C6021A">
        <w:rPr>
          <w:rFonts w:ascii="Courier New" w:hAnsi="Courier New" w:cs="Courier New"/>
          <w:sz w:val="20"/>
          <w:lang w:eastAsia="zh-CN"/>
        </w:rPr>
        <w:t>MoneyMktFundDealID</w:t>
      </w:r>
      <w:r>
        <w:rPr>
          <w:rFonts w:ascii="Courier New" w:hAnsi="Courier New" w:cs="Courier New" w:hint="eastAsia"/>
          <w:sz w:val="20"/>
          <w:lang w:eastAsia="zh-CN"/>
        </w:rPr>
        <w:t>,</w:t>
      </w:r>
    </w:p>
    <w:p w:rsidR="00C6021A" w:rsidRPr="00C6021A" w:rsidRDefault="00C6021A" w:rsidP="00B21B6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Pr="00C6021A">
        <w:rPr>
          <w:rFonts w:ascii="Courier New" w:hAnsi="Courier New" w:cs="Courier New"/>
          <w:sz w:val="20"/>
          <w:lang w:eastAsia="zh-CN"/>
        </w:rPr>
        <w:t>MoneyMktFundStatus</w:t>
      </w:r>
    </w:p>
    <w:p w:rsidR="00197E72" w:rsidRPr="00E22999" w:rsidRDefault="00197E72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from NOAHWM_TRANS_CBS.TBL_DEAL_INVESTMENT t1</w:t>
      </w:r>
    </w:p>
    <w:p w:rsidR="00FA2D6A" w:rsidRPr="0086107F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</w:t>
      </w:r>
      <w:r w:rsidRPr="0086107F">
        <w:rPr>
          <w:rFonts w:ascii="Courier New" w:hAnsi="Courier New" w:cs="Courier New"/>
          <w:strike/>
          <w:sz w:val="20"/>
          <w:highlight w:val="white"/>
          <w:lang w:eastAsia="zh-CN"/>
        </w:rPr>
        <w:t>inner join NOAHWM_TRANS_CBS.TSK_ACCOUNT t3 on t1.fgroupnum = t3.fgroupnum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where ( t1.SourceSystem != 'hundsun' </w:t>
      </w:r>
    </w:p>
    <w:p w:rsidR="00FA2D6A" w:rsidRPr="00E22999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 xml:space="preserve">           or (t1.SourceSystem = 'hundsun' and t1.FundType = '8'))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非恒生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+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恒生专户</w:t>
      </w:r>
    </w:p>
    <w:p w:rsidR="00FA2D6A" w:rsidRPr="0086107F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</w:t>
      </w:r>
      <w:r w:rsidRPr="0086107F">
        <w:rPr>
          <w:rFonts w:ascii="Courier New" w:hAnsi="Courier New" w:cs="Courier New"/>
          <w:strike/>
          <w:sz w:val="20"/>
          <w:highlight w:val="white"/>
          <w:lang w:eastAsia="zh-CN"/>
        </w:rPr>
        <w:t xml:space="preserve">and t3.IFA_login = '1' </w:t>
      </w:r>
      <w:r w:rsidRPr="0086107F">
        <w:rPr>
          <w:rFonts w:ascii="Courier New" w:hAnsi="Courier New" w:cs="Courier New"/>
          <w:i/>
          <w:iCs/>
          <w:strike/>
          <w:sz w:val="20"/>
          <w:highlight w:val="white"/>
          <w:lang w:eastAsia="zh-CN"/>
        </w:rPr>
        <w:t>--</w:t>
      </w:r>
      <w:r w:rsidRPr="0086107F">
        <w:rPr>
          <w:rFonts w:ascii="Courier New" w:hAnsi="Courier New" w:cs="Courier New" w:hint="eastAsia"/>
          <w:i/>
          <w:iCs/>
          <w:strike/>
          <w:sz w:val="20"/>
          <w:highlight w:val="white"/>
          <w:lang w:eastAsia="zh-CN"/>
        </w:rPr>
        <w:t>是否已注册方舟</w:t>
      </w:r>
    </w:p>
    <w:p w:rsidR="00FA2D6A" w:rsidRPr="0086107F" w:rsidRDefault="00FA2D6A" w:rsidP="00FA2D6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sz w:val="20"/>
          <w:highlight w:val="white"/>
          <w:lang w:eastAsia="zh-CN"/>
        </w:rPr>
      </w:pPr>
      <w:r w:rsidRPr="0086107F">
        <w:rPr>
          <w:rFonts w:ascii="Courier New" w:hAnsi="Courier New" w:cs="Courier New"/>
          <w:strike/>
          <w:sz w:val="20"/>
          <w:highlight w:val="white"/>
          <w:lang w:eastAsia="zh-CN"/>
        </w:rPr>
        <w:t xml:space="preserve">    and t3.isdeleted = '0'</w:t>
      </w:r>
    </w:p>
    <w:p w:rsidR="00FA2D6A" w:rsidRPr="0086107F" w:rsidRDefault="00FA2D6A" w:rsidP="00FA2D6A">
      <w:pPr>
        <w:widowControl w:val="0"/>
        <w:overflowPunct/>
        <w:spacing w:beforeLines="0" w:before="0"/>
        <w:ind w:firstLine="400"/>
        <w:textAlignment w:val="auto"/>
        <w:rPr>
          <w:rFonts w:ascii="Courier New" w:hAnsi="Courier New" w:cs="Courier New"/>
          <w:strike/>
          <w:sz w:val="20"/>
          <w:highlight w:val="white"/>
          <w:lang w:eastAsia="zh-CN"/>
        </w:rPr>
      </w:pPr>
      <w:r w:rsidRPr="0086107F">
        <w:rPr>
          <w:rFonts w:ascii="Courier New" w:hAnsi="Courier New" w:cs="Courier New"/>
          <w:strike/>
          <w:sz w:val="20"/>
          <w:highlight w:val="white"/>
          <w:lang w:eastAsia="zh-CN"/>
        </w:rPr>
        <w:t>and t1.isdeleted = '0'</w:t>
      </w:r>
    </w:p>
    <w:p w:rsidR="00D81AB2" w:rsidRPr="00E22999" w:rsidRDefault="00D81AB2" w:rsidP="00FA2D6A">
      <w:pPr>
        <w:widowControl w:val="0"/>
        <w:overflowPunct/>
        <w:spacing w:beforeLines="0" w:before="0"/>
        <w:ind w:firstLine="4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t1.LastModifiedTime &gt;= #StartTime#</w:t>
      </w:r>
    </w:p>
    <w:p w:rsidR="00D81AB2" w:rsidRDefault="00D81AB2" w:rsidP="005248C9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t1.LastModifiedTime &lt;= #EndTime#</w:t>
      </w:r>
    </w:p>
    <w:p w:rsidR="005248C9" w:rsidRPr="00E22999" w:rsidRDefault="005248C9" w:rsidP="0086107F">
      <w:pPr>
        <w:widowControl w:val="0"/>
        <w:overflowPunct/>
        <w:spacing w:beforeLines="0" w:before="0"/>
        <w:ind w:firstLineChars="0" w:firstLine="42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>and t1.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DealInvestmentId</w:t>
      </w:r>
      <w:r w:rsidR="004C1C8E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>=</w:t>
      </w:r>
      <w:r w:rsidR="004C1C8E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>#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DealInvestmentId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>#</w:t>
      </w:r>
    </w:p>
    <w:p w:rsidR="00D81AB2" w:rsidRPr="00E22999" w:rsidRDefault="00471E2E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LastModifiedTime,DealInvestmentId;</w:t>
      </w: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4678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214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lang w:eastAsia="zh-CN"/>
              </w:rPr>
              <w:t>SFID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lang w:eastAsia="zh-CN"/>
              </w:rPr>
              <w:t>TradeFee1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lang w:eastAsia="zh-CN"/>
              </w:rPr>
              <w:t>TradeFee2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lang w:eastAsia="zh-CN"/>
              </w:rPr>
              <w:t>TradeFee3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ProductCurrency ConversionRate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FCSFID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OrgSFID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lang w:eastAsia="zh-CN"/>
              </w:rPr>
              <w:t>OpportunitySFID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历史字段，已取消</w:t>
            </w:r>
          </w:p>
        </w:tc>
      </w:tr>
      <w:tr w:rsidR="00E22999" w:rsidRPr="00E22999" w:rsidTr="007D7CFC">
        <w:trPr>
          <w:trHeight w:val="27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ProductCurrency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币种，关联产品查询</w:t>
            </w: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</w:p>
    <w:p w:rsidR="00D81AB2" w:rsidRPr="00E22999" w:rsidRDefault="00D81AB2" w:rsidP="00D81AB2">
      <w:pPr>
        <w:spacing w:beforeLines="0" w:before="0"/>
        <w:ind w:firstLineChars="0" w:firstLine="0"/>
        <w:rPr>
          <w:lang w:val="en-GB" w:eastAsia="zh-CN"/>
        </w:rPr>
      </w:pPr>
      <w:r w:rsidRPr="00E22999">
        <w:rPr>
          <w:lang w:val="en-GB" w:eastAsia="zh-CN"/>
        </w:rPr>
        <w:t>T</w:t>
      </w:r>
      <w:r w:rsidRPr="00E22999">
        <w:rPr>
          <w:rFonts w:hint="eastAsia"/>
          <w:lang w:val="en-GB" w:eastAsia="zh-CN"/>
        </w:rPr>
        <w:t>nsname</w:t>
      </w:r>
      <w:r w:rsidRPr="00E22999">
        <w:rPr>
          <w:lang w:val="en-GB" w:eastAsia="zh-CN"/>
        </w:rPr>
        <w:t xml:space="preserve">s.ora </w:t>
      </w:r>
      <w:r w:rsidRPr="00E22999">
        <w:rPr>
          <w:rFonts w:hint="eastAsia"/>
          <w:lang w:val="en-GB" w:eastAsia="zh-CN"/>
        </w:rPr>
        <w:t>参数：</w:t>
      </w:r>
    </w:p>
    <w:p w:rsidR="00D81AB2" w:rsidRPr="00E22999" w:rsidRDefault="00D81AB2" w:rsidP="00D81AB2">
      <w:pPr>
        <w:spacing w:beforeLines="0" w:before="0"/>
        <w:ind w:firstLineChars="0" w:firstLine="0"/>
        <w:rPr>
          <w:lang w:val="en-GB" w:eastAsia="zh-CN"/>
        </w:rPr>
      </w:pPr>
      <w:r w:rsidRPr="00E22999">
        <w:rPr>
          <w:lang w:val="en-GB" w:eastAsia="zh-CN"/>
        </w:rPr>
        <w:tab/>
        <w:t>racuat =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t xml:space="preserve">  (DESCRIPTION =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t xml:space="preserve">    (ADDRESS_LIST =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t xml:space="preserve">      (ADDRESS = (PROTOCOL = TCP)(HOST = rac11gUATscanip.noahwm.com.local)(PORT = 1521))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t xml:space="preserve">    )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t xml:space="preserve">    (CONNECT_DATA =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t xml:space="preserve">      (SERVICE_NAME = racuat)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t xml:space="preserve">    )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t xml:space="preserve">  )</w:t>
      </w:r>
    </w:p>
    <w:p w:rsidR="00D81AB2" w:rsidRPr="00E22999" w:rsidRDefault="00D81AB2" w:rsidP="00D81AB2">
      <w:pPr>
        <w:spacing w:beforeLines="0" w:before="0"/>
        <w:ind w:firstLineChars="0" w:firstLine="0"/>
        <w:rPr>
          <w:lang w:val="en-GB" w:eastAsia="zh-CN"/>
        </w:rPr>
      </w:pPr>
    </w:p>
    <w:p w:rsidR="00D81AB2" w:rsidRPr="00E22999" w:rsidRDefault="00D81AB2" w:rsidP="00D81AB2">
      <w:pPr>
        <w:spacing w:beforeLines="0" w:before="0"/>
        <w:ind w:firstLineChars="0" w:firstLine="0"/>
        <w:rPr>
          <w:lang w:val="en-GB" w:eastAsia="zh-CN"/>
        </w:rPr>
      </w:pPr>
      <w:r w:rsidRPr="00E22999">
        <w:rPr>
          <w:rFonts w:hint="eastAsia"/>
          <w:lang w:val="en-GB" w:eastAsia="zh-CN"/>
        </w:rPr>
        <w:t>用户</w:t>
      </w:r>
      <w:r w:rsidRPr="00E22999">
        <w:rPr>
          <w:lang w:val="en-GB" w:eastAsia="zh-CN"/>
        </w:rPr>
        <w:t>：</w:t>
      </w:r>
      <w:r w:rsidRPr="00E22999">
        <w:rPr>
          <w:rFonts w:hint="eastAsia"/>
          <w:lang w:val="en-GB" w:eastAsia="zh-CN"/>
        </w:rPr>
        <w:t>noahwm_trans</w:t>
      </w: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iCs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alter table NOAHWM_TRANS.TSK_ACCOUNT add IFA_login char(1) default 'N';</w:t>
      </w: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  <w:r w:rsidRPr="00E22999">
        <w:rPr>
          <w:rFonts w:hint="eastAsia"/>
          <w:lang w:val="en-GB" w:eastAsia="zh-CN"/>
        </w:rPr>
        <w:t>/</w:t>
      </w:r>
      <w:r w:rsidRPr="00E22999">
        <w:rPr>
          <w:lang w:val="en-GB" w:eastAsia="zh-CN"/>
        </w:rPr>
        <w:t>*</w:t>
      </w:r>
      <w:r w:rsidRPr="00E22999">
        <w:rPr>
          <w:rFonts w:hint="eastAsia"/>
          <w:lang w:val="en-GB" w:eastAsia="zh-CN"/>
        </w:rPr>
        <w:t>仅</w:t>
      </w:r>
      <w:r w:rsidRPr="00E22999">
        <w:rPr>
          <w:lang w:val="en-GB" w:eastAsia="zh-CN"/>
        </w:rPr>
        <w:t>提供</w:t>
      </w:r>
      <w:r w:rsidRPr="00E22999">
        <w:rPr>
          <w:rFonts w:hint="eastAsia"/>
          <w:lang w:val="en-GB" w:eastAsia="zh-CN"/>
        </w:rPr>
        <w:t>“</w:t>
      </w:r>
      <w:r w:rsidRPr="00E22999">
        <w:rPr>
          <w:rFonts w:hint="eastAsia"/>
          <w:lang w:val="en-GB" w:eastAsia="zh-CN"/>
        </w:rPr>
        <w:t>(</w:t>
      </w:r>
      <w:r w:rsidRPr="00E22999">
        <w:rPr>
          <w:rFonts w:hint="eastAsia"/>
          <w:lang w:val="en-GB" w:eastAsia="zh-CN"/>
        </w:rPr>
        <w:t>非</w:t>
      </w:r>
      <w:r w:rsidRPr="00E22999">
        <w:rPr>
          <w:lang w:val="en-GB" w:eastAsia="zh-CN"/>
        </w:rPr>
        <w:t>恒生</w:t>
      </w:r>
      <w:r w:rsidRPr="00E22999">
        <w:rPr>
          <w:rFonts w:hint="eastAsia"/>
          <w:lang w:val="en-GB" w:eastAsia="zh-CN"/>
        </w:rPr>
        <w:t>+</w:t>
      </w:r>
      <w:r w:rsidRPr="00E22999">
        <w:rPr>
          <w:rFonts w:hint="eastAsia"/>
          <w:lang w:val="en-GB" w:eastAsia="zh-CN"/>
        </w:rPr>
        <w:t>恒生</w:t>
      </w:r>
      <w:r w:rsidRPr="00E22999">
        <w:rPr>
          <w:lang w:val="en-GB" w:eastAsia="zh-CN"/>
        </w:rPr>
        <w:t>专户</w:t>
      </w:r>
      <w:r w:rsidRPr="00E22999">
        <w:rPr>
          <w:rFonts w:hint="eastAsia"/>
          <w:lang w:val="en-GB" w:eastAsia="zh-CN"/>
        </w:rPr>
        <w:t>)&amp;</w:t>
      </w:r>
      <w:r w:rsidRPr="00E22999">
        <w:rPr>
          <w:lang w:val="en-GB" w:eastAsia="zh-CN"/>
        </w:rPr>
        <w:t>已在方舟注册客户</w:t>
      </w:r>
      <w:r w:rsidRPr="00E22999">
        <w:rPr>
          <w:rFonts w:hint="eastAsia"/>
          <w:lang w:val="en-GB" w:eastAsia="zh-CN"/>
        </w:rPr>
        <w:t>”</w:t>
      </w:r>
      <w:r w:rsidRPr="00E22999">
        <w:rPr>
          <w:lang w:val="en-GB" w:eastAsia="zh-CN"/>
        </w:rPr>
        <w:t>的存量</w:t>
      </w:r>
      <w:r w:rsidRPr="00E22999">
        <w:rPr>
          <w:lang w:val="en-GB" w:eastAsia="zh-CN"/>
        </w:rPr>
        <w:t>*/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create view noahwm_trans.vw_dealinvestment_o2o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select t1.ID,t3.fgroupnum,t1.ProductID,t1.DealType,t1.FundDirection,t1.ProductCurrency,t1.ConversionRate,t1.AmountOffer,t1.AmountCapital,t1.AmountIncome,t1.Shares,t1.NetValue,t1.TradeFee1,t1.TradeFee2,t1.TradeFee3,t1.ApplyDate,t1.ConfirmDate,t1.Batch,t1.Orders,t1.Status,t1.ConfirmResult,t1.SourceSystem,t1.ApplyID,t1.ConfirmID,t1.FCID,t1.FCSFID,t1.OrgCode,t1.OrgSFID,t1.ContractNo,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>t1.ZXCode,t1.InvalidationReason,t1.OpportunityID,t1.OpportunitySFID,t1.TransferDealConfirmID,t1.FCCode,t1.FundType,t1.TradeDate,t1.SFID,t1.Remark,t1.IsDeleted,t1.CreatedByID,t1.CreatedDate,t1.LastModifiedByID,t1.LastModifiedDate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from noahwm_trans.dealinvestment t1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--inner join noahwm_trans.dvl_pdsubproduct t2 on t1.productid = t2.subproductid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inner join noahwm_trans.tsk_account t3 on t1.customerid = t3.id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where ( t1.SourceSystem != 'hundsun'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or (t1.SourceSystem = 'hundsun' and t1.FundType = '8'))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--–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非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恒生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+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恒生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专户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iCs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--and t2.incomemode = 'syms_1'</w:t>
      </w:r>
      <w:r w:rsidRPr="00E22999">
        <w:rPr>
          <w:rFonts w:ascii="Courier New" w:hAnsi="Courier New" w:cs="Courier New"/>
          <w:i/>
          <w:iCs/>
          <w:sz w:val="20"/>
          <w:lang w:eastAsia="zh-CN"/>
        </w:rPr>
        <w:tab/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 w:hint="eastAsia"/>
          <w:i/>
          <w:iCs/>
          <w:sz w:val="20"/>
          <w:lang w:eastAsia="zh-CN"/>
        </w:rPr>
        <w:t>暂不筛选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i/>
          <w:iCs/>
          <w:sz w:val="20"/>
          <w:lang w:eastAsia="zh-CN"/>
        </w:rPr>
        <w:t xml:space="preserve"> 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and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t3.IFA_login = 'Y'</w:t>
      </w:r>
      <w:r w:rsidRPr="00E22999">
        <w:rPr>
          <w:rFonts w:ascii="Courier New" w:hAnsi="Courier New" w:cs="Courier New"/>
          <w:sz w:val="20"/>
          <w:lang w:eastAsia="zh-CN"/>
        </w:rPr>
        <w:t xml:space="preserve">               </w:t>
      </w:r>
      <w:r w:rsidRPr="00E22999">
        <w:rPr>
          <w:rFonts w:ascii="Courier New" w:hAnsi="Courier New" w:cs="Courier New"/>
          <w:i/>
          <w:iCs/>
          <w:sz w:val="20"/>
          <w:lang w:eastAsia="zh-CN"/>
        </w:rPr>
        <w:t>--</w:t>
      </w:r>
      <w:r w:rsidRPr="00E22999">
        <w:rPr>
          <w:rFonts w:ascii="Courier New" w:hAnsi="Courier New" w:cs="Courier New" w:hint="eastAsia"/>
          <w:i/>
          <w:iCs/>
          <w:sz w:val="20"/>
          <w:lang w:eastAsia="zh-CN"/>
        </w:rPr>
        <w:t>（是否已注册方舟</w:t>
      </w:r>
      <w:r w:rsidRPr="00E22999">
        <w:rPr>
          <w:rFonts w:ascii="Courier New" w:hAnsi="Courier New" w:cs="Courier New"/>
          <w:i/>
          <w:iCs/>
          <w:sz w:val="20"/>
          <w:lang w:eastAsia="zh-CN"/>
        </w:rPr>
        <w:t>）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lang w:eastAsia="zh-CN"/>
        </w:rPr>
        <w:t xml:space="preserve">  and t3.isdeleted =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'0'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100"/>
        <w:textAlignment w:val="auto"/>
        <w:rPr>
          <w:rFonts w:ascii="Courier New" w:hAnsi="Courier New" w:cs="Courier New"/>
          <w:i/>
          <w:iCs/>
          <w:sz w:val="20"/>
          <w:lang w:eastAsia="zh-CN"/>
        </w:rPr>
      </w:pPr>
      <w:r w:rsidRPr="00E22999">
        <w:rPr>
          <w:rFonts w:ascii="Courier New" w:hAnsi="Courier New" w:cs="Courier New"/>
          <w:sz w:val="20"/>
          <w:lang w:eastAsia="zh-CN"/>
        </w:rPr>
        <w:t xml:space="preserve">and t1.isdeleted =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'0'</w:t>
      </w:r>
      <w:r w:rsidRPr="00E22999">
        <w:rPr>
          <w:rFonts w:ascii="Courier New" w:hAnsi="Courier New" w:cs="Courier New"/>
          <w:sz w:val="20"/>
          <w:lang w:eastAsia="zh-CN"/>
        </w:rPr>
        <w:t>;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iCs/>
          <w:sz w:val="20"/>
          <w:lang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12" w:name="_Toc534726443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折标系数</w:t>
      </w:r>
      <w:r w:rsidR="00F60774"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*</w:t>
      </w:r>
      <w:bookmarkEnd w:id="112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975B7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975B7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975B7D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7D" w:rsidRPr="00E22999" w:rsidRDefault="00975B7D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营销任务ID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5B7D" w:rsidRPr="00E22999" w:rsidRDefault="00975B7D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SalesTaskId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B7D" w:rsidRPr="00E22999" w:rsidRDefault="00975B7D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B7D" w:rsidRPr="00E22999" w:rsidRDefault="00975B7D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ED4" w:rsidRPr="00E87ED4" w:rsidRDefault="00E87ED4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 xml:space="preserve">2. </w:t>
            </w:r>
            <w:r w:rsidR="00EA2573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支持多个</w:t>
            </w:r>
            <w:r w:rsidR="00EA2573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营销</w:t>
            </w:r>
            <w:r w:rsidR="00EA2573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任务</w:t>
            </w:r>
            <w:r w:rsidR="00EA2573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ID</w:t>
            </w:r>
            <w:r w:rsidR="00EA2573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，多个时传入数组[str1,str2,str3]</w:t>
            </w:r>
          </w:p>
        </w:tc>
      </w:tr>
      <w:tr w:rsidR="00B3793E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93E" w:rsidRPr="00E22999" w:rsidRDefault="00B3793E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折标系数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93E" w:rsidRPr="00E22999" w:rsidRDefault="00B3793E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B3793E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ScalingFactorId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93E" w:rsidRPr="00E22999" w:rsidRDefault="00B3793E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93E" w:rsidRDefault="00B3793E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93E" w:rsidRDefault="00B3793E" w:rsidP="00975B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折标系数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ID、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营销任务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ID、起始与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结束时间不能同时为空；</w:t>
            </w:r>
          </w:p>
          <w:p w:rsidR="00B3793E" w:rsidRPr="00B3793E" w:rsidRDefault="00B3793E" w:rsidP="00B3793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 xml:space="preserve">2. 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支持多个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折标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系数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ID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，多个时传入数组[str1,str2,str3]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151707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151707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151707" w:rsidRPr="00E22999" w:rsidRDefault="00151707" w:rsidP="001517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151707" w:rsidRPr="00E22999" w:rsidRDefault="00151707" w:rsidP="001517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折标系数ID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151707" w:rsidRPr="00E22999" w:rsidRDefault="00151707" w:rsidP="001517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ScalingFactorId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151707" w:rsidRPr="00E22999" w:rsidRDefault="00151707" w:rsidP="001517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151707" w:rsidRPr="00E22999" w:rsidRDefault="00151707" w:rsidP="001517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uto"/>
            <w:vAlign w:val="center"/>
            <w:hideMark/>
          </w:tcPr>
          <w:p w:rsidR="00151707" w:rsidRPr="00E22999" w:rsidRDefault="00151707" w:rsidP="001517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 xml:space="preserve">[ID] </w:t>
            </w:r>
          </w:p>
          <w:p w:rsidR="00AE2CF6" w:rsidRPr="00E22999" w:rsidRDefault="00AE2CF6" w:rsidP="00AE2C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初始化老数据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不变，会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拆分出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新数据</w:t>
            </w:r>
          </w:p>
        </w:tc>
      </w:tr>
      <w:tr w:rsidR="00E22999" w:rsidRPr="00E22999" w:rsidTr="0067278A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BF6" w:rsidRPr="00E22999" w:rsidRDefault="00C25BF6" w:rsidP="0067278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营销任务ID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5BF6" w:rsidRPr="00E22999" w:rsidRDefault="00C25BF6" w:rsidP="0067278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SalesTaskId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BF6" w:rsidRPr="00E22999" w:rsidRDefault="00C25BF6" w:rsidP="0067278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BF6" w:rsidRPr="00E22999" w:rsidRDefault="00C25BF6" w:rsidP="0067278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5BF6" w:rsidRPr="00E22999" w:rsidRDefault="00C25BF6" w:rsidP="0067278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 xml:space="preserve"> [Product_Booking]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年度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CoverYear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[Convert_Standard_Year]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折标系数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ConvertStandard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[Convert_Standard]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创收比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IncomeProducingRate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[Create_Income]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  <w:tr w:rsidR="00F6635A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35A" w:rsidRPr="00E22999" w:rsidRDefault="00F6635A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营销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系数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35A" w:rsidRPr="00E22999" w:rsidRDefault="00F6635A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F6635A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SalesFactor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35A" w:rsidRPr="00E22999" w:rsidRDefault="00F6635A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F6635A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NUMBER(18)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35A" w:rsidRPr="00E22999" w:rsidRDefault="00F6635A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35A" w:rsidRPr="00E22999" w:rsidRDefault="00F6635A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471E2E" w:rsidRPr="00E22999" w:rsidRDefault="00471E2E" w:rsidP="00471E2E">
      <w:pPr>
        <w:spacing w:before="120"/>
        <w:ind w:firstLineChars="0" w:firstLine="0"/>
        <w:rPr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排序</w:t>
      </w:r>
      <w:r w:rsidRPr="00E22999">
        <w:rPr>
          <w:rFonts w:ascii="微软雅黑" w:eastAsia="微软雅黑" w:hAnsi="微软雅黑"/>
          <w:szCs w:val="21"/>
          <w:lang w:eastAsia="zh-CN"/>
        </w:rPr>
        <w:t>字段：</w:t>
      </w:r>
      <w:r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 xml:space="preserve"> LastModifiedTime</w:t>
      </w:r>
      <w:r w:rsidRPr="00E22999">
        <w:rPr>
          <w:rFonts w:ascii="微软雅黑" w:eastAsia="微软雅黑" w:hAnsi="微软雅黑" w:cs="Courier New"/>
          <w:sz w:val="20"/>
          <w:highlight w:val="white"/>
          <w:lang w:eastAsia="zh-CN"/>
        </w:rPr>
        <w:t>, SalesTaskId</w:t>
      </w:r>
    </w:p>
    <w:p w:rsidR="00D81AB2" w:rsidRPr="00E22999" w:rsidRDefault="00D81AB2" w:rsidP="00D81AB2">
      <w:pPr>
        <w:spacing w:before="120"/>
        <w:ind w:firstLineChars="0" w:firstLine="0"/>
        <w:rPr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C25BF6" w:rsidRPr="00E22999" w:rsidRDefault="00D81AB2" w:rsidP="00C25BF6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</w:t>
      </w:r>
      <w:r w:rsidR="00C25BF6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t1.ScalingFactorId,</w:t>
      </w:r>
      <w:r w:rsidR="00C25BF6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C25BF6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折标系数</w:t>
      </w:r>
      <w:r w:rsidR="00C25BF6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ID[ID]</w:t>
      </w:r>
    </w:p>
    <w:p w:rsidR="0014091E" w:rsidRPr="00E22999" w:rsidRDefault="00D81AB2" w:rsidP="0014091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</w:t>
      </w:r>
      <w:r w:rsidR="0014091E" w:rsidRPr="00E22999">
        <w:rPr>
          <w:rFonts w:ascii="Courier New" w:hAnsi="Courier New" w:cs="Courier New"/>
          <w:sz w:val="20"/>
          <w:highlight w:val="white"/>
          <w:lang w:eastAsia="zh-CN"/>
        </w:rPr>
        <w:t>t1.SalesTaskId,</w:t>
      </w:r>
      <w:r w:rsidR="0014091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14091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营销任务</w:t>
      </w:r>
      <w:r w:rsidR="0014091E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ID[ Product_Booking]</w:t>
      </w:r>
      <w:r w:rsidR="00000944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，用于</w:t>
      </w:r>
      <w:r w:rsidR="00000944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和折标系数关联</w:t>
      </w:r>
    </w:p>
    <w:p w:rsidR="00D81AB2" w:rsidRPr="00E22999" w:rsidRDefault="00D81AB2" w:rsidP="0014091E">
      <w:pPr>
        <w:widowControl w:val="0"/>
        <w:overflowPunct/>
        <w:spacing w:beforeLines="0" w:before="0"/>
        <w:ind w:firstLineChars="0" w:firstLine="72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t1.CoverYear,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年度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[Convert_Standard_Year]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t1.ConvertStandard,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折标系数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[Convert_Standard]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t1.IncomeProducingRate,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创收比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[Create_Income]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</w:t>
      </w:r>
    </w:p>
    <w:p w:rsidR="00D81AB2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</w:t>
      </w:r>
    </w:p>
    <w:p w:rsidR="0081082A" w:rsidRPr="00E22999" w:rsidRDefault="0081082A" w:rsidP="0081082A">
      <w:pPr>
        <w:widowControl w:val="0"/>
        <w:overflowPunct/>
        <w:spacing w:beforeLines="0" w:before="0"/>
        <w:ind w:firstLineChars="350" w:firstLine="7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greatest(nvl(</w:t>
      </w:r>
      <w:r>
        <w:rPr>
          <w:rFonts w:ascii="Courier New" w:hAnsi="Courier New" w:cs="Courier New"/>
          <w:sz w:val="20"/>
          <w:highlight w:val="white"/>
          <w:lang w:eastAsia="zh-CN"/>
        </w:rPr>
        <w:t>t1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.LastModifiedTime,to_date(‘1999-01-01 00:00:00’,’yyyy-mm-dd hh24:mi:ss’)),</w:t>
      </w:r>
    </w:p>
    <w:p w:rsidR="0081082A" w:rsidRPr="00E22999" w:rsidRDefault="0081082A" w:rsidP="0081082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/>
          <w:sz w:val="20"/>
          <w:highlight w:val="white"/>
          <w:lang w:eastAsia="zh-CN"/>
        </w:rPr>
        <w:t xml:space="preserve">          nvl(t2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.LastModifiedTime,to_date(‘1999-01-01 00:00:00’,’yyyy-mm-dd hh24:mi:ss’))) AS LastModifiedTime</w:t>
      </w:r>
      <w:r>
        <w:rPr>
          <w:rFonts w:ascii="Courier New" w:hAnsi="Courier New" w:cs="Courier New"/>
          <w:sz w:val="20"/>
          <w:highlight w:val="white"/>
          <w:lang w:eastAsia="zh-CN"/>
        </w:rPr>
        <w:t>,</w:t>
      </w:r>
    </w:p>
    <w:p w:rsidR="00D81AB2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t1.IsDeleted</w:t>
      </w:r>
      <w:r w:rsidR="0081082A">
        <w:rPr>
          <w:rFonts w:ascii="Courier New" w:hAnsi="Courier New" w:cs="Courier New"/>
          <w:sz w:val="20"/>
          <w:highlight w:val="white"/>
          <w:lang w:eastAsia="zh-CN"/>
        </w:rPr>
        <w:t>,</w:t>
      </w:r>
    </w:p>
    <w:p w:rsidR="0081082A" w:rsidRPr="00E22999" w:rsidRDefault="0081082A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/>
          <w:sz w:val="20"/>
          <w:highlight w:val="white"/>
          <w:lang w:eastAsia="zh-CN"/>
        </w:rPr>
        <w:t xml:space="preserve">       t2.</w:t>
      </w:r>
      <w:r w:rsidRPr="0081082A">
        <w:rPr>
          <w:rFonts w:ascii="Courier New" w:hAnsi="Courier New" w:cs="Courier New"/>
          <w:sz w:val="20"/>
          <w:lang w:eastAsia="zh-CN"/>
        </w:rPr>
        <w:t>SalesFactor</w:t>
      </w:r>
      <w:r>
        <w:rPr>
          <w:rFonts w:ascii="Courier New" w:hAnsi="Courier New" w:cs="Courier New"/>
          <w:sz w:val="20"/>
          <w:lang w:eastAsia="zh-CN"/>
        </w:rPr>
        <w:t xml:space="preserve"> – </w:t>
      </w:r>
      <w:r>
        <w:rPr>
          <w:rFonts w:ascii="Courier New" w:hAnsi="Courier New" w:cs="Courier New" w:hint="eastAsia"/>
          <w:sz w:val="20"/>
          <w:lang w:eastAsia="zh-CN"/>
        </w:rPr>
        <w:t>营销系数</w:t>
      </w:r>
    </w:p>
    <w:p w:rsidR="008210AD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TBL_SALE_TASK_SCALING_FACTOR t1</w:t>
      </w:r>
      <w:r w:rsidR="00DA18CB">
        <w:rPr>
          <w:rFonts w:ascii="Courier New" w:hAnsi="Courier New" w:cs="Courier New" w:hint="eastAsia"/>
          <w:sz w:val="20"/>
          <w:lang w:eastAsia="zh-CN"/>
        </w:rPr>
        <w:t>,</w:t>
      </w:r>
      <w:r w:rsidR="00F6635A">
        <w:rPr>
          <w:rFonts w:ascii="Courier New" w:hAnsi="Courier New" w:cs="Courier New" w:hint="eastAsia"/>
          <w:sz w:val="20"/>
          <w:lang w:eastAsia="zh-CN"/>
        </w:rPr>
        <w:t xml:space="preserve"> </w:t>
      </w:r>
      <w:r w:rsidR="00F6635A" w:rsidRPr="00F6635A">
        <w:rPr>
          <w:rFonts w:ascii="Courier New" w:hAnsi="Courier New" w:cs="Courier New"/>
          <w:sz w:val="20"/>
          <w:lang w:eastAsia="zh-CN"/>
        </w:rPr>
        <w:t>TBL_DVL_COLLECTION_TASK</w:t>
      </w:r>
      <w:r w:rsidR="00F6635A">
        <w:rPr>
          <w:rFonts w:ascii="Courier New" w:hAnsi="Courier New" w:cs="Courier New"/>
          <w:sz w:val="20"/>
          <w:lang w:eastAsia="zh-CN"/>
        </w:rPr>
        <w:t xml:space="preserve"> </w:t>
      </w:r>
      <w:r w:rsidR="00F6635A">
        <w:rPr>
          <w:rFonts w:ascii="Courier New" w:hAnsi="Courier New" w:cs="Courier New" w:hint="eastAsia"/>
          <w:sz w:val="20"/>
          <w:lang w:eastAsia="zh-CN"/>
        </w:rPr>
        <w:t>t2</w:t>
      </w:r>
    </w:p>
    <w:p w:rsidR="008210AD" w:rsidRPr="00E22999" w:rsidRDefault="00D81AB2" w:rsidP="00D81AB2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W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here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 w:rsidR="008210AD" w:rsidRPr="00E22999">
        <w:rPr>
          <w:rFonts w:ascii="Courier New" w:hAnsi="Courier New" w:cs="Courier New"/>
          <w:sz w:val="20"/>
          <w:highlight w:val="white"/>
          <w:lang w:eastAsia="zh-CN"/>
        </w:rPr>
        <w:t>t1.SaleBizGroup = 'ssywbk_noah'</w:t>
      </w:r>
    </w:p>
    <w:p w:rsidR="0081082A" w:rsidRDefault="0081082A" w:rsidP="00F6635A">
      <w:pPr>
        <w:widowControl w:val="0"/>
        <w:overflowPunct/>
        <w:spacing w:beforeLines="0" w:before="0"/>
        <w:ind w:firstLineChars="150" w:firstLine="3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p w:rsidR="0081082A" w:rsidRDefault="0081082A" w:rsidP="00F6635A">
      <w:pPr>
        <w:widowControl w:val="0"/>
        <w:overflowPunct/>
        <w:spacing w:beforeLines="0" w:before="0"/>
        <w:ind w:firstLineChars="150" w:firstLine="300"/>
        <w:textAlignment w:val="auto"/>
        <w:rPr>
          <w:rFonts w:ascii="Courier New" w:hAnsi="Courier New" w:cs="Courier New"/>
          <w:sz w:val="20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>and t1.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SalesTaskId</w:t>
      </w:r>
      <w:r>
        <w:rPr>
          <w:rFonts w:ascii="Courier New" w:hAnsi="Courier New" w:cs="Courier New"/>
          <w:sz w:val="20"/>
          <w:highlight w:val="white"/>
          <w:lang w:eastAsia="zh-CN"/>
        </w:rPr>
        <w:t xml:space="preserve"> = t2.</w:t>
      </w:r>
      <w:r w:rsidRPr="0081082A">
        <w:rPr>
          <w:rFonts w:ascii="Courier New" w:hAnsi="Courier New" w:cs="Courier New"/>
          <w:sz w:val="20"/>
          <w:lang w:eastAsia="zh-CN"/>
        </w:rPr>
        <w:t>TaskId</w:t>
      </w:r>
    </w:p>
    <w:p w:rsidR="00B3793E" w:rsidRDefault="00B3793E" w:rsidP="00F6635A">
      <w:pPr>
        <w:widowControl w:val="0"/>
        <w:overflowPunct/>
        <w:spacing w:beforeLines="0" w:before="0"/>
        <w:ind w:firstLineChars="150" w:firstLine="3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/>
          <w:sz w:val="20"/>
          <w:lang w:eastAsia="zh-CN"/>
        </w:rPr>
        <w:t>and t1.</w:t>
      </w:r>
      <w:r w:rsidRPr="00B3793E">
        <w:rPr>
          <w:rFonts w:ascii="Courier New" w:hAnsi="Courier New" w:cs="Courier New"/>
          <w:sz w:val="20"/>
          <w:lang w:eastAsia="zh-CN"/>
        </w:rPr>
        <w:t>ScalingFactorId</w:t>
      </w:r>
      <w:r>
        <w:rPr>
          <w:rFonts w:ascii="Courier New" w:hAnsi="Courier New" w:cs="Courier New"/>
          <w:sz w:val="20"/>
          <w:lang w:eastAsia="zh-CN"/>
        </w:rPr>
        <w:t xml:space="preserve"> = #</w:t>
      </w:r>
      <w:r w:rsidRPr="00B3793E">
        <w:t xml:space="preserve"> </w:t>
      </w:r>
      <w:r w:rsidRPr="00B3793E">
        <w:rPr>
          <w:rFonts w:ascii="Courier New" w:hAnsi="Courier New" w:cs="Courier New"/>
          <w:sz w:val="20"/>
          <w:lang w:eastAsia="zh-CN"/>
        </w:rPr>
        <w:t>ScalingFactorId</w:t>
      </w:r>
      <w:r>
        <w:rPr>
          <w:rFonts w:ascii="Courier New" w:hAnsi="Courier New" w:cs="Courier New"/>
          <w:sz w:val="20"/>
          <w:lang w:eastAsia="zh-CN"/>
        </w:rPr>
        <w:t>#</w:t>
      </w:r>
    </w:p>
    <w:p w:rsidR="00F6635A" w:rsidRPr="00E22999" w:rsidRDefault="00F6635A" w:rsidP="00F6635A">
      <w:pPr>
        <w:widowControl w:val="0"/>
        <w:overflowPunct/>
        <w:spacing w:beforeLines="0" w:before="0"/>
        <w:ind w:firstLineChars="150" w:firstLine="3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/>
          <w:sz w:val="20"/>
          <w:highlight w:val="white"/>
          <w:lang w:eastAsia="zh-CN"/>
        </w:rPr>
        <w:t xml:space="preserve">and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greatest(nvl(</w:t>
      </w:r>
      <w:r>
        <w:rPr>
          <w:rFonts w:ascii="Courier New" w:hAnsi="Courier New" w:cs="Courier New"/>
          <w:sz w:val="20"/>
          <w:highlight w:val="white"/>
          <w:lang w:eastAsia="zh-CN"/>
        </w:rPr>
        <w:t>t1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.LastModifiedTime,to_date(‘1999-01-01 00:00:00’,’yyyy-mm-dd hh24:mi:ss’)),</w:t>
      </w:r>
    </w:p>
    <w:p w:rsidR="00F6635A" w:rsidRPr="00E22999" w:rsidRDefault="00F6635A" w:rsidP="00F6635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nvl(</w:t>
      </w:r>
      <w:r>
        <w:rPr>
          <w:rFonts w:ascii="Courier New" w:hAnsi="Courier New" w:cs="Courier New"/>
          <w:sz w:val="20"/>
          <w:highlight w:val="white"/>
          <w:lang w:eastAsia="zh-CN"/>
        </w:rPr>
        <w:t>t2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.LastModifiedTime,to_date(‘1999-01-01 00:00:00’,’yyyy-mm-dd hh24:mi:ss’))) &gt;= #StartTime#</w:t>
      </w:r>
    </w:p>
    <w:p w:rsidR="00F6635A" w:rsidRPr="00E22999" w:rsidRDefault="00F6635A" w:rsidP="00F6635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 xml:space="preserve">   </w:t>
      </w:r>
      <w:r>
        <w:rPr>
          <w:rFonts w:ascii="Courier New" w:hAnsi="Courier New" w:cs="Courier New"/>
          <w:sz w:val="20"/>
          <w:highlight w:val="white"/>
          <w:lang w:eastAsia="zh-CN"/>
        </w:rPr>
        <w:t>and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greatest(nvl(</w:t>
      </w:r>
      <w:r>
        <w:rPr>
          <w:rFonts w:ascii="Courier New" w:hAnsi="Courier New" w:cs="Courier New"/>
          <w:sz w:val="20"/>
          <w:highlight w:val="white"/>
          <w:lang w:eastAsia="zh-CN"/>
        </w:rPr>
        <w:t>t1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.LastModifiedTime,to_date(‘1999-01-01 00:00:00’,’yyyy-mm-dd hh24:mi:ss’)),</w:t>
      </w:r>
    </w:p>
    <w:p w:rsidR="00F6635A" w:rsidRPr="00E22999" w:rsidRDefault="00F6635A" w:rsidP="00F6635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/>
          <w:sz w:val="20"/>
          <w:highlight w:val="white"/>
          <w:lang w:eastAsia="zh-CN"/>
        </w:rPr>
        <w:t xml:space="preserve">          nvl(t2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.LastModifiedTime,to_date(‘1999-01-01 00:00:00’,’yyyy-mm-dd hh24:mi:ss’))) &lt;= #EndTime#</w:t>
      </w:r>
    </w:p>
    <w:p w:rsidR="00F6635A" w:rsidRPr="00F6635A" w:rsidRDefault="00F6635A" w:rsidP="00471E2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</w:p>
    <w:p w:rsidR="00471E2E" w:rsidRPr="00E22999" w:rsidRDefault="00471E2E" w:rsidP="00471E2E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LastModifiedTime,SalesTaskId</w:t>
      </w:r>
      <w:r w:rsidRPr="00E22999">
        <w:rPr>
          <w:rFonts w:ascii="Courier New" w:hAnsi="Courier New" w:cs="Courier New"/>
          <w:sz w:val="20"/>
          <w:lang w:eastAsia="zh-CN"/>
        </w:rPr>
        <w:t>;</w:t>
      </w:r>
    </w:p>
    <w:p w:rsidR="00D81AB2" w:rsidRPr="00E22999" w:rsidRDefault="00D81AB2" w:rsidP="00D81AB2">
      <w:pPr>
        <w:spacing w:before="120"/>
        <w:ind w:firstLineChars="0" w:firstLine="0"/>
        <w:rPr>
          <w:rFonts w:ascii="Courier New" w:hAnsi="Courier New" w:cs="Courier New"/>
          <w:sz w:val="20"/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4678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[SFID]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取消</w:t>
            </w: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create view [VW_Sale_Product_Convert_Standard_o2o] 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>SELECT [ID]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,[Product_Booking]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,[Convert_Standard_Year]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,[Convert_Standard]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,[Create_Income]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,[CreatedDate]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,[LastModifiedByID]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,[LastModifiedDate]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,[IsDeleted]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noProof/>
          <w:sz w:val="20"/>
          <w:lang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    ,[SFID]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iCs/>
          <w:sz w:val="20"/>
          <w:lang w:val="en-GB" w:eastAsia="zh-CN"/>
        </w:rPr>
      </w:pPr>
      <w:r w:rsidRPr="00E22999">
        <w:rPr>
          <w:rFonts w:ascii="Courier New" w:hAnsi="Courier New" w:cs="Courier New"/>
          <w:noProof/>
          <w:sz w:val="20"/>
          <w:lang w:eastAsia="zh-CN"/>
        </w:rPr>
        <w:t xml:space="preserve">  FROM [ERP_SIT].[dbo].[Sale_Product_Booking_Convert_Standard]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lang w:eastAsia="zh-CN"/>
        </w:rPr>
      </w:pPr>
    </w:p>
    <w:p w:rsidR="00D81AB2" w:rsidRPr="00E22999" w:rsidRDefault="00D81AB2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13" w:name="_Toc534726444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存量-投资型</w:t>
      </w:r>
      <w:bookmarkEnd w:id="113"/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AB2" w:rsidRPr="00E22999" w:rsidRDefault="00D81AB2" w:rsidP="00D81AB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B280D" w:rsidRPr="00E22999" w:rsidTr="007D7CFC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80D" w:rsidRPr="00E22999" w:rsidRDefault="00CB280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80D" w:rsidRPr="00E22999" w:rsidRDefault="00CB280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80D" w:rsidRPr="00E22999" w:rsidRDefault="00CB280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80D" w:rsidRPr="00E22999" w:rsidRDefault="00CB280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80D" w:rsidRDefault="00CB280D" w:rsidP="00925AFF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  <w:p w:rsidR="00CB280D" w:rsidRPr="00E22999" w:rsidRDefault="00CB280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（如果交易ID为空，或者结束时间不为空，则此入参不可以为空）</w:t>
            </w:r>
          </w:p>
        </w:tc>
      </w:tr>
      <w:tr w:rsidR="00CB280D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80D" w:rsidRPr="00E22999" w:rsidRDefault="00CB280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80D" w:rsidRPr="00E22999" w:rsidRDefault="00CB280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80D" w:rsidRPr="00E22999" w:rsidRDefault="00CB280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80D" w:rsidRPr="00E22999" w:rsidRDefault="00CB280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80D" w:rsidRDefault="00CB280D" w:rsidP="00925AFF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  <w:p w:rsidR="00CB280D" w:rsidRPr="00E22999" w:rsidRDefault="00CB280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（如果交易ID为空，或者起始时间不为空，则此入参不可以为空）</w:t>
            </w:r>
          </w:p>
        </w:tc>
      </w:tr>
      <w:tr w:rsidR="00CB280D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80D" w:rsidRPr="00E22999" w:rsidRDefault="00CB280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存量ID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280D" w:rsidRPr="00E22999" w:rsidRDefault="00CB280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AF40AD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StaticShareID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80D" w:rsidRPr="00E22999" w:rsidRDefault="00CB280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AF40AD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80D" w:rsidRPr="00E22999" w:rsidRDefault="00CB280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80D" w:rsidRDefault="00CB280D" w:rsidP="00925AFF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存量表的主键ID</w:t>
            </w:r>
          </w:p>
          <w:p w:rsidR="00CB280D" w:rsidRPr="00E22999" w:rsidRDefault="00CB280D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（如果起始结束时间为空，则此入参不可以为空）</w:t>
            </w:r>
          </w:p>
        </w:tc>
      </w:tr>
    </w:tbl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7D7CFC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F6" w:rsidRPr="00E22999" w:rsidRDefault="00AE2CF6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客户集团号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FgroupNum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CustomerID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F6" w:rsidRPr="00E22999" w:rsidRDefault="00AE2CF6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ProductID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ProductID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2CF6" w:rsidRPr="00E22999" w:rsidRDefault="00AE2CF6" w:rsidP="00AE2C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批次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BatchCode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Batch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份额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TotalPropertyShare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Shares</w:t>
            </w:r>
          </w:p>
          <w:p w:rsidR="00F90CB7" w:rsidRPr="00E22999" w:rsidRDefault="00F90CB7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也就是</w:t>
            </w:r>
            <w:r w:rsidRPr="00251448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持仓份额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认购金额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SubscriptionAmount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AmountOffer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本金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PrincipalAmount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原视图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字段：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AmountCapital</w:t>
            </w: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7D7CFC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F90CB7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CB7" w:rsidRDefault="00BC68CE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</w:t>
            </w:r>
            <w:r w:rsidR="00F90CB7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CBS主键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BC68CE" w:rsidRPr="00E22999" w:rsidRDefault="00BC68CE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存量ID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CB7" w:rsidRPr="00E22999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AF40AD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StaticShareID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CB7" w:rsidRPr="00E22999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AF40AD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CB7" w:rsidRPr="00E22999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CB7" w:rsidRPr="00E22999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F90CB7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CB7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基金代码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CB7" w:rsidRPr="00AF40AD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251448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FundCode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CB7" w:rsidRPr="00AF40AD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251448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VARCHAR2(255)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CB7" w:rsidRPr="00E22999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CB7" w:rsidRPr="00E22999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F90CB7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CB7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251448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份额分类ID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CB7" w:rsidRPr="00251448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251448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ShareCatID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CB7" w:rsidRPr="00251448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251448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CB7" w:rsidRPr="00E22999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CB7" w:rsidRPr="00E22999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F90CB7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CB7" w:rsidRPr="00251448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251448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账户类型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CB7" w:rsidRPr="00251448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251448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AccountType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CB7" w:rsidRPr="00251448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251448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CB7" w:rsidRPr="00E22999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CB7" w:rsidRPr="00E22999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F90CB7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CB7" w:rsidRPr="00251448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分红类型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CB7" w:rsidRPr="00251448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2473BB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DividendType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CB7" w:rsidRPr="00251448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2473BB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CB7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CB7" w:rsidRPr="00E22999" w:rsidRDefault="00F90CB7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07597E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97E" w:rsidRDefault="0007597E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597E" w:rsidRPr="002473BB" w:rsidRDefault="0007597E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97E" w:rsidRPr="002473BB" w:rsidRDefault="0007597E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97E" w:rsidRDefault="0007597E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97E" w:rsidRPr="00E22999" w:rsidRDefault="0007597E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  <w:tr w:rsidR="002505D0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5D0" w:rsidRPr="00E22999" w:rsidRDefault="002505D0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实缴金额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5D0" w:rsidRPr="00E22999" w:rsidRDefault="008251AF" w:rsidP="008251A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TotalP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aymentAmount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05D0" w:rsidRPr="00E22999" w:rsidRDefault="008251AF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05D0" w:rsidRPr="00E22999" w:rsidRDefault="004B61DE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05D0" w:rsidRPr="00E22999" w:rsidRDefault="002505D0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2505D0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5D0" w:rsidRPr="00E22999" w:rsidRDefault="000B7B58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回款</w:t>
            </w:r>
            <w:r w:rsidR="002505D0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05D0" w:rsidRPr="00E22999" w:rsidRDefault="008251AF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TotalReturnAmount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05D0" w:rsidRPr="00E22999" w:rsidRDefault="008251AF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05D0" w:rsidRPr="00E22999" w:rsidRDefault="004B61DE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05D0" w:rsidRPr="00E22999" w:rsidRDefault="002505D0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lang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select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--t1.ID,--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此编号已取消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t1.FgroupNum,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客户集团号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CustomerID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t1.ProductID,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t1.BatchCode,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批次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Batch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t1.TotalPropertyShare,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份额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Shares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t1.SubscriptionAmount,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认购金额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AmountOffer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t1.PrincipalAmount,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本金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AmountCapital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t1.CreatedTime,</w:t>
      </w:r>
    </w:p>
    <w:p w:rsidR="00D81AB2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t1.LastModifiedTime</w:t>
      </w:r>
    </w:p>
    <w:p w:rsidR="00F90CB7" w:rsidRDefault="00F90CB7" w:rsidP="00F90CB7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>t1.</w:t>
      </w:r>
      <w:r w:rsidRPr="007F0542">
        <w:rPr>
          <w:rFonts w:ascii="Courier New" w:hAnsi="Courier New" w:cs="Courier New"/>
          <w:sz w:val="20"/>
          <w:lang w:eastAsia="zh-CN"/>
        </w:rPr>
        <w:t>StaticShareID</w:t>
      </w:r>
      <w:r>
        <w:rPr>
          <w:rFonts w:ascii="Courier New" w:hAnsi="Courier New" w:cs="Courier New" w:hint="eastAsia"/>
          <w:sz w:val="20"/>
          <w:lang w:eastAsia="zh-CN"/>
        </w:rPr>
        <w:t>,</w:t>
      </w:r>
    </w:p>
    <w:p w:rsidR="00F90CB7" w:rsidRDefault="00F90CB7" w:rsidP="00F90CB7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>t1.</w:t>
      </w:r>
      <w:r w:rsidRPr="007F0542">
        <w:rPr>
          <w:rFonts w:ascii="Courier New" w:hAnsi="Courier New" w:cs="Courier New"/>
          <w:sz w:val="20"/>
          <w:lang w:eastAsia="zh-CN"/>
        </w:rPr>
        <w:t>FundCode</w:t>
      </w:r>
      <w:r>
        <w:rPr>
          <w:rFonts w:ascii="Courier New" w:hAnsi="Courier New" w:cs="Courier New" w:hint="eastAsia"/>
          <w:sz w:val="20"/>
          <w:lang w:eastAsia="zh-CN"/>
        </w:rPr>
        <w:t>,</w:t>
      </w:r>
    </w:p>
    <w:p w:rsidR="00F90CB7" w:rsidRDefault="00F90CB7" w:rsidP="00F90CB7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>t1.</w:t>
      </w:r>
      <w:r w:rsidRPr="007F0542">
        <w:rPr>
          <w:rFonts w:ascii="Courier New" w:hAnsi="Courier New" w:cs="Courier New"/>
          <w:sz w:val="20"/>
          <w:lang w:eastAsia="zh-CN"/>
        </w:rPr>
        <w:t>ShareCatID</w:t>
      </w:r>
      <w:r>
        <w:rPr>
          <w:rFonts w:ascii="Courier New" w:hAnsi="Courier New" w:cs="Courier New" w:hint="eastAsia"/>
          <w:sz w:val="20"/>
          <w:lang w:eastAsia="zh-CN"/>
        </w:rPr>
        <w:t>,</w:t>
      </w:r>
    </w:p>
    <w:p w:rsidR="00F90CB7" w:rsidRDefault="00F90CB7" w:rsidP="00F90CB7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>t1.</w:t>
      </w:r>
      <w:r w:rsidRPr="007F0542">
        <w:rPr>
          <w:rFonts w:ascii="Courier New" w:hAnsi="Courier New" w:cs="Courier New"/>
          <w:sz w:val="20"/>
          <w:lang w:eastAsia="zh-CN"/>
        </w:rPr>
        <w:t>AccountType</w:t>
      </w:r>
      <w:r>
        <w:rPr>
          <w:rFonts w:ascii="Courier New" w:hAnsi="Courier New" w:cs="Courier New" w:hint="eastAsia"/>
          <w:sz w:val="20"/>
          <w:lang w:eastAsia="zh-CN"/>
        </w:rPr>
        <w:t>,</w:t>
      </w:r>
    </w:p>
    <w:p w:rsidR="00F90CB7" w:rsidRDefault="00F90CB7" w:rsidP="00F90CB7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>t1.</w:t>
      </w:r>
      <w:r w:rsidRPr="002473BB">
        <w:rPr>
          <w:rFonts w:ascii="Courier New" w:hAnsi="Courier New" w:cs="Courier New"/>
          <w:sz w:val="20"/>
          <w:lang w:eastAsia="zh-CN"/>
        </w:rPr>
        <w:t>DividendType</w:t>
      </w:r>
      <w:r w:rsidR="004B61DE">
        <w:rPr>
          <w:rFonts w:ascii="Courier New" w:hAnsi="Courier New" w:cs="Courier New" w:hint="eastAsia"/>
          <w:sz w:val="20"/>
          <w:lang w:eastAsia="zh-CN"/>
        </w:rPr>
        <w:t>,</w:t>
      </w:r>
    </w:p>
    <w:p w:rsidR="00B11BA9" w:rsidRDefault="00B11BA9" w:rsidP="00F90CB7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>
        <w:rPr>
          <w:rFonts w:ascii="Courier New" w:hAnsi="Courier New" w:cs="Courier New" w:hint="eastAsia"/>
          <w:sz w:val="20"/>
          <w:lang w:eastAsia="zh-CN"/>
        </w:rPr>
        <w:t xml:space="preserve">       t1.</w:t>
      </w:r>
      <w:r w:rsidRPr="00B11BA9">
        <w:rPr>
          <w:rFonts w:ascii="Courier New" w:hAnsi="Courier New" w:cs="Courier New"/>
          <w:sz w:val="20"/>
          <w:lang w:eastAsia="zh-CN"/>
        </w:rPr>
        <w:t>TotalPaymentAmount</w:t>
      </w:r>
      <w:r>
        <w:rPr>
          <w:rFonts w:ascii="Courier New" w:hAnsi="Courier New" w:cs="Courier New" w:hint="eastAsia"/>
          <w:sz w:val="20"/>
          <w:lang w:eastAsia="zh-CN"/>
        </w:rPr>
        <w:t>,</w:t>
      </w:r>
    </w:p>
    <w:p w:rsidR="00B11BA9" w:rsidRPr="00E22999" w:rsidRDefault="00B11BA9" w:rsidP="00F90CB7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      t1.</w:t>
      </w:r>
      <w:r w:rsidRPr="00B11BA9">
        <w:rPr>
          <w:rFonts w:ascii="Courier New" w:hAnsi="Courier New" w:cs="Courier New"/>
          <w:sz w:val="20"/>
          <w:lang w:eastAsia="zh-CN"/>
        </w:rPr>
        <w:t>TotalReturnAmount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NOAHWM_TRANS_CBS.</w:t>
      </w:r>
      <w:r w:rsidRPr="0086107F">
        <w:rPr>
          <w:rFonts w:ascii="Courier New" w:hAnsi="Courier New" w:cs="Courier New"/>
          <w:strike/>
          <w:sz w:val="20"/>
          <w:highlight w:val="white"/>
          <w:lang w:eastAsia="zh-CN"/>
        </w:rPr>
        <w:t>VW_STATICSHARE_BATCH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 w:rsidR="0029767D" w:rsidRPr="0068117E">
        <w:rPr>
          <w:rFonts w:ascii="Courier New" w:hAnsi="Courier New" w:cs="Courier New"/>
          <w:sz w:val="20"/>
          <w:lang w:eastAsia="zh-CN"/>
        </w:rPr>
        <w:t>tbl_staticshare_mul_dim</w:t>
      </w:r>
      <w:r w:rsidR="00F90CB7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 w:rsidR="00F90CB7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t1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inner join EOS_CBS_COMPLETE.Tbl_Dvl_Product t2 on t1.ProductID = t2.ProductID</w:t>
      </w:r>
    </w:p>
    <w:p w:rsidR="00D81AB2" w:rsidRPr="0086107F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 w:rsidRPr="0086107F">
        <w:rPr>
          <w:rFonts w:ascii="Courier New" w:hAnsi="Courier New" w:cs="Courier New"/>
          <w:strike/>
          <w:sz w:val="20"/>
          <w:highlight w:val="white"/>
          <w:lang w:eastAsia="zh-CN"/>
        </w:rPr>
        <w:t xml:space="preserve">inner join </w:t>
      </w:r>
      <w:r w:rsidR="005266E2" w:rsidRPr="0086107F">
        <w:rPr>
          <w:rFonts w:ascii="Courier New" w:hAnsi="Courier New" w:cs="Courier New"/>
          <w:strike/>
          <w:sz w:val="20"/>
          <w:highlight w:val="white"/>
          <w:lang w:eastAsia="zh-CN"/>
        </w:rPr>
        <w:t>NOAHWM_TRANS_CBS.TSK_ACCOUNT</w:t>
      </w:r>
      <w:r w:rsidRPr="0086107F">
        <w:rPr>
          <w:rFonts w:ascii="Courier New" w:hAnsi="Courier New" w:cs="Courier New"/>
          <w:strike/>
          <w:sz w:val="20"/>
          <w:highlight w:val="white"/>
          <w:lang w:eastAsia="zh-CN"/>
        </w:rPr>
        <w:t xml:space="preserve"> t5 on t1.FgroupNum = t5.FgroupNum</w:t>
      </w:r>
    </w:p>
    <w:p w:rsidR="00D81AB2" w:rsidRPr="0086107F" w:rsidRDefault="00D81AB2" w:rsidP="00B832E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where </w:t>
      </w:r>
      <w:r w:rsidRPr="0086107F">
        <w:rPr>
          <w:rFonts w:ascii="Courier New" w:hAnsi="Courier New" w:cs="Courier New"/>
          <w:strike/>
          <w:sz w:val="20"/>
          <w:highlight w:val="white"/>
          <w:lang w:eastAsia="zh-CN"/>
        </w:rPr>
        <w:t xml:space="preserve">t2.CreatedbyID &lt;&gt; 'hundsun' </w:t>
      </w:r>
      <w:r w:rsidRPr="0086107F">
        <w:rPr>
          <w:rFonts w:ascii="Courier New" w:hAnsi="Courier New" w:cs="Courier New"/>
          <w:i/>
          <w:iCs/>
          <w:strike/>
          <w:sz w:val="20"/>
          <w:highlight w:val="white"/>
          <w:lang w:eastAsia="zh-CN"/>
        </w:rPr>
        <w:t>--</w:t>
      </w:r>
      <w:r w:rsidRPr="0086107F">
        <w:rPr>
          <w:rFonts w:ascii="Courier New" w:hAnsi="Courier New" w:cs="Courier New" w:hint="eastAsia"/>
          <w:i/>
          <w:iCs/>
          <w:strike/>
          <w:sz w:val="20"/>
          <w:highlight w:val="white"/>
          <w:lang w:eastAsia="zh-CN"/>
        </w:rPr>
        <w:t>正行公募基金</w:t>
      </w:r>
      <w:r w:rsidR="00B832E3" w:rsidRPr="0086107F">
        <w:rPr>
          <w:rFonts w:ascii="Courier New" w:hAnsi="Courier New" w:cs="Courier New" w:hint="eastAsia"/>
          <w:i/>
          <w:iCs/>
          <w:strike/>
          <w:sz w:val="20"/>
          <w:highlight w:val="white"/>
          <w:lang w:eastAsia="zh-CN"/>
        </w:rPr>
        <w:t>单独一张表，此条件冗余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86107F">
        <w:rPr>
          <w:rFonts w:ascii="Courier New" w:hAnsi="Courier New" w:cs="Courier New"/>
          <w:strike/>
          <w:sz w:val="20"/>
          <w:highlight w:val="white"/>
          <w:lang w:eastAsia="zh-CN"/>
        </w:rPr>
        <w:t xml:space="preserve">   and t5</w:t>
      </w:r>
      <w:r w:rsidR="00B832E3" w:rsidRPr="0086107F">
        <w:rPr>
          <w:rFonts w:ascii="Courier New" w:hAnsi="Courier New" w:cs="Courier New"/>
          <w:strike/>
          <w:sz w:val="20"/>
          <w:highlight w:val="white"/>
          <w:lang w:eastAsia="zh-CN"/>
        </w:rPr>
        <w:t>.IFA_login = '1'</w:t>
      </w:r>
      <w:r w:rsidR="00C75065" w:rsidRPr="0086107F">
        <w:rPr>
          <w:rFonts w:ascii="Courier New" w:hAnsi="Courier New" w:cs="Courier New"/>
          <w:i/>
          <w:iCs/>
          <w:strike/>
          <w:sz w:val="20"/>
          <w:highlight w:val="white"/>
          <w:lang w:eastAsia="zh-CN"/>
        </w:rPr>
        <w:t xml:space="preserve"> </w:t>
      </w:r>
      <w:r w:rsidRPr="0086107F">
        <w:rPr>
          <w:rFonts w:ascii="Courier New" w:hAnsi="Courier New" w:cs="Courier New"/>
          <w:i/>
          <w:iCs/>
          <w:strike/>
          <w:sz w:val="20"/>
          <w:highlight w:val="white"/>
          <w:lang w:eastAsia="zh-CN"/>
        </w:rPr>
        <w:t>--</w:t>
      </w:r>
      <w:r w:rsidRPr="0086107F">
        <w:rPr>
          <w:rFonts w:ascii="Courier New" w:hAnsi="Courier New" w:cs="Courier New" w:hint="eastAsia"/>
          <w:i/>
          <w:iCs/>
          <w:strike/>
          <w:sz w:val="20"/>
          <w:highlight w:val="white"/>
          <w:lang w:eastAsia="zh-CN"/>
        </w:rPr>
        <w:t>是否已注册方舟</w:t>
      </w:r>
    </w:p>
    <w:p w:rsidR="00D81AB2" w:rsidRPr="00E22999" w:rsidRDefault="00F90CB7" w:rsidP="0007597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</w:t>
      </w:r>
      <w:r w:rsidR="00D81AB2" w:rsidRPr="00E22999">
        <w:rPr>
          <w:rFonts w:ascii="Courier New" w:hAnsi="Courier New" w:cs="Courier New"/>
          <w:sz w:val="20"/>
          <w:highlight w:val="white"/>
          <w:lang w:eastAsia="zh-CN"/>
        </w:rPr>
        <w:t>t2.isdeleted = '0'</w:t>
      </w:r>
    </w:p>
    <w:p w:rsidR="00D81AB2" w:rsidRPr="0086107F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</w:t>
      </w:r>
      <w:r w:rsidRPr="0086107F">
        <w:rPr>
          <w:rFonts w:ascii="Courier New" w:hAnsi="Courier New" w:cs="Courier New"/>
          <w:strike/>
          <w:sz w:val="20"/>
          <w:highlight w:val="white"/>
          <w:lang w:eastAsia="zh-CN"/>
        </w:rPr>
        <w:t>and t5.isdeleted = '0'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t1.LastModifiedTime &gt;= to_date('2015-01-01 00:00:00','yyyy-mm-dd hh24:mi:ss')</w:t>
      </w:r>
    </w:p>
    <w:p w:rsidR="00F47E93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t1.LastModifiedTime &lt;= to_date('2016-12-31 00:00:00','yyyy-mm-dd hh24:mi:ss')</w:t>
      </w:r>
    </w:p>
    <w:p w:rsidR="00475083" w:rsidRPr="00E22999" w:rsidRDefault="00475083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  and t1.</w:t>
      </w:r>
      <w:r w:rsidRPr="00AF40AD">
        <w:rPr>
          <w:rFonts w:ascii="微软雅黑" w:eastAsia="微软雅黑" w:hAnsi="微软雅黑" w:cs="Courier New"/>
          <w:noProof/>
          <w:sz w:val="20"/>
          <w:lang w:eastAsia="zh-CN"/>
        </w:rPr>
        <w:t>StaticShareID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= #</w:t>
      </w:r>
      <w:r w:rsidRPr="00AF40AD">
        <w:rPr>
          <w:rFonts w:ascii="微软雅黑" w:eastAsia="微软雅黑" w:hAnsi="微软雅黑" w:cs="Courier New"/>
          <w:noProof/>
          <w:sz w:val="20"/>
          <w:lang w:eastAsia="zh-CN"/>
        </w:rPr>
        <w:t>StaticShareID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>#</w:t>
      </w:r>
    </w:p>
    <w:p w:rsidR="00F47E93" w:rsidRPr="00E22999" w:rsidRDefault="00F47E93" w:rsidP="00F47E93">
      <w:pPr>
        <w:widowControl w:val="0"/>
        <w:overflowPunct/>
        <w:spacing w:beforeLines="0" w:before="0"/>
        <w:ind w:firstLineChars="50" w:firstLine="1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t1.LastModifiedTime, t1.FgroupNum, t1.ProductID</w:t>
      </w:r>
      <w:r w:rsidR="00AE2CF6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,</w:t>
      </w:r>
      <w:r w:rsidR="00AE2CF6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t1.BatchCode</w:t>
      </w:r>
      <w:r w:rsidR="005354B2">
        <w:rPr>
          <w:rFonts w:ascii="Courier New" w:hAnsi="Courier New" w:cs="Courier New" w:hint="eastAsia"/>
          <w:sz w:val="20"/>
          <w:highlight w:val="white"/>
          <w:lang w:eastAsia="zh-CN"/>
        </w:rPr>
        <w:t>,</w:t>
      </w:r>
      <w:r w:rsidR="005354B2" w:rsidRPr="005354B2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</w:t>
      </w:r>
      <w:r w:rsidR="005354B2">
        <w:rPr>
          <w:rFonts w:ascii="Courier New" w:hAnsi="Courier New" w:cs="Courier New" w:hint="eastAsia"/>
          <w:sz w:val="20"/>
          <w:highlight w:val="white"/>
          <w:lang w:eastAsia="zh-CN"/>
        </w:rPr>
        <w:t>t1.</w:t>
      </w:r>
      <w:r w:rsidR="005354B2" w:rsidRPr="007F0542">
        <w:rPr>
          <w:rFonts w:ascii="Courier New" w:hAnsi="Courier New" w:cs="Courier New"/>
          <w:sz w:val="20"/>
          <w:lang w:eastAsia="zh-CN"/>
        </w:rPr>
        <w:t>FundCode</w:t>
      </w:r>
      <w:r w:rsidR="005354B2">
        <w:rPr>
          <w:rFonts w:ascii="Courier New" w:hAnsi="Courier New" w:cs="Courier New" w:hint="eastAsia"/>
          <w:sz w:val="20"/>
          <w:highlight w:val="white"/>
          <w:lang w:eastAsia="zh-CN"/>
        </w:rPr>
        <w:t>,t1.</w:t>
      </w:r>
      <w:r w:rsidR="005354B2" w:rsidRPr="007F0542">
        <w:rPr>
          <w:rFonts w:ascii="Courier New" w:hAnsi="Courier New" w:cs="Courier New"/>
          <w:sz w:val="20"/>
          <w:lang w:eastAsia="zh-CN"/>
        </w:rPr>
        <w:t>ShareCatID</w:t>
      </w:r>
      <w:r w:rsidR="005354B2">
        <w:rPr>
          <w:rFonts w:ascii="Courier New" w:hAnsi="Courier New" w:cs="Courier New" w:hint="eastAsia"/>
          <w:sz w:val="20"/>
          <w:highlight w:val="white"/>
          <w:lang w:eastAsia="zh-CN"/>
        </w:rPr>
        <w:t>,t1.</w:t>
      </w:r>
      <w:r w:rsidR="005354B2" w:rsidRPr="007F0542">
        <w:rPr>
          <w:rFonts w:ascii="Courier New" w:hAnsi="Courier New" w:cs="Courier New"/>
          <w:sz w:val="20"/>
          <w:lang w:eastAsia="zh-CN"/>
        </w:rPr>
        <w:t>AccountType</w:t>
      </w:r>
      <w:r w:rsidR="005354B2">
        <w:rPr>
          <w:rFonts w:ascii="Courier New" w:hAnsi="Courier New" w:cs="Courier New" w:hint="eastAsia"/>
          <w:sz w:val="20"/>
          <w:lang w:eastAsia="zh-CN"/>
        </w:rPr>
        <w:t>,t1.</w:t>
      </w:r>
      <w:r w:rsidR="005354B2" w:rsidRPr="002473BB">
        <w:rPr>
          <w:rFonts w:ascii="Courier New" w:hAnsi="Courier New" w:cs="Courier New"/>
          <w:sz w:val="20"/>
          <w:lang w:eastAsia="zh-CN"/>
        </w:rPr>
        <w:t>DividendType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;</w:t>
      </w: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</w:p>
    <w:p w:rsidR="00D81AB2" w:rsidRPr="00E22999" w:rsidRDefault="00D81AB2" w:rsidP="00D81AB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取消原视图</w:t>
      </w:r>
      <w:r w:rsidRPr="00E22999">
        <w:rPr>
          <w:rFonts w:ascii="微软雅黑" w:eastAsia="微软雅黑" w:hAnsi="微软雅黑"/>
          <w:szCs w:val="21"/>
          <w:lang w:eastAsia="zh-CN"/>
        </w:rPr>
        <w:t>字段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3118"/>
        <w:gridCol w:w="4678"/>
      </w:tblGrid>
      <w:tr w:rsidR="00E22999" w:rsidRPr="00E22999" w:rsidTr="007D7CFC">
        <w:trPr>
          <w:trHeight w:val="457"/>
        </w:trPr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AB2" w:rsidRPr="00E22999" w:rsidRDefault="00D81AB2" w:rsidP="007D7CFC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7D7CFC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--t1.SFID,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取消</w:t>
            </w:r>
          </w:p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--t1.Remark--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备注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CBS</w:t>
            </w: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>已取消</w:t>
            </w:r>
          </w:p>
        </w:tc>
      </w:tr>
      <w:tr w:rsidR="00E22999" w:rsidRPr="00E22999" w:rsidTr="007D7CFC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i/>
                <w:iCs/>
                <w:sz w:val="20"/>
                <w:lang w:eastAsia="zh-CN"/>
              </w:rPr>
              <w:t>累计已投入本金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--t1.AmountAccumulation</w:t>
            </w:r>
            <w:r w:rsidRPr="00E22999">
              <w:rPr>
                <w:rFonts w:hint="eastAsia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 w:hint="eastAsia"/>
                <w:i/>
                <w:iCs/>
                <w:sz w:val="20"/>
                <w:lang w:eastAsia="zh-CN"/>
              </w:rPr>
              <w:t>自行计算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lang w:eastAsia="zh-CN"/>
              </w:rPr>
              <w:t>，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取消</w:t>
            </w:r>
            <w:r w:rsidRPr="00E22999">
              <w:rPr>
                <w:rFonts w:ascii="Courier New" w:hAnsi="Courier New" w:cs="Courier New" w:hint="eastAsia"/>
                <w:i/>
                <w:iCs/>
                <w:sz w:val="20"/>
                <w:lang w:eastAsia="zh-CN"/>
              </w:rPr>
              <w:t>“累计已投入本金”</w:t>
            </w:r>
            <w:r w:rsidRPr="00E22999"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</w:p>
        </w:tc>
      </w:tr>
      <w:tr w:rsidR="00E22999" w:rsidRPr="00E22999" w:rsidTr="007D7CFC">
        <w:trPr>
          <w:trHeight w:val="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实缴金额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-- AmountActually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AB2" w:rsidRPr="00E22999" w:rsidRDefault="00D81AB2" w:rsidP="007D7CFC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i/>
                <w:iCs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取消</w:t>
            </w:r>
            <w:r w:rsidRPr="00E22999">
              <w:rPr>
                <w:rFonts w:ascii="Courier New" w:hAnsi="Courier New" w:cs="Courier New" w:hint="eastAsia"/>
                <w:i/>
                <w:iCs/>
                <w:sz w:val="20"/>
                <w:highlight w:val="white"/>
                <w:lang w:eastAsia="zh-CN"/>
              </w:rPr>
              <w:t>“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实缴金额</w:t>
            </w:r>
            <w:r w:rsidRPr="00E22999">
              <w:rPr>
                <w:rFonts w:ascii="Courier New" w:hAnsi="Courier New" w:cs="Courier New" w:hint="eastAsia"/>
                <w:i/>
                <w:iCs/>
                <w:sz w:val="20"/>
                <w:highlight w:val="white"/>
                <w:lang w:eastAsia="zh-CN"/>
              </w:rPr>
              <w:t>”，与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“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本金</w:t>
            </w:r>
            <w:r w:rsidRPr="00E22999">
              <w:rPr>
                <w:rFonts w:ascii="Courier New" w:hAnsi="Courier New" w:cs="Courier New" w:hint="eastAsia"/>
                <w:i/>
                <w:iCs/>
                <w:sz w:val="20"/>
                <w:highlight w:val="white"/>
                <w:lang w:eastAsia="zh-CN"/>
              </w:rPr>
              <w:t>“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字段重复</w:t>
            </w:r>
          </w:p>
        </w:tc>
      </w:tr>
    </w:tbl>
    <w:p w:rsidR="00D81AB2" w:rsidRPr="00E22999" w:rsidRDefault="00D81AB2" w:rsidP="00D81AB2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原</w:t>
      </w:r>
      <w:r w:rsidRPr="00E22999">
        <w:rPr>
          <w:rFonts w:ascii="微软雅黑" w:eastAsia="微软雅黑" w:hAnsi="微软雅黑"/>
          <w:szCs w:val="21"/>
          <w:lang w:eastAsia="zh-CN"/>
        </w:rPr>
        <w:t>ERP视图</w:t>
      </w:r>
    </w:p>
    <w:p w:rsidR="00D81AB2" w:rsidRPr="00E22999" w:rsidRDefault="00D81AB2" w:rsidP="00D81AB2">
      <w:pPr>
        <w:spacing w:beforeLines="0" w:before="0"/>
        <w:ind w:firstLineChars="0" w:firstLine="0"/>
        <w:rPr>
          <w:lang w:val="en-GB" w:eastAsia="zh-CN"/>
        </w:rPr>
      </w:pPr>
      <w:r w:rsidRPr="00E22999">
        <w:rPr>
          <w:lang w:val="en-GB" w:eastAsia="zh-CN"/>
        </w:rPr>
        <w:t>T</w:t>
      </w:r>
      <w:r w:rsidRPr="00E22999">
        <w:rPr>
          <w:rFonts w:hint="eastAsia"/>
          <w:lang w:val="en-GB" w:eastAsia="zh-CN"/>
        </w:rPr>
        <w:t>nsname</w:t>
      </w:r>
      <w:r w:rsidRPr="00E22999">
        <w:rPr>
          <w:lang w:val="en-GB" w:eastAsia="zh-CN"/>
        </w:rPr>
        <w:t xml:space="preserve">s.ora </w:t>
      </w:r>
      <w:r w:rsidRPr="00E22999">
        <w:rPr>
          <w:rFonts w:hint="eastAsia"/>
          <w:lang w:val="en-GB" w:eastAsia="zh-CN"/>
        </w:rPr>
        <w:t>参数：</w:t>
      </w:r>
    </w:p>
    <w:p w:rsidR="00D81AB2" w:rsidRPr="00E22999" w:rsidRDefault="00D81AB2" w:rsidP="00D81AB2">
      <w:pPr>
        <w:spacing w:beforeLines="0" w:before="0"/>
        <w:ind w:firstLineChars="0" w:firstLine="0"/>
        <w:rPr>
          <w:lang w:val="en-GB" w:eastAsia="zh-CN"/>
        </w:rPr>
      </w:pPr>
      <w:r w:rsidRPr="00E22999">
        <w:rPr>
          <w:lang w:val="en-GB" w:eastAsia="zh-CN"/>
        </w:rPr>
        <w:tab/>
        <w:t>racuat =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lastRenderedPageBreak/>
        <w:t xml:space="preserve">  (DESCRIPTION =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t xml:space="preserve">    (ADDRESS_LIST =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t xml:space="preserve">      (ADDRESS = (PROTOCOL = TCP)(HOST = rac11gUATscanip.noahwm.com.local)(PORT = 1521))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t xml:space="preserve">    )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t xml:space="preserve">    (CONNECT_DATA =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t xml:space="preserve">      (SERVICE_NAME = racuat)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t xml:space="preserve">    )</w:t>
      </w:r>
    </w:p>
    <w:p w:rsidR="00D81AB2" w:rsidRPr="00E22999" w:rsidRDefault="00D81AB2" w:rsidP="00D81AB2">
      <w:pPr>
        <w:spacing w:beforeLines="0" w:before="0"/>
        <w:ind w:leftChars="400" w:left="840" w:firstLineChars="0" w:firstLine="0"/>
        <w:rPr>
          <w:lang w:val="en-GB" w:eastAsia="zh-CN"/>
        </w:rPr>
      </w:pPr>
      <w:r w:rsidRPr="00E22999">
        <w:rPr>
          <w:lang w:val="en-GB" w:eastAsia="zh-CN"/>
        </w:rPr>
        <w:t xml:space="preserve">  )</w:t>
      </w:r>
    </w:p>
    <w:p w:rsidR="00D81AB2" w:rsidRPr="00E22999" w:rsidRDefault="00D81AB2" w:rsidP="00D81AB2">
      <w:pPr>
        <w:spacing w:beforeLines="0" w:before="0"/>
        <w:ind w:firstLineChars="0" w:firstLine="0"/>
        <w:rPr>
          <w:lang w:val="en-GB" w:eastAsia="zh-CN"/>
        </w:rPr>
      </w:pPr>
    </w:p>
    <w:p w:rsidR="00D81AB2" w:rsidRPr="00E22999" w:rsidRDefault="00D81AB2" w:rsidP="00D81AB2">
      <w:pPr>
        <w:spacing w:beforeLines="0" w:before="0"/>
        <w:ind w:firstLineChars="0" w:firstLine="0"/>
        <w:rPr>
          <w:lang w:val="en-GB" w:eastAsia="zh-CN"/>
        </w:rPr>
      </w:pPr>
      <w:r w:rsidRPr="00E22999">
        <w:rPr>
          <w:rFonts w:hint="eastAsia"/>
          <w:lang w:val="en-GB" w:eastAsia="zh-CN"/>
        </w:rPr>
        <w:t>用户</w:t>
      </w:r>
      <w:r w:rsidRPr="00E22999">
        <w:rPr>
          <w:lang w:val="en-GB" w:eastAsia="zh-CN"/>
        </w:rPr>
        <w:t>：</w:t>
      </w:r>
      <w:r w:rsidRPr="00E22999">
        <w:rPr>
          <w:rFonts w:hint="eastAsia"/>
          <w:lang w:val="en-GB" w:eastAsia="zh-CN"/>
        </w:rPr>
        <w:t>noahwm_trans</w:t>
      </w: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</w:p>
    <w:p w:rsidR="00D81AB2" w:rsidRPr="00E22999" w:rsidRDefault="00D81AB2" w:rsidP="00D81AB2">
      <w:pPr>
        <w:spacing w:before="120"/>
        <w:ind w:firstLineChars="0" w:firstLine="0"/>
        <w:rPr>
          <w:lang w:val="en-GB" w:eastAsia="zh-CN"/>
        </w:rPr>
      </w:pPr>
      <w:r w:rsidRPr="00E22999">
        <w:rPr>
          <w:rFonts w:hint="eastAsia"/>
          <w:lang w:val="en-GB" w:eastAsia="zh-CN"/>
        </w:rPr>
        <w:t>/</w:t>
      </w:r>
      <w:r w:rsidRPr="00E22999">
        <w:rPr>
          <w:lang w:val="en-GB" w:eastAsia="zh-CN"/>
        </w:rPr>
        <w:t>*</w:t>
      </w:r>
      <w:r w:rsidRPr="00E22999">
        <w:rPr>
          <w:rFonts w:hint="eastAsia"/>
          <w:lang w:val="en-GB" w:eastAsia="zh-CN"/>
        </w:rPr>
        <w:t>仅</w:t>
      </w:r>
      <w:r w:rsidRPr="00E22999">
        <w:rPr>
          <w:lang w:val="en-GB" w:eastAsia="zh-CN"/>
        </w:rPr>
        <w:t>提供</w:t>
      </w:r>
      <w:r w:rsidRPr="00E22999">
        <w:rPr>
          <w:rFonts w:hint="eastAsia"/>
          <w:lang w:val="en-GB" w:eastAsia="zh-CN"/>
        </w:rPr>
        <w:t>“除正行</w:t>
      </w:r>
      <w:r w:rsidRPr="00E22999">
        <w:rPr>
          <w:lang w:val="en-GB" w:eastAsia="zh-CN"/>
        </w:rPr>
        <w:t>公募</w:t>
      </w:r>
      <w:r w:rsidRPr="00E22999">
        <w:rPr>
          <w:rFonts w:hint="eastAsia"/>
          <w:lang w:val="en-GB" w:eastAsia="zh-CN"/>
        </w:rPr>
        <w:t>基金</w:t>
      </w:r>
      <w:r w:rsidRPr="00E22999">
        <w:rPr>
          <w:rFonts w:hint="eastAsia"/>
          <w:lang w:val="en-GB" w:eastAsia="zh-CN"/>
        </w:rPr>
        <w:t>+</w:t>
      </w:r>
      <w:r w:rsidRPr="00E22999">
        <w:rPr>
          <w:lang w:val="en-GB" w:eastAsia="zh-CN"/>
        </w:rPr>
        <w:t>已在方舟注册客户</w:t>
      </w:r>
      <w:r w:rsidRPr="00E22999">
        <w:rPr>
          <w:rFonts w:hint="eastAsia"/>
          <w:lang w:val="en-GB" w:eastAsia="zh-CN"/>
        </w:rPr>
        <w:t>”</w:t>
      </w:r>
      <w:r w:rsidRPr="00E22999">
        <w:rPr>
          <w:lang w:val="en-GB" w:eastAsia="zh-CN"/>
        </w:rPr>
        <w:t>的存量</w:t>
      </w:r>
      <w:r w:rsidRPr="00E22999">
        <w:rPr>
          <w:lang w:val="en-GB" w:eastAsia="zh-CN"/>
        </w:rPr>
        <w:t>*/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create view vw_productlistinvestment_o2o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as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t1.CustomerID,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t1.ProductID,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t1.Batch,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t1.Shares,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t1.AmountOffer,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</w:t>
      </w:r>
      <w:r w:rsidRPr="00E22999">
        <w:rPr>
          <w:rFonts w:ascii="Courier New" w:hAnsi="Courier New" w:cs="Courier New"/>
          <w:strike/>
          <w:sz w:val="20"/>
          <w:highlight w:val="white"/>
          <w:lang w:eastAsia="zh-CN"/>
        </w:rPr>
        <w:t>t1.AmountActually,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t1.AmountCapital,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t1.AmountAccumulation,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t1.SFID,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t1.Remark,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t1.IsDeleted,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t1.CreatedDate,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t1.LastModifiedByID,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t1.LastModifiedDate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from noahwm_trans.productlistinvestment t1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inner join noahwm_trans.dvl_pdsubproduct t2 on t1.productid = t2.SubProductID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inner join noahwm_trans.dvl_pdre_main_sub_product t3 on t3.subproductid = t2.SubProductID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inner join noahwm_trans.dvl_pdmainproduct t4 on t4.mainproductid = t3.mainproductid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inner join noahwm_trans.tsk_account t5 on t1.customerid = t5.id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where t2.createdbyid &lt;&gt; 'hundsun'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不是正行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公募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基金</w:t>
      </w:r>
    </w:p>
    <w:p w:rsidR="00D81AB2" w:rsidRPr="00E22999" w:rsidRDefault="00D81AB2" w:rsidP="00D81AB2">
      <w:pPr>
        <w:widowControl w:val="0"/>
        <w:overflowPunct/>
        <w:spacing w:beforeLines="0" w:before="0"/>
        <w:ind w:left="2880" w:firstLineChars="150" w:firstLine="3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--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and t4.noahgrouptype = 'nyjtfl_2'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and t5.IFA_login = 'Y' 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（是否已注册方舟）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t1.isdeleted = '0'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t2.isdeleted = '0'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t3.isdeleted = '0'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t4.isdeleted = '0'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t5.isdeleted = '0';</w:t>
      </w:r>
    </w:p>
    <w:p w:rsidR="00D81AB2" w:rsidRPr="00E22999" w:rsidRDefault="00D81AB2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p w:rsidR="002311BA" w:rsidRPr="00E22999" w:rsidRDefault="002311BA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p w:rsidR="002311BA" w:rsidRPr="00E22999" w:rsidRDefault="002311BA" w:rsidP="002311BA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14" w:name="_Toc534726445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信息披露</w:t>
      </w:r>
      <w:bookmarkEnd w:id="114"/>
    </w:p>
    <w:p w:rsidR="002311BA" w:rsidRPr="00E22999" w:rsidRDefault="002311BA" w:rsidP="002311BA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2311BA" w:rsidRPr="00E22999" w:rsidRDefault="002311BA" w:rsidP="002311BA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2311BA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311BA" w:rsidRPr="00E22999" w:rsidRDefault="002311BA" w:rsidP="002311B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lastRenderedPageBreak/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311BA" w:rsidRPr="00E22999" w:rsidRDefault="002311BA" w:rsidP="002311B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311BA" w:rsidRPr="00E22999" w:rsidRDefault="002311BA" w:rsidP="002311B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311BA" w:rsidRPr="00E22999" w:rsidRDefault="002311BA" w:rsidP="002311B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2311BA" w:rsidRPr="00E22999" w:rsidRDefault="002311BA" w:rsidP="002311B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2311BA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1BA" w:rsidRPr="00E22999" w:rsidRDefault="002311BA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1BA" w:rsidRPr="00E22999" w:rsidRDefault="002311BA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1BA" w:rsidRPr="00E22999" w:rsidRDefault="002311BA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1BA" w:rsidRPr="00E22999" w:rsidRDefault="0082686E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1BA" w:rsidRPr="00E22999" w:rsidRDefault="002311BA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2311BA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11BA" w:rsidRPr="00E22999" w:rsidRDefault="002311BA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11BA" w:rsidRPr="00E22999" w:rsidRDefault="002311BA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1BA" w:rsidRPr="00E22999" w:rsidRDefault="002311BA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1BA" w:rsidRPr="00E22999" w:rsidRDefault="0082686E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1BA" w:rsidRPr="00E22999" w:rsidRDefault="002311BA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E22999" w:rsidRPr="00E22999" w:rsidTr="002311BA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999" w:rsidRPr="00E22999" w:rsidRDefault="00E22999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信披id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999" w:rsidRPr="00E22999" w:rsidRDefault="00E22999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DisclosureId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999" w:rsidRPr="00E22999" w:rsidRDefault="00E22999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999" w:rsidRPr="00E22999" w:rsidRDefault="00E22999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999" w:rsidRPr="00E22999" w:rsidRDefault="00E22999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031043" w:rsidRPr="00E22999" w:rsidTr="002311BA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1043" w:rsidRPr="00E22999" w:rsidRDefault="00031043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存续任务id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1043" w:rsidRPr="00E22999" w:rsidRDefault="00954F5F" w:rsidP="00954F5F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284382"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  <w:t>Survival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</w:t>
            </w:r>
            <w:r w:rsidRPr="00284382"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  <w:t>ask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I</w:t>
            </w:r>
            <w:r w:rsidRPr="00284382"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043" w:rsidRPr="00E22999" w:rsidRDefault="00031043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043" w:rsidRPr="00E22999" w:rsidRDefault="00031043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043" w:rsidRPr="00E22999" w:rsidRDefault="00031043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031043" w:rsidRPr="00E22999" w:rsidTr="002311BA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1043" w:rsidRDefault="00031043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工作流id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1043" w:rsidRPr="00284382" w:rsidRDefault="00954F5F" w:rsidP="00954F5F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31043"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  <w:t>Work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F</w:t>
            </w:r>
            <w:r w:rsidRPr="00031043"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  <w:t>lowapproval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I</w:t>
            </w:r>
            <w:r w:rsidRPr="00031043"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043" w:rsidRPr="00E22999" w:rsidRDefault="00031043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043" w:rsidRDefault="00031043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043" w:rsidRPr="00E22999" w:rsidRDefault="00031043" w:rsidP="002311B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2311BA" w:rsidRPr="00E22999" w:rsidRDefault="002311BA" w:rsidP="002311BA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2311BA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311BA" w:rsidRPr="00E22999" w:rsidRDefault="002311BA" w:rsidP="002311B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311BA" w:rsidRPr="00E22999" w:rsidRDefault="002311BA" w:rsidP="002311B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311BA" w:rsidRPr="00E22999" w:rsidRDefault="002311BA" w:rsidP="002311B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311BA" w:rsidRPr="00E22999" w:rsidRDefault="002311BA" w:rsidP="002311B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2311BA" w:rsidRPr="00E22999" w:rsidRDefault="002311BA" w:rsidP="002311B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信息披露ID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DisclosureId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披露类型一级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DisclosureTypePri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披露类型二级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DisclosureTypeSec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披露日期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DisclosureDate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信披标题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Title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2F6341">
        <w:trPr>
          <w:trHeight w:val="3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落款人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Publisher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发布内容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Content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CLOB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C76841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通知声明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Declaration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是否向员工开放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IsOpenToEmployee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是否向客户开放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IsOpenToCustomer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4221EA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文档是否允许下载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IsAllowDownload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4221EA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4BB" w:rsidRPr="00E22999" w:rsidRDefault="00FA44BB" w:rsidP="00FA44B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报告频率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ReportFreq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报告频率  数据字典项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报告落款时间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ReportSignDate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报告落款时间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报告覆盖开始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ReportStartDate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报告覆盖开始时间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报告覆盖结束时间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ReportEndDate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报告覆盖结束时间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发布内容类型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PublishContentType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发布内容类型  数据字典项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会议开始时间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MeetingStartTime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会议开始时间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会议结束时间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MeetingEndTime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会议结束时间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会议类型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MeetingType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会议类型  数据字典项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Call款比例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CallRatio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Call款比例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Call款期次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CallTerm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Call款期次  数据字典项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StartDate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起始日  缴款起始日  任务起始日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截止日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EndDate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截止日  缴款截止日  任务截止日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收取类型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CollectType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收取类型  数据字典项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分配类型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DistrType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分配类型  数据字典项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收益核准日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BenifitApproveDate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收益核准日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银行划款日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BankTransferDate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spacing w:before="120"/>
              <w:ind w:firstLineChars="0" w:firstLine="0"/>
            </w:pPr>
            <w:r w:rsidRPr="00E22999">
              <w:rPr>
                <w:rFonts w:hint="eastAsia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1EA" w:rsidRPr="00E22999" w:rsidRDefault="004221EA" w:rsidP="004221E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银行划款日</w:t>
            </w:r>
          </w:p>
        </w:tc>
      </w:tr>
      <w:tr w:rsidR="00E22999" w:rsidRPr="00E22999" w:rsidTr="00FB1666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FB2" w:rsidRPr="00E22999" w:rsidRDefault="00463FB2" w:rsidP="00463F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确认人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FB2" w:rsidRPr="00E22999" w:rsidRDefault="00463FB2" w:rsidP="00463F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ApprovalUserId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FB2" w:rsidRPr="00E22999" w:rsidRDefault="00463FB2" w:rsidP="00463F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FB2" w:rsidRPr="00E22999" w:rsidRDefault="00463FB2" w:rsidP="00463FB2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FB2" w:rsidRPr="00E22999" w:rsidRDefault="00463FB2" w:rsidP="00463F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FB1666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FB2" w:rsidRPr="00E22999" w:rsidRDefault="00463FB2" w:rsidP="00463F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确认标志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FB2" w:rsidRPr="00E22999" w:rsidRDefault="00463FB2" w:rsidP="00463F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ApprovalResult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FB2" w:rsidRPr="00E22999" w:rsidRDefault="00463FB2" w:rsidP="00463F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FB2" w:rsidRPr="00E22999" w:rsidRDefault="00463FB2" w:rsidP="00463FB2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FB2" w:rsidRPr="00E22999" w:rsidRDefault="00956FAA" w:rsidP="00956FAA">
            <w:pPr>
              <w:overflowPunct/>
              <w:autoSpaceDE/>
              <w:autoSpaceDN/>
              <w:adjustRightInd/>
              <w:spacing w:beforeLines="0" w:before="0"/>
              <w:ind w:left="100" w:hangingChars="50" w:hanging="10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审核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通过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=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 xml:space="preserve"> ‘approval_result_passed’</w:t>
            </w: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6341" w:rsidRPr="00E22999" w:rsidRDefault="002F6341" w:rsidP="002F63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6341" w:rsidRPr="00E22999" w:rsidRDefault="002F6341" w:rsidP="002F63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41" w:rsidRPr="00E22999" w:rsidRDefault="002F6341" w:rsidP="002F63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41" w:rsidRPr="00E22999" w:rsidRDefault="00C76841" w:rsidP="002F63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41" w:rsidRPr="00E22999" w:rsidRDefault="002F6341" w:rsidP="002F63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2F6341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6341" w:rsidRPr="00E22999" w:rsidRDefault="002F6341" w:rsidP="002F63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6341" w:rsidRPr="00E22999" w:rsidRDefault="002F6341" w:rsidP="002F63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41" w:rsidRPr="00E22999" w:rsidRDefault="002F6341" w:rsidP="002F63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41" w:rsidRPr="00E22999" w:rsidRDefault="002F6341" w:rsidP="002F63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6341" w:rsidRPr="00E22999" w:rsidRDefault="002F6341" w:rsidP="002F63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  <w:tr w:rsidR="00CD003C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003C" w:rsidRPr="00E22999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附件列表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003C" w:rsidRPr="00E22999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DocList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03C" w:rsidRPr="00E22999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03C" w:rsidRPr="00E22999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03C" w:rsidRPr="00E22999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014F6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14F6" w:rsidRDefault="003014F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多媒体附件列表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14F6" w:rsidRPr="007C5D42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  <w:lang w:eastAsia="zh-CN"/>
              </w:rPr>
            </w:pPr>
            <w:r>
              <w:t>MultiMediaList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14F6" w:rsidRPr="00E22999" w:rsidRDefault="003014F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14F6" w:rsidRDefault="003608C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14F6" w:rsidRDefault="003014F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284382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4382" w:rsidRPr="000D45FC" w:rsidRDefault="0028438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存续任务id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4382" w:rsidRPr="000D45FC" w:rsidRDefault="0028438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284382"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  <w:t>Survivaltaskid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382" w:rsidRPr="00E22999" w:rsidRDefault="0028438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382" w:rsidRDefault="0028438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C9E" w:rsidRDefault="0028438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可用于判断当前信披是否任务信披</w:t>
            </w:r>
            <w:r w:rsidR="005B3C9E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。</w:t>
            </w:r>
          </w:p>
          <w:p w:rsidR="00284382" w:rsidRPr="00E22999" w:rsidRDefault="00284382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不为空时表示当前信息为任务信披</w:t>
            </w:r>
          </w:p>
        </w:tc>
      </w:tr>
      <w:tr w:rsidR="001965BA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BA" w:rsidRDefault="001965BA" w:rsidP="001965B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上传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  <w:t>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BA" w:rsidRDefault="001965BA" w:rsidP="001965B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  <w:t>UploadById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5BA" w:rsidRPr="00C204E9" w:rsidRDefault="001965BA" w:rsidP="001965B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</w:rPr>
            </w:pPr>
            <w:r w:rsidRPr="00CF6460">
              <w:rPr>
                <w:rFonts w:ascii="微软雅黑" w:eastAsia="微软雅黑" w:hAnsi="微软雅黑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5BA" w:rsidRDefault="001965BA" w:rsidP="001965B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5BA" w:rsidRDefault="001965BA" w:rsidP="001965B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1965BA" w:rsidRPr="00E22999" w:rsidTr="00925AFF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BA" w:rsidRDefault="001965BA" w:rsidP="001965B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上传日期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BA" w:rsidRPr="00C204E9" w:rsidRDefault="001965BA" w:rsidP="001965B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  <w:t>UploadTime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5BA" w:rsidRPr="00CF6460" w:rsidRDefault="001965BA" w:rsidP="001965B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5BA" w:rsidRDefault="001965BA" w:rsidP="001965B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5BA" w:rsidRDefault="001965BA" w:rsidP="001965B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CD003C" w:rsidRDefault="00CD003C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val="en-GB" w:eastAsia="zh-CN"/>
        </w:rPr>
      </w:pPr>
    </w:p>
    <w:p w:rsidR="00CF6460" w:rsidRDefault="001513B1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val="en-GB" w:eastAsia="zh-CN"/>
        </w:rPr>
      </w:pPr>
      <w:r>
        <w:rPr>
          <w:rFonts w:ascii="Courier New" w:hAnsi="Courier New" w:cs="Courier New" w:hint="eastAsia"/>
          <w:sz w:val="20"/>
          <w:highlight w:val="white"/>
          <w:lang w:val="en-GB" w:eastAsia="zh-CN"/>
        </w:rPr>
        <w:t>营销资料参考</w:t>
      </w:r>
      <w:r>
        <w:rPr>
          <w:rFonts w:ascii="Courier New" w:hAnsi="Courier New" w:cs="Courier New"/>
          <w:sz w:val="20"/>
          <w:highlight w:val="white"/>
          <w:lang w:val="en-GB" w:eastAsia="zh-CN"/>
        </w:rPr>
        <w:t>如下</w:t>
      </w:r>
      <w:r>
        <w:rPr>
          <w:rFonts w:ascii="Courier New" w:hAnsi="Courier New" w:cs="Courier New"/>
          <w:sz w:val="20"/>
          <w:highlight w:val="white"/>
          <w:lang w:val="en-GB" w:eastAsia="zh-CN"/>
        </w:rPr>
        <w:t>sql</w:t>
      </w:r>
    </w:p>
    <w:p w:rsidR="001513B1" w:rsidRDefault="001513B1" w:rsidP="00B84D5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 w:rsidR="00960ADE">
        <w:rPr>
          <w:rFonts w:ascii="Courier New" w:hAnsi="Courier New" w:cs="Courier New"/>
          <w:color w:val="000080"/>
          <w:sz w:val="20"/>
          <w:highlight w:val="white"/>
          <w:lang w:eastAsia="zh-CN"/>
        </w:rPr>
        <w:t>DI.</w:t>
      </w:r>
      <w:r w:rsidR="00960ADE" w:rsidRPr="00960ADE">
        <w:rPr>
          <w:rFonts w:ascii="Courier New" w:hAnsi="Courier New" w:cs="Courier New"/>
          <w:color w:val="000080"/>
          <w:sz w:val="20"/>
          <w:lang w:eastAsia="zh-CN"/>
        </w:rPr>
        <w:t>DisclosureId</w:t>
      </w:r>
      <w:r w:rsidR="00960ADE">
        <w:rPr>
          <w:rFonts w:ascii="Courier New" w:hAnsi="Courier New" w:cs="Courier New"/>
          <w:color w:val="000080"/>
          <w:sz w:val="20"/>
          <w:lang w:eastAsia="zh-CN"/>
        </w:rPr>
        <w:t xml:space="preserve">   </w:t>
      </w:r>
      <w:r w:rsidR="00960ADE">
        <w:rPr>
          <w:rFonts w:ascii="Courier New" w:hAnsi="Courier New" w:cs="Courier New" w:hint="eastAsia"/>
          <w:color w:val="000080"/>
          <w:sz w:val="20"/>
          <w:lang w:eastAsia="zh-CN"/>
        </w:rPr>
        <w:t>信息披露</w:t>
      </w:r>
      <w:r w:rsidR="00960ADE">
        <w:rPr>
          <w:rFonts w:ascii="Courier New" w:hAnsi="Courier New" w:cs="Courier New" w:hint="eastAsia"/>
          <w:color w:val="000080"/>
          <w:sz w:val="20"/>
          <w:lang w:eastAsia="zh-CN"/>
        </w:rPr>
        <w:t>ID,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DI.TITLE             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标题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,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DI.DISCLOSURETYPESEC 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资料类型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,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DI.LASTMODIFIEDBYID </w:t>
      </w:r>
      <w:r w:rsidR="00E45EE8">
        <w:rPr>
          <w:rFonts w:ascii="Courier New" w:hAnsi="Courier New" w:cs="Courier New"/>
          <w:color w:val="000080"/>
          <w:sz w:val="20"/>
          <w:highlight w:val="white"/>
          <w:lang w:eastAsia="zh-CN"/>
        </w:rPr>
        <w:t>AS UploadById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上传人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,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DI.LASTMODIFIEDTIME </w:t>
      </w:r>
      <w:r w:rsidR="00E45EE8">
        <w:rPr>
          <w:rFonts w:ascii="Courier New" w:hAnsi="Courier New" w:cs="Courier New"/>
          <w:color w:val="000080"/>
          <w:sz w:val="20"/>
          <w:highlight w:val="white"/>
          <w:lang w:eastAsia="zh-CN"/>
        </w:rPr>
        <w:t>As UploadTime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上传日期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,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DI.DISCLOSUREDATE    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发布时间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,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DI.PUBLISHER         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发布人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,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DI.ISOPENTOEMPLOYEE  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是否向员工开放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,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DI.ISOPENTOCUSTOMER  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是否向客户开放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,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DI.ISALLOWDOWNLOAD   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文档是否允许下载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,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DI.CONTENT           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发布说明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,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DI.ISDELETED         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逻辑删除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TBL_PMD_INFO_DISCLOSURE DI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INNER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JOIN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TBL_PMD_REL_DISCLOSURE_OBJECT O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ON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O.DISCLOSUREID = DI.DISCLOSUREID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INNER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JOIN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TBL_DOC_REF R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ON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R.DOCREFOBJID = DI.DISCLOSUREID</w:t>
      </w:r>
    </w:p>
    <w:p w:rsidR="001513B1" w:rsidRDefault="001513B1" w:rsidP="001513B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INNER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JOIN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TBL_DOC_RECORD D</w:t>
      </w:r>
    </w:p>
    <w:p w:rsidR="001513B1" w:rsidRDefault="001513B1" w:rsidP="00960AD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ON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D.DOCRECORDID = R.DOCRECORDID  </w:t>
      </w:r>
    </w:p>
    <w:p w:rsidR="001513B1" w:rsidRDefault="001513B1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val="en-GB"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DI.DISCLOSURETYPEPRI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LIKE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'yxwd_%'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;</w:t>
      </w:r>
    </w:p>
    <w:p w:rsidR="00CF6460" w:rsidRPr="0070190C" w:rsidRDefault="00CF6460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val="en-GB" w:eastAsia="zh-CN"/>
        </w:rPr>
      </w:pPr>
    </w:p>
    <w:tbl>
      <w:tblPr>
        <w:tblW w:w="8200" w:type="dxa"/>
        <w:tblInd w:w="93" w:type="dxa"/>
        <w:tblLook w:val="04A0" w:firstRow="1" w:lastRow="0" w:firstColumn="1" w:lastColumn="0" w:noHBand="0" w:noVBand="1"/>
      </w:tblPr>
      <w:tblGrid>
        <w:gridCol w:w="2260"/>
        <w:gridCol w:w="2260"/>
        <w:gridCol w:w="2600"/>
        <w:gridCol w:w="1080"/>
      </w:tblGrid>
      <w:tr w:rsidR="00CD003C" w:rsidRPr="00F863DC" w:rsidTr="00925AFF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120"/>
              <w:ind w:firstLineChars="0" w:firstLine="42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DocList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03C" w:rsidRPr="007B29E4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03C" w:rsidRPr="007B29E4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03C" w:rsidRPr="007B29E4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CD003C" w:rsidRPr="00F863DC" w:rsidTr="00925AFF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Code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Name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可否为空</w:t>
            </w:r>
          </w:p>
        </w:tc>
      </w:tr>
      <w:tr w:rsidR="00CD003C" w:rsidRPr="00F863DC" w:rsidTr="00925AFF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文档名称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CD003C" w:rsidRPr="00F863DC" w:rsidTr="00925AFF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DocExtension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文档扩展名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CD003C" w:rsidRPr="00F863DC" w:rsidTr="00925AFF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DocSize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文档大小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NUMBER(18)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CD003C" w:rsidRPr="00F863DC" w:rsidTr="00925AFF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DocDesc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文档说明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VARCHAR2(500)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CD003C" w:rsidRPr="00F863DC" w:rsidTr="00925AFF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CD003C" w:rsidRPr="00F863DC" w:rsidTr="00925AFF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DocRecordId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</w:t>
            </w: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VARCHAR2(36)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03C" w:rsidRPr="00F863DC" w:rsidRDefault="00CD003C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N</w:t>
            </w:r>
          </w:p>
        </w:tc>
      </w:tr>
    </w:tbl>
    <w:p w:rsidR="00CD003C" w:rsidRDefault="00CD003C" w:rsidP="00CD003C">
      <w:pPr>
        <w:spacing w:before="120"/>
        <w:ind w:firstLineChars="0" w:firstLine="0"/>
        <w:rPr>
          <w:lang w:val="en-GB" w:eastAsia="zh-CN"/>
        </w:rPr>
      </w:pPr>
      <w:r>
        <w:rPr>
          <w:rFonts w:hint="eastAsia"/>
          <w:lang w:val="en-GB" w:eastAsia="zh-CN"/>
        </w:rPr>
        <w:t>参考</w:t>
      </w:r>
      <w:r>
        <w:rPr>
          <w:rFonts w:hint="eastAsia"/>
          <w:lang w:val="en-GB" w:eastAsia="zh-CN"/>
        </w:rPr>
        <w:t>sql</w:t>
      </w:r>
      <w:r>
        <w:rPr>
          <w:rFonts w:hint="eastAsia"/>
          <w:lang w:val="en-GB" w:eastAsia="zh-CN"/>
        </w:rPr>
        <w:t>：</w:t>
      </w:r>
    </w:p>
    <w:p w:rsidR="00CD003C" w:rsidRDefault="00CD003C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tbl_doc_record t, tbl_doc_ref t1</w:t>
      </w:r>
    </w:p>
    <w:p w:rsidR="00CD003C" w:rsidRDefault="00CD003C" w:rsidP="00CD003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t.docrecordid = t1.docrecordid</w:t>
      </w:r>
    </w:p>
    <w:p w:rsidR="00CD003C" w:rsidRDefault="00CD003C" w:rsidP="00CD003C">
      <w:pPr>
        <w:widowControl w:val="0"/>
        <w:overflowPunct/>
        <w:spacing w:beforeLines="0" w:before="0"/>
        <w:ind w:firstLineChars="0" w:firstLine="0"/>
        <w:textAlignment w:val="auto"/>
        <w:rPr>
          <w:lang w:val="en-GB"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t1.docrefobjid = #</w:t>
      </w:r>
      <w:r w:rsidRPr="00E22999">
        <w:rPr>
          <w:rFonts w:ascii="微软雅黑" w:eastAsia="微软雅黑" w:hAnsi="微软雅黑" w:cs="Courier New" w:hint="eastAsia"/>
          <w:noProof/>
          <w:sz w:val="20"/>
          <w:lang w:eastAsia="zh-CN"/>
        </w:rPr>
        <w:t>DisclosureId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#</w:t>
      </w:r>
    </w:p>
    <w:p w:rsidR="005A5FD5" w:rsidRDefault="005A5FD5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tbl>
      <w:tblPr>
        <w:tblW w:w="8183" w:type="dxa"/>
        <w:tblInd w:w="93" w:type="dxa"/>
        <w:tblLook w:val="04A0" w:firstRow="1" w:lastRow="0" w:firstColumn="1" w:lastColumn="0" w:noHBand="0" w:noVBand="1"/>
      </w:tblPr>
      <w:tblGrid>
        <w:gridCol w:w="2260"/>
        <w:gridCol w:w="2008"/>
        <w:gridCol w:w="2835"/>
        <w:gridCol w:w="1080"/>
      </w:tblGrid>
      <w:tr w:rsidR="003014F6" w:rsidRPr="00F863DC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F863DC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MultiMediaList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14F6" w:rsidRPr="007B29E4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14F6" w:rsidRPr="007B29E4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14F6" w:rsidRPr="007B29E4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3014F6" w:rsidRPr="00F863DC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F863DC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lastRenderedPageBreak/>
              <w:t>Code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F863DC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Name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F863DC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F863DC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可否为空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Material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I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d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材料ID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VARCHAR2(36 CHAR)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Material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N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ame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材料名称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VARCHAR2(200 CHAR)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Material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R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emote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I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d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材料标识符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VARCHAR2(500 CHAR)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Y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Material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U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rl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材料URL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VARCHAR2(2000 CHAR)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Y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Cloud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P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rovide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云储存供应商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VARCHAR2(50 CHAR)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Material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T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ype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材料类型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VARCHAR2(50 CHAR)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Material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D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esc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材料说明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VARCHAR2(500 CHAR)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Y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Material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P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ic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视频图片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VARCHAR2(500 CHAR)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Y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Version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版本号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VARCHAR2(20 CHAR)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Y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Biz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G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roup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业务所属板块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VARCHAR2(100 CHAR)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Y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Is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D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eleted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逻辑删除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VARCHAR2(1 CHAR)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Created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B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y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I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d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添加人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VARCHAR2(36 CHAR)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Y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Created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T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ime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添加日期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Y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Lastmodified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B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y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I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d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最后更新人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VARCHAR2(36 CHAR)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Y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Lastmodified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T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ime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最后更新日期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Y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Pmd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B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iz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G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roup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存续业务所属板块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VARCHAR2(100 CHAR)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Y</w:t>
            </w:r>
          </w:p>
        </w:tc>
      </w:tr>
      <w:tr w:rsidR="003014F6" w:rsidRPr="003014F6" w:rsidTr="007C5D42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8F09D4" w:rsidP="008F09D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Rel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Q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cloud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A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pp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I</w:t>
            </w:r>
            <w:r w:rsidRPr="003014F6"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  <w:t>d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云端账户信息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VARCHAR2(100 CHAR)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3014F6" w:rsidRPr="003014F6" w:rsidRDefault="003014F6" w:rsidP="003014F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3014F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Y</w:t>
            </w:r>
          </w:p>
        </w:tc>
      </w:tr>
    </w:tbl>
    <w:p w:rsidR="003014F6" w:rsidRPr="00E22999" w:rsidRDefault="003014F6" w:rsidP="00D81AB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tbl>
      <w:tblPr>
        <w:tblW w:w="4779" w:type="dxa"/>
        <w:tblInd w:w="93" w:type="dxa"/>
        <w:tblLook w:val="04A0" w:firstRow="1" w:lastRow="0" w:firstColumn="1" w:lastColumn="0" w:noHBand="0" w:noVBand="1"/>
      </w:tblPr>
      <w:tblGrid>
        <w:gridCol w:w="2500"/>
        <w:gridCol w:w="2279"/>
      </w:tblGrid>
      <w:tr w:rsidR="008F09D4" w:rsidRPr="00A06746" w:rsidTr="007C5D42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8F09D4" w:rsidRPr="007C5D42" w:rsidRDefault="008F09D4" w:rsidP="00B373EB">
            <w:pPr>
              <w:overflowPunct/>
              <w:autoSpaceDE/>
              <w:autoSpaceDN/>
              <w:adjustRightInd/>
              <w:spacing w:beforeLines="0" w:before="120"/>
              <w:ind w:firstLineChars="0" w:firstLine="360"/>
              <w:textAlignment w:val="auto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  <w:lang w:eastAsia="zh-CN"/>
              </w:rPr>
            </w:pPr>
            <w:r w:rsidRPr="007C5D42"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eastAsia="zh-CN"/>
              </w:rPr>
              <w:t>MaterialType</w:t>
            </w:r>
            <w:r w:rsidRPr="007C5D42"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  <w:lang w:eastAsia="zh-CN"/>
              </w:rPr>
              <w:t>字典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09D4" w:rsidRPr="00A06746" w:rsidRDefault="008F09D4" w:rsidP="00B373E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8F09D4" w:rsidRPr="00A06746" w:rsidTr="007C5D42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09D4" w:rsidRPr="00A06746" w:rsidRDefault="008F09D4" w:rsidP="00B373E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字典名</w:t>
            </w:r>
          </w:p>
        </w:tc>
        <w:tc>
          <w:tcPr>
            <w:tcW w:w="2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09D4" w:rsidRPr="00A06746" w:rsidRDefault="008F09D4" w:rsidP="00B373E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字典编码</w:t>
            </w:r>
          </w:p>
        </w:tc>
      </w:tr>
      <w:tr w:rsidR="008F09D4" w:rsidRPr="00A06746" w:rsidTr="007C5D42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09D4" w:rsidRPr="00A06746" w:rsidRDefault="008F09D4" w:rsidP="00B373E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音频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09D4" w:rsidRPr="00A06746" w:rsidRDefault="008F09D4" w:rsidP="00B373E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8F09D4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multimedia_type_audio</w:t>
            </w:r>
          </w:p>
        </w:tc>
      </w:tr>
      <w:tr w:rsidR="008F09D4" w:rsidRPr="00A06746" w:rsidTr="007C5D42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09D4" w:rsidRPr="00A06746" w:rsidRDefault="008F09D4" w:rsidP="00B373E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视频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09D4" w:rsidRPr="00A06746" w:rsidRDefault="008F09D4" w:rsidP="00B373E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8F09D4"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multimedia_type_video</w:t>
            </w:r>
          </w:p>
        </w:tc>
      </w:tr>
    </w:tbl>
    <w:p w:rsidR="008F09D4" w:rsidRDefault="008F09D4" w:rsidP="00FA44B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p w:rsidR="001C300D" w:rsidRDefault="001C300D" w:rsidP="00FA44B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>参考</w:t>
      </w:r>
      <w:r>
        <w:rPr>
          <w:rFonts w:ascii="Courier New" w:hAnsi="Courier New" w:cs="Courier New"/>
          <w:sz w:val="20"/>
          <w:highlight w:val="white"/>
          <w:lang w:eastAsia="zh-CN"/>
        </w:rPr>
        <w:t>sql</w:t>
      </w:r>
      <w:r>
        <w:rPr>
          <w:rFonts w:ascii="Courier New" w:hAnsi="Courier New" w:cs="Courier New"/>
          <w:sz w:val="20"/>
          <w:highlight w:val="white"/>
          <w:lang w:eastAsia="zh-CN"/>
        </w:rPr>
        <w:t>：</w:t>
      </w:r>
    </w:p>
    <w:p w:rsidR="001C300D" w:rsidRDefault="001C300D" w:rsidP="001C300D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tbl_pmd_material  </w:t>
      </w:r>
    </w:p>
    <w:p w:rsidR="001C300D" w:rsidRDefault="001C300D" w:rsidP="001C300D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docrefobjid = #DisclosureId#</w:t>
      </w:r>
    </w:p>
    <w:p w:rsidR="001C300D" w:rsidRDefault="001C300D" w:rsidP="00FA44B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p w:rsidR="008F09D4" w:rsidRDefault="008F09D4" w:rsidP="00FA44B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p w:rsidR="00A7492E" w:rsidRPr="00E22999" w:rsidRDefault="00A7492E" w:rsidP="00FA44B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取数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规则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*</w:t>
      </w:r>
    </w:p>
    <w:p w:rsidR="001A3404" w:rsidRPr="001A3404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(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 w:rsidR="001A3404">
        <w:rPr>
          <w:rFonts w:ascii="Courier New" w:hAnsi="Courier New" w:cs="Courier New"/>
          <w:color w:val="0000FF"/>
          <w:sz w:val="20"/>
          <w:highlight w:val="white"/>
          <w:lang w:eastAsia="zh-CN"/>
        </w:rPr>
        <w:t>''</w:t>
      </w:r>
      <w:r w:rsidR="001A3404"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, </w:t>
      </w:r>
      <w:r w:rsidR="001A3404">
        <w:rPr>
          <w:rFonts w:ascii="Courier New" w:hAnsi="Courier New" w:cs="Courier New" w:hint="eastAsia"/>
          <w:color w:val="000080"/>
          <w:sz w:val="20"/>
          <w:highlight w:val="white"/>
          <w:lang w:eastAsia="zh-CN"/>
        </w:rPr>
        <w:t>--</w:t>
      </w:r>
      <w:r w:rsidR="001A3404" w:rsidRPr="001A3404">
        <w:rPr>
          <w:rFonts w:ascii="Courier New" w:hAnsi="Courier New" w:cs="Courier New" w:hint="eastAsia"/>
          <w:i/>
          <w:color w:val="000080"/>
          <w:sz w:val="20"/>
          <w:highlight w:val="white"/>
          <w:lang w:eastAsia="zh-CN"/>
        </w:rPr>
        <w:t>存续任务</w:t>
      </w:r>
      <w:r w:rsidR="001A3404" w:rsidRPr="001A3404">
        <w:rPr>
          <w:rFonts w:ascii="Courier New" w:hAnsi="Courier New" w:cs="Courier New" w:hint="eastAsia"/>
          <w:i/>
          <w:color w:val="000080"/>
          <w:sz w:val="20"/>
          <w:highlight w:val="white"/>
          <w:lang w:eastAsia="zh-CN"/>
        </w:rPr>
        <w:t>id</w:t>
      </w:r>
    </w:p>
    <w:p w:rsidR="00AE620B" w:rsidRDefault="00AE620B" w:rsidP="001A3404">
      <w:pPr>
        <w:widowControl w:val="0"/>
        <w:overflowPunct/>
        <w:spacing w:beforeLines="0" w:before="0"/>
        <w:ind w:firstLineChars="0" w:firstLine="72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t1.DisclosureId,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信息披露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ID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t1.DisclosureTypePri,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披露类型一级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t1.DisclosureTypeSec,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披露类型二级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t1.DisclosureDate,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披露日期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t1.Title,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信披标题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t1.Publisher,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落款人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t1.Content,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发布内容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t1.Declaration,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通知声明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t1.Isopentoemployee,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是否向员工开放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lastRenderedPageBreak/>
        <w:t xml:space="preserve">               t1.IsOpenToCustomer,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是否向客户开放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nvl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(t1.IsAllowDownload,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'0'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) IsAllowDownload,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文档是否允许下载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t3.ReportFreq,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披露频率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t3.ReportFreq,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报告频率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t3.ReportSignDate,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报告落款时间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t3.ReportStartDate,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报告覆盖开始时间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t3.ReportEndDate,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报告覆盖结束时间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t3.PublishContentType,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发布内容类型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t3.MeetingStartTime,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会议开始时间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t3.MeetingEndTime,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会议结束时间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t3.MeetingType,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会议类型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t3.CallRatio,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--Call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款比例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t3.CallTerm,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--Call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款期次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t3.StartDate,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起始日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t3.EndDate,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截止日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t3.CollectType,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收取类型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t3.DistrType,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分配类型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t3.BenifitApproveDate,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收益核准日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t3.BankTransferDate,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银行划款日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t4.ApprovalUserId,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确认人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CheckID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t4.ApprovalResult,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确认标志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 xml:space="preserve"> Check_Status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greatest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(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nvl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(t1.LastModifiedTime,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            to_date(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'1999-01-01 00:00:00'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                   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'yyyy-mm-dd hh24:mi:ss'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)),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nvl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(t3.LastModifiedTime,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            to_date(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'1999-01-01 00:00:00'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                   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'yyyy-mm-dd hh24:mi:ss'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)))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AS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LastModifiedTime,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t1.Isdeleted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逻辑删除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TBL_PMD_INFO_DISCLOSURE t1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inner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join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TBL_PMD_INFO_DISCLOSURE_REQ t3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on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t3.disclosureid = t1.disclosureid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--1:1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inner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join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TBL_SYS_WORKFLOW_APPROVAL t4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on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t4.BizObjID = t1.DisclosureId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t4.IsDeleted =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0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审批记录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t3.isdeleted =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0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t4.APPROVALRESULT =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'approval_result_passed'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union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all</w:t>
      </w:r>
    </w:p>
    <w:p w:rsidR="00D827D1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select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 w:rsidR="00D827D1">
        <w:rPr>
          <w:rFonts w:ascii="Courier New" w:hAnsi="Courier New" w:cs="Courier New" w:hint="eastAsia"/>
          <w:color w:val="000080"/>
          <w:sz w:val="20"/>
          <w:highlight w:val="white"/>
          <w:lang w:eastAsia="zh-CN"/>
        </w:rPr>
        <w:t xml:space="preserve"> </w:t>
      </w:r>
      <w:r w:rsidR="00D827D1">
        <w:rPr>
          <w:rFonts w:ascii="Courier New" w:hAnsi="Courier New" w:cs="Courier New"/>
          <w:color w:val="000080"/>
          <w:sz w:val="20"/>
          <w:highlight w:val="white"/>
          <w:lang w:eastAsia="zh-CN"/>
        </w:rPr>
        <w:t>TPST</w:t>
      </w:r>
      <w:r w:rsidR="00D827D1">
        <w:rPr>
          <w:rFonts w:ascii="Courier New" w:hAnsi="Courier New" w:cs="Courier New" w:hint="eastAsia"/>
          <w:color w:val="000080"/>
          <w:sz w:val="20"/>
          <w:highlight w:val="white"/>
          <w:lang w:eastAsia="zh-CN"/>
        </w:rPr>
        <w:t>.</w:t>
      </w:r>
      <w:r w:rsidR="00D827D1">
        <w:rPr>
          <w:rFonts w:ascii="Courier New" w:hAnsi="Courier New" w:cs="Courier New"/>
          <w:color w:val="000080"/>
          <w:sz w:val="20"/>
          <w:highlight w:val="white"/>
          <w:lang w:eastAsia="zh-CN"/>
        </w:rPr>
        <w:t>Survivaltaskid</w:t>
      </w:r>
      <w:r w:rsidR="00D827D1">
        <w:rPr>
          <w:rFonts w:ascii="Courier New" w:hAnsi="Courier New" w:cs="Courier New" w:hint="eastAsia"/>
          <w:color w:val="000080"/>
          <w:sz w:val="20"/>
          <w:highlight w:val="white"/>
          <w:lang w:eastAsia="zh-CN"/>
        </w:rPr>
        <w:t>,   ---</w:t>
      </w:r>
      <w:r w:rsidR="00D827D1" w:rsidRPr="001A3404">
        <w:rPr>
          <w:rFonts w:ascii="Courier New" w:hAnsi="Courier New" w:cs="Courier New" w:hint="eastAsia"/>
          <w:i/>
          <w:color w:val="000080"/>
          <w:sz w:val="20"/>
          <w:highlight w:val="white"/>
          <w:lang w:eastAsia="zh-CN"/>
        </w:rPr>
        <w:t xml:space="preserve"> </w:t>
      </w:r>
      <w:r w:rsidR="00D827D1" w:rsidRPr="001A3404">
        <w:rPr>
          <w:rFonts w:ascii="Courier New" w:hAnsi="Courier New" w:cs="Courier New" w:hint="eastAsia"/>
          <w:i/>
          <w:color w:val="000080"/>
          <w:sz w:val="20"/>
          <w:highlight w:val="white"/>
          <w:lang w:eastAsia="zh-CN"/>
        </w:rPr>
        <w:t>存续任务</w:t>
      </w:r>
      <w:r w:rsidR="00D827D1" w:rsidRPr="001A3404">
        <w:rPr>
          <w:rFonts w:ascii="Courier New" w:hAnsi="Courier New" w:cs="Courier New" w:hint="eastAsia"/>
          <w:i/>
          <w:color w:val="000080"/>
          <w:sz w:val="20"/>
          <w:highlight w:val="white"/>
          <w:lang w:eastAsia="zh-CN"/>
        </w:rPr>
        <w:t>id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t1.DisclosureId,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信息披露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ID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t1.DisclosureTypePri,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披露类型一级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t1.DisclosureTypeSec,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披露类型二级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t1.DisclosureDate,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披露日期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t1.Title,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信披标题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t1.Publisher,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落款人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t1.Content,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发布内容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t1.Declaration,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通知声明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t1.Isopentoemployee,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是否向员工开放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t1.IsOpenToCustomer,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是否向客户开放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nvl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(t1.IsAllowDownload,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'0'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) IsAllowDownload,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文档是否允许下载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t3.ReportFreq,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披露频率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t3.ReportFreq,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报告频率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lastRenderedPageBreak/>
        <w:t xml:space="preserve">               t3.ReportSignDate,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报告落款时间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t3.ReportStartDate,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报告覆盖开始时间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t3.ReportEndDate,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报告覆盖结束时间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t3.PublishContentType,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发布内容类型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t3.MeetingStartTime,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会议开始时间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t3.MeetingEndTime,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会议结束时间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t3.MeetingType,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会议类型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t3.CallRatio,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--Call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款比例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t3.CallTerm,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--Call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款期次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t3.StartDate,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起始日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t3.EndDate,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截止日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t3.CollectType,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收取类型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t3.DistrType,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分配类型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t3.BenifitApproveDate,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收益核准日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t3.BankTransferDate,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银行划款日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审批人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CheckID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TPST.TASKSTATUS,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信披状态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 xml:space="preserve"> Check_Status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greatest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(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nvl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(t1.LastModifiedTime,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            to_date(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'1999-01-01 00:00:00'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                   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'yyyy-mm-dd hh24:mi:ss'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)),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nvl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(t3.LastModifiedTime,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            to_date(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'1999-01-01 00:00:00'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                   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'yyyy-mm-dd hh24:mi:ss'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)))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AS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LastModifiedTime,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greatest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(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nvl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(t1.IsDeleted,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0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),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nvl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(t3.IsDeleted,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0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)) Isdeleted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>逻辑删除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TBL_PMD_INFO_DISCLOSURE t1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inner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join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TBL_PMD_INFO_DISCLOSURE_REQ t3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on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t3.disclosureid = t1.disclosureid </w:t>
      </w:r>
      <w:r>
        <w:rPr>
          <w:rFonts w:ascii="Courier New" w:hAnsi="Courier New" w:cs="Courier New"/>
          <w:i/>
          <w:iCs/>
          <w:color w:val="FF0000"/>
          <w:sz w:val="20"/>
          <w:highlight w:val="white"/>
          <w:lang w:eastAsia="zh-CN"/>
        </w:rPr>
        <w:t xml:space="preserve">--1:1    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INNER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JOIN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TBL_PMD_SURVIVAL_TASK TPST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ON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 w:rsidR="00546427">
        <w:rPr>
          <w:rFonts w:ascii="Courier New" w:hAnsi="Courier New" w:cs="Courier New"/>
          <w:color w:val="000080"/>
          <w:sz w:val="20"/>
          <w:highlight w:val="white"/>
          <w:lang w:eastAsia="zh-CN"/>
        </w:rPr>
        <w:t>t1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.SURVIVALTASKID = TPST.SURVIVALTASKID</w:t>
      </w:r>
    </w:p>
    <w:p w:rsidR="00AE620B" w:rsidRPr="00D827D1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</w:pPr>
      <w:r w:rsidRPr="00D827D1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 xml:space="preserve">           </w:t>
      </w:r>
      <w:r w:rsidRPr="00D827D1">
        <w:rPr>
          <w:rFonts w:ascii="Courier New" w:hAnsi="Courier New" w:cs="Courier New"/>
          <w:strike/>
          <w:color w:val="008080"/>
          <w:sz w:val="20"/>
          <w:highlight w:val="white"/>
          <w:lang w:eastAsia="zh-CN"/>
        </w:rPr>
        <w:t>AND</w:t>
      </w:r>
      <w:r w:rsidRPr="00D827D1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 xml:space="preserve"> TPST.TASKSTATUS </w:t>
      </w:r>
      <w:r w:rsidRPr="00D827D1">
        <w:rPr>
          <w:rFonts w:ascii="Courier New" w:hAnsi="Courier New" w:cs="Courier New"/>
          <w:strike/>
          <w:color w:val="008080"/>
          <w:sz w:val="20"/>
          <w:highlight w:val="white"/>
          <w:lang w:eastAsia="zh-CN"/>
        </w:rPr>
        <w:t>IN</w:t>
      </w:r>
    </w:p>
    <w:p w:rsidR="00AE620B" w:rsidRPr="00D827D1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</w:pPr>
      <w:r w:rsidRPr="00D827D1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 xml:space="preserve">               (</w:t>
      </w:r>
      <w:r w:rsidRPr="00D827D1">
        <w:rPr>
          <w:rFonts w:ascii="Courier New" w:hAnsi="Courier New" w:cs="Courier New"/>
          <w:strike/>
          <w:color w:val="0000FF"/>
          <w:sz w:val="20"/>
          <w:highlight w:val="white"/>
          <w:lang w:eastAsia="zh-CN"/>
        </w:rPr>
        <w:t>'taskstatus_finished'</w:t>
      </w:r>
      <w:r w:rsidRPr="00D827D1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,</w:t>
      </w:r>
    </w:p>
    <w:p w:rsidR="00AE620B" w:rsidRPr="00D827D1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</w:pPr>
      <w:r w:rsidRPr="00D827D1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 xml:space="preserve">                </w:t>
      </w:r>
      <w:r w:rsidRPr="00D827D1">
        <w:rPr>
          <w:rFonts w:ascii="Courier New" w:hAnsi="Courier New" w:cs="Courier New"/>
          <w:strike/>
          <w:color w:val="0000FF"/>
          <w:sz w:val="20"/>
          <w:highlight w:val="white"/>
          <w:lang w:eastAsia="zh-CN"/>
        </w:rPr>
        <w:t>'taskstatus_approve_pass'</w:t>
      </w:r>
      <w:r w:rsidRPr="00D827D1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,</w:t>
      </w:r>
    </w:p>
    <w:p w:rsidR="00AE620B" w:rsidRPr="00D827D1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</w:pPr>
      <w:r w:rsidRPr="00D827D1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 xml:space="preserve">                </w:t>
      </w:r>
      <w:r w:rsidRPr="00D827D1">
        <w:rPr>
          <w:rFonts w:ascii="Courier New" w:hAnsi="Courier New" w:cs="Courier New"/>
          <w:strike/>
          <w:color w:val="0000FF"/>
          <w:sz w:val="20"/>
          <w:highlight w:val="white"/>
          <w:lang w:eastAsia="zh-CN"/>
        </w:rPr>
        <w:t>'taskstatus_inprogress'</w:t>
      </w:r>
      <w:r w:rsidRPr="00D827D1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,</w:t>
      </w:r>
    </w:p>
    <w:p w:rsidR="00AE620B" w:rsidRPr="00D827D1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</w:pPr>
      <w:r w:rsidRPr="00D827D1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 xml:space="preserve">                </w:t>
      </w:r>
      <w:r w:rsidRPr="00D827D1">
        <w:rPr>
          <w:rFonts w:ascii="Courier New" w:hAnsi="Courier New" w:cs="Courier New"/>
          <w:strike/>
          <w:color w:val="0000FF"/>
          <w:sz w:val="20"/>
          <w:highlight w:val="white"/>
          <w:lang w:eastAsia="zh-CN"/>
        </w:rPr>
        <w:t>'taskstatus_review_pass'</w:t>
      </w:r>
      <w:r w:rsidR="00F26228" w:rsidRPr="00D827D1">
        <w:rPr>
          <w:rFonts w:ascii="Courier New" w:hAnsi="Courier New" w:cs="Courier New" w:hint="eastAsia"/>
          <w:strike/>
          <w:color w:val="0000FF"/>
          <w:sz w:val="20"/>
          <w:highlight w:val="white"/>
          <w:lang w:eastAsia="zh-CN"/>
        </w:rPr>
        <w:t>,</w:t>
      </w:r>
      <w:r w:rsidR="00F26228" w:rsidRPr="00D827D1">
        <w:rPr>
          <w:rFonts w:ascii="Courier New" w:hAnsi="Courier New" w:cs="Courier New"/>
          <w:strike/>
          <w:color w:val="0000FF"/>
          <w:sz w:val="20"/>
          <w:highlight w:val="white"/>
          <w:lang w:eastAsia="zh-CN"/>
        </w:rPr>
        <w:t>’</w:t>
      </w:r>
      <w:r w:rsidR="00F26228" w:rsidRPr="00D827D1">
        <w:rPr>
          <w:rFonts w:ascii="微软雅黑" w:eastAsia="微软雅黑" w:hAnsi="微软雅黑" w:cs="宋体" w:hint="eastAsia"/>
          <w:strike/>
          <w:color w:val="000000"/>
          <w:sz w:val="18"/>
          <w:szCs w:val="18"/>
          <w:lang w:eastAsia="zh-CN"/>
        </w:rPr>
        <w:t xml:space="preserve"> taskstatus_invalid</w:t>
      </w:r>
      <w:r w:rsidR="00F26228" w:rsidRPr="00D827D1">
        <w:rPr>
          <w:rFonts w:ascii="Courier New" w:hAnsi="Courier New" w:cs="Courier New"/>
          <w:strike/>
          <w:color w:val="0000FF"/>
          <w:sz w:val="20"/>
          <w:highlight w:val="white"/>
          <w:lang w:eastAsia="zh-CN"/>
        </w:rPr>
        <w:t>’</w:t>
      </w:r>
      <w:r w:rsidRPr="00D827D1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)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1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=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1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)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greatest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(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nvl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(LastModifiedTime,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    to_date(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'1999-01-01 00:00:00'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,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'yyyy-mm-dd hh24:mi:ss'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)),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nvl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(LastModifiedTime,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    to_date(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'1999-01-01 00:00:00'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,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'yyyy-mm-dd hh24:mi:ss'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))) &gt;=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#StartTime#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greatest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(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nvl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(LastModifiedTime,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    to_date(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'1999-01-01 00:00:00'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,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'yyyy-mm-dd hh24:mi:ss'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)),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nvl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(LastModifiedTime,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             to_date(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'1999-01-01 00:00:00'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,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'yyyy-mm-dd hh24:mi:ss'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))) &lt;=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    #EndTime#</w:t>
      </w:r>
    </w:p>
    <w:p w:rsidR="00AE620B" w:rsidRDefault="00AE620B" w:rsidP="00AE620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order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by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LastModifiedTime, DisclosureId</w:t>
      </w:r>
    </w:p>
    <w:p w:rsidR="00FB0B6A" w:rsidRPr="00E22999" w:rsidRDefault="00FB0B6A" w:rsidP="002972D7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p w:rsidR="004569BF" w:rsidRPr="00E22999" w:rsidRDefault="004569BF" w:rsidP="004569BF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15" w:name="_Toc534726446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信息披露</w:t>
      </w:r>
      <w:r w:rsidR="00D80FE5"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关联对象</w:t>
      </w:r>
      <w:bookmarkEnd w:id="115"/>
    </w:p>
    <w:p w:rsidR="004569BF" w:rsidRPr="00E22999" w:rsidRDefault="004569BF" w:rsidP="004569BF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4569BF" w:rsidRPr="00E22999" w:rsidRDefault="004569BF" w:rsidP="004569BF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lastRenderedPageBreak/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FB1666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569BF" w:rsidRPr="00E22999" w:rsidRDefault="004569BF" w:rsidP="00FB1666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569BF" w:rsidRPr="00E22999" w:rsidRDefault="004569BF" w:rsidP="00FB1666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569BF" w:rsidRPr="00E22999" w:rsidRDefault="004569BF" w:rsidP="00FB1666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569BF" w:rsidRPr="00E22999" w:rsidRDefault="004569BF" w:rsidP="00FB1666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4569BF" w:rsidRPr="00E22999" w:rsidRDefault="004569BF" w:rsidP="00FB1666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FB1666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9BF" w:rsidRPr="00E22999" w:rsidRDefault="004569BF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9BF" w:rsidRPr="00E22999" w:rsidRDefault="004569BF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9BF" w:rsidRPr="00E22999" w:rsidRDefault="004569BF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9BF" w:rsidRPr="00E22999" w:rsidRDefault="0082686E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9BF" w:rsidRPr="00E22999" w:rsidRDefault="004569BF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FB1666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69BF" w:rsidRPr="00E22999" w:rsidRDefault="004569BF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69BF" w:rsidRPr="00E22999" w:rsidRDefault="004569BF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9BF" w:rsidRPr="00E22999" w:rsidRDefault="004569BF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9BF" w:rsidRPr="00E22999" w:rsidRDefault="0082686E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9BF" w:rsidRPr="00E22999" w:rsidRDefault="004569BF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E22999" w:rsidRPr="00E22999" w:rsidTr="00FB1666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999" w:rsidRPr="00E22999" w:rsidRDefault="00E22999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关联ID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999" w:rsidRPr="00E22999" w:rsidRDefault="00E22999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RelId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999" w:rsidRPr="00E22999" w:rsidRDefault="00E22999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999" w:rsidRPr="00E22999" w:rsidRDefault="00E22999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2999" w:rsidRPr="00E22999" w:rsidRDefault="00E22999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9378A" w:rsidRPr="00E22999" w:rsidTr="00FB1666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378A" w:rsidRPr="00E22999" w:rsidRDefault="0039378A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信息披露id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378A" w:rsidRPr="00E22999" w:rsidRDefault="0039378A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DisclosureId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78A" w:rsidRPr="00E22999" w:rsidRDefault="0039378A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78A" w:rsidRPr="00E22999" w:rsidRDefault="0039378A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78A" w:rsidRPr="00E22999" w:rsidRDefault="0039378A" w:rsidP="00FB1666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4569BF" w:rsidRPr="00E22999" w:rsidRDefault="004569BF" w:rsidP="004569BF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2F3A41">
        <w:trPr>
          <w:trHeight w:val="304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569BF" w:rsidRPr="00E22999" w:rsidRDefault="004569BF" w:rsidP="00FB1666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569BF" w:rsidRPr="00E22999" w:rsidRDefault="004569BF" w:rsidP="00FB1666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569BF" w:rsidRPr="00E22999" w:rsidRDefault="004569BF" w:rsidP="00FB1666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569BF" w:rsidRPr="00E22999" w:rsidRDefault="004569BF" w:rsidP="00FB1666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4569BF" w:rsidRPr="00E22999" w:rsidRDefault="004569BF" w:rsidP="00FB1666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2F3A41">
        <w:trPr>
          <w:trHeight w:val="3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RelId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关联ID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2F3A41">
        <w:trPr>
          <w:trHeight w:val="41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DisclosureId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信息披露ID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2F3A41">
        <w:trPr>
          <w:trHeight w:val="40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RelObjectId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关联对象ID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2F3A41">
        <w:trPr>
          <w:trHeight w:val="3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RefObjType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挂靠层级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3A41" w:rsidRPr="00E22999" w:rsidRDefault="002F3A41" w:rsidP="002F3A41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B84D54" w:rsidRPr="00E22999" w:rsidTr="002F3A41">
        <w:trPr>
          <w:trHeight w:val="60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4D54" w:rsidRPr="00E22999" w:rsidRDefault="00B84D54" w:rsidP="00B84D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SurvivalTaskId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4D54" w:rsidRPr="00E22999" w:rsidRDefault="00B84D54" w:rsidP="00B84D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存续任务ID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D54" w:rsidRPr="00E22999" w:rsidRDefault="00B84D54" w:rsidP="00B84D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D54" w:rsidRPr="00E22999" w:rsidRDefault="00B84D54" w:rsidP="00B84D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D54" w:rsidRPr="00E22999" w:rsidRDefault="00B84D54" w:rsidP="00B84D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B84D54" w:rsidRPr="00E22999" w:rsidTr="002F3A41">
        <w:trPr>
          <w:trHeight w:val="18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4D54" w:rsidRPr="00E22999" w:rsidRDefault="00B84D54" w:rsidP="00B84D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4D54" w:rsidRPr="00E22999" w:rsidRDefault="00B84D54" w:rsidP="00B84D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D54" w:rsidRPr="00E22999" w:rsidRDefault="00B84D54" w:rsidP="00B84D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D54" w:rsidRPr="00E22999" w:rsidRDefault="00B84D54" w:rsidP="00B84D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D54" w:rsidRPr="00E22999" w:rsidRDefault="00B84D54" w:rsidP="00B84D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B84D54" w:rsidRPr="00E22999" w:rsidTr="002F3A41">
        <w:trPr>
          <w:trHeight w:val="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4D54" w:rsidRPr="00E22999" w:rsidRDefault="00B84D54" w:rsidP="00B84D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4D54" w:rsidRPr="00E22999" w:rsidRDefault="00B84D54" w:rsidP="00B84D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逻辑删除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D54" w:rsidRPr="00E22999" w:rsidRDefault="00B84D54" w:rsidP="00B84D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D54" w:rsidRPr="00E22999" w:rsidRDefault="00B84D54" w:rsidP="00B84D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D54" w:rsidRPr="00E22999" w:rsidRDefault="00B84D54" w:rsidP="00B84D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</w:tbl>
    <w:p w:rsidR="004569BF" w:rsidRPr="00E22999" w:rsidRDefault="004569BF" w:rsidP="00D01A9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p w:rsidR="00DE17D3" w:rsidRPr="00E22999" w:rsidRDefault="00DE17D3" w:rsidP="00DE17D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取数规则</w:t>
      </w:r>
    </w:p>
    <w:p w:rsidR="00DE17D3" w:rsidRPr="00E22999" w:rsidRDefault="00DE17D3" w:rsidP="00DE17D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t1.RelId,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关联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DE17D3" w:rsidRPr="00E22999" w:rsidRDefault="00DE17D3" w:rsidP="00DE17D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t1.DisclosureId,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文档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DE17D3" w:rsidRPr="00E22999" w:rsidRDefault="00DE17D3" w:rsidP="00DE17D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t1.RelObjectId,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关联对象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DE17D3" w:rsidRPr="00E22999" w:rsidRDefault="00DE17D3" w:rsidP="00DE17D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t1.RefObjType,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挂靠层级</w:t>
      </w:r>
    </w:p>
    <w:p w:rsidR="00DE17D3" w:rsidRPr="00E22999" w:rsidRDefault="00DE17D3" w:rsidP="00DE17D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t1.survivaltaskid,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存续任务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DE17D3" w:rsidRPr="00E22999" w:rsidRDefault="00DE17D3" w:rsidP="00DE17D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t1.isdeleted,</w:t>
      </w:r>
    </w:p>
    <w:p w:rsidR="00B84D54" w:rsidRPr="00E22999" w:rsidRDefault="00DE17D3" w:rsidP="00960AD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t1.LastModifiedTime</w:t>
      </w:r>
      <w:r w:rsidR="00B84D54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</w:p>
    <w:p w:rsidR="00E22999" w:rsidRPr="00E22999" w:rsidRDefault="00DE17D3" w:rsidP="00DE17D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from TBL_PMD_REL_DISCLOSURE_OBJECT t1</w:t>
      </w:r>
    </w:p>
    <w:p w:rsidR="00DE17D3" w:rsidRPr="00E22999" w:rsidRDefault="00DE17D3" w:rsidP="00DE17D3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p w:rsidR="003520F9" w:rsidRPr="00E22999" w:rsidRDefault="003520F9" w:rsidP="003520F9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16" w:name="_Toc534726447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附件</w:t>
      </w:r>
      <w:r w:rsidR="00FE3EC1"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记录</w:t>
      </w:r>
      <w:bookmarkEnd w:id="116"/>
    </w:p>
    <w:p w:rsidR="000B11A8" w:rsidRPr="00E22999" w:rsidRDefault="000B11A8" w:rsidP="000B11A8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3520F9" w:rsidRPr="00E22999" w:rsidRDefault="003520F9" w:rsidP="003520F9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2F3A41">
        <w:trPr>
          <w:trHeight w:val="403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3520F9" w:rsidRPr="00E22999" w:rsidRDefault="003520F9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lastRenderedPageBreak/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3520F9" w:rsidRPr="00E22999" w:rsidRDefault="003520F9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3520F9" w:rsidRPr="00E22999" w:rsidRDefault="003520F9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3520F9" w:rsidRPr="00E22999" w:rsidRDefault="003520F9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3520F9" w:rsidRPr="00E22999" w:rsidRDefault="003520F9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D75071">
        <w:trPr>
          <w:trHeight w:val="34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0F9" w:rsidRPr="00E22999" w:rsidRDefault="003520F9" w:rsidP="0066755B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0F9" w:rsidRPr="00E22999" w:rsidRDefault="003520F9" w:rsidP="0066755B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0F9" w:rsidRPr="00E22999" w:rsidRDefault="003520F9" w:rsidP="0066755B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0F9" w:rsidRPr="00E22999" w:rsidRDefault="0082686E" w:rsidP="0066755B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0F9" w:rsidRPr="00E22999" w:rsidRDefault="003520F9" w:rsidP="0066755B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E22999" w:rsidRPr="00E22999" w:rsidTr="00D75071">
        <w:trPr>
          <w:trHeight w:val="28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0F9" w:rsidRPr="00E22999" w:rsidRDefault="003520F9" w:rsidP="0066755B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0F9" w:rsidRPr="00E22999" w:rsidRDefault="003520F9" w:rsidP="0066755B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0F9" w:rsidRPr="00E22999" w:rsidRDefault="003520F9" w:rsidP="0066755B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0F9" w:rsidRPr="00E22999" w:rsidRDefault="0082686E" w:rsidP="0066755B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0F9" w:rsidRPr="00E22999" w:rsidRDefault="003520F9" w:rsidP="0066755B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</w:tbl>
    <w:p w:rsidR="003520F9" w:rsidRPr="00E22999" w:rsidRDefault="003520F9" w:rsidP="003520F9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66755B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3520F9" w:rsidRPr="00E22999" w:rsidRDefault="003520F9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3520F9" w:rsidRPr="00E22999" w:rsidRDefault="003520F9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3520F9" w:rsidRPr="00E22999" w:rsidRDefault="003520F9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3520F9" w:rsidRPr="00E22999" w:rsidRDefault="003520F9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3520F9" w:rsidRPr="00E22999" w:rsidRDefault="003520F9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C76841">
        <w:trPr>
          <w:trHeight w:val="12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6841" w:rsidRPr="00E22999" w:rsidRDefault="00C76841" w:rsidP="00C768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C76841" w:rsidRPr="00E22999" w:rsidRDefault="00C76841" w:rsidP="00C768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文档ID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6841" w:rsidRPr="00E22999" w:rsidRDefault="00C76841" w:rsidP="00C768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DocRecordId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6841" w:rsidRPr="00E22999" w:rsidRDefault="00C76841" w:rsidP="00C768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841" w:rsidRPr="00E22999" w:rsidRDefault="00C76841" w:rsidP="00C768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841" w:rsidRPr="00E22999" w:rsidRDefault="00C76841" w:rsidP="00C768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C76841">
        <w:trPr>
          <w:trHeight w:val="12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EC1" w:rsidRPr="00E22999" w:rsidRDefault="00FE3EC1" w:rsidP="00FE3E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文档分类编码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DocCatCode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VARCHAR2(20)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EC1" w:rsidRPr="00E22999" w:rsidRDefault="00FE3EC1" w:rsidP="00FE3E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EC1" w:rsidRPr="00E22999" w:rsidRDefault="00FE3EC1" w:rsidP="00FE3E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C76841">
        <w:trPr>
          <w:trHeight w:val="12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文档名称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DocName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EC1" w:rsidRPr="00E22999" w:rsidRDefault="00FE3EC1" w:rsidP="00FE3E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EC1" w:rsidRPr="00E22999" w:rsidRDefault="00FE3EC1" w:rsidP="00FE3E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C76841">
        <w:trPr>
          <w:trHeight w:val="12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文档扩展名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DocExtension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VARCHAR2(20)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EC1" w:rsidRPr="00E22999" w:rsidRDefault="00FE3EC1" w:rsidP="00FE3E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EC1" w:rsidRPr="00E22999" w:rsidRDefault="00FE3EC1" w:rsidP="00FE3E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C76841">
        <w:trPr>
          <w:trHeight w:val="12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文档大小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DocSize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NUMBER(18)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EC1" w:rsidRPr="00E22999" w:rsidRDefault="00FE3EC1" w:rsidP="00FE3E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EC1" w:rsidRPr="00E22999" w:rsidRDefault="00FE3EC1" w:rsidP="00FE3E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C76841">
        <w:trPr>
          <w:trHeight w:val="12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文档说明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DocDesc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VARCHAR2(500)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EC1" w:rsidRPr="00E22999" w:rsidRDefault="00FE3EC1" w:rsidP="00FE3E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EC1" w:rsidRPr="00E22999" w:rsidRDefault="00FE3EC1" w:rsidP="00FE3E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9436DD">
        <w:trPr>
          <w:trHeight w:val="20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版本号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Version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3EC1" w:rsidRPr="00E22999" w:rsidRDefault="00FE3EC1" w:rsidP="00FE3EC1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VARCHAR2(20)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EC1" w:rsidRPr="00E22999" w:rsidRDefault="00FE3EC1" w:rsidP="00FE3E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EC1" w:rsidRPr="00E22999" w:rsidRDefault="00FE3EC1" w:rsidP="00FE3E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AA0D41">
        <w:trPr>
          <w:trHeight w:val="28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72D7" w:rsidRPr="00E22999" w:rsidRDefault="002972D7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附件访问ID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72D7" w:rsidRPr="00E22999" w:rsidRDefault="002972D7" w:rsidP="00C768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DocAccessId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2D7" w:rsidRPr="00E22999" w:rsidRDefault="002972D7" w:rsidP="00C768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2D7" w:rsidRPr="00E22999" w:rsidRDefault="00C76841" w:rsidP="00C768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72D7" w:rsidRPr="00E22999" w:rsidRDefault="002972D7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0B11A8">
        <w:trPr>
          <w:trHeight w:val="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20F9" w:rsidRPr="00E22999" w:rsidRDefault="00AA0D41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挂靠对象类型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20F9" w:rsidRPr="00E22999" w:rsidRDefault="00AA0D41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DocRefObjType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0F9" w:rsidRPr="00E22999" w:rsidRDefault="003520F9" w:rsidP="00AA0D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</w:t>
            </w:r>
            <w:r w:rsidR="00AA0D41"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100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0F9" w:rsidRPr="00E22999" w:rsidRDefault="003520F9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0F9" w:rsidRPr="00E22999" w:rsidRDefault="000F3A91" w:rsidP="000F3A9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目前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仅提供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信息披露</w:t>
            </w:r>
            <w:r w:rsidRPr="00E22999">
              <w:rPr>
                <w:rFonts w:ascii="Courier New" w:hAnsi="Courier New" w:cs="Courier New" w:hint="eastAsia"/>
                <w:i/>
                <w:iCs/>
                <w:sz w:val="20"/>
                <w:highlight w:val="white"/>
                <w:lang w:eastAsia="zh-CN"/>
              </w:rPr>
              <w:t>类型</w:t>
            </w:r>
            <w:r w:rsidRPr="00E22999">
              <w:rPr>
                <w:rFonts w:ascii="Courier New" w:hAnsi="Courier New" w:cs="Courier New"/>
                <w:i/>
                <w:iCs/>
                <w:sz w:val="20"/>
                <w:highlight w:val="white"/>
                <w:lang w:eastAsia="zh-CN"/>
              </w:rPr>
              <w:t>='biz_obj_info_disclosure'</w:t>
            </w:r>
          </w:p>
        </w:tc>
      </w:tr>
      <w:tr w:rsidR="00E22999" w:rsidRPr="00E22999" w:rsidTr="0066755B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55B" w:rsidRPr="00E22999" w:rsidRDefault="00AA0D41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挂靠对象ID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55B" w:rsidRPr="00E22999" w:rsidRDefault="0066755B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DocRefObjId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55B" w:rsidRPr="00E22999" w:rsidRDefault="00AA0D41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55B" w:rsidRPr="00E22999" w:rsidRDefault="00AA0D41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55B" w:rsidRPr="00E22999" w:rsidRDefault="0066755B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66755B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20F9" w:rsidRPr="00E22999" w:rsidRDefault="003520F9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20F9" w:rsidRPr="00E22999" w:rsidRDefault="003520F9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0F9" w:rsidRPr="00E22999" w:rsidRDefault="003520F9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0F9" w:rsidRPr="00E22999" w:rsidRDefault="003520F9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0F9" w:rsidRPr="00E22999" w:rsidRDefault="003520F9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22999" w:rsidRPr="00E22999" w:rsidTr="00381815">
        <w:trPr>
          <w:trHeight w:val="30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20F9" w:rsidRPr="00E22999" w:rsidRDefault="003520F9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20F9" w:rsidRPr="00E22999" w:rsidRDefault="003520F9" w:rsidP="00C7684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0F9" w:rsidRPr="00E22999" w:rsidRDefault="003520F9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0F9" w:rsidRPr="00E22999" w:rsidRDefault="003520F9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0F9" w:rsidRPr="00E22999" w:rsidRDefault="003520F9" w:rsidP="0066755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</w:tbl>
    <w:p w:rsidR="00FD612B" w:rsidRPr="00E22999" w:rsidRDefault="00FD612B" w:rsidP="00FD612B">
      <w:pPr>
        <w:widowControl w:val="0"/>
        <w:overflowPunct/>
        <w:spacing w:beforeLines="0" w:before="0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cs="Courier New" w:hint="eastAsia"/>
          <w:noProof/>
          <w:sz w:val="20"/>
          <w:lang w:eastAsia="zh-CN"/>
        </w:rPr>
        <w:t>-</w:t>
      </w:r>
      <w:r w:rsidRPr="00E22999">
        <w:rPr>
          <w:rFonts w:ascii="微软雅黑" w:eastAsia="微软雅黑" w:hAnsi="微软雅黑" w:cs="Courier New"/>
          <w:noProof/>
          <w:sz w:val="20"/>
          <w:lang w:eastAsia="zh-CN"/>
        </w:rPr>
        <w:t>-</w:t>
      </w:r>
      <w:r w:rsidRPr="00E22999">
        <w:rPr>
          <w:rFonts w:ascii="微软雅黑" w:eastAsia="微软雅黑" w:hAnsi="微软雅黑" w:cs="Courier New" w:hint="eastAsia"/>
          <w:noProof/>
          <w:sz w:val="20"/>
          <w:lang w:eastAsia="zh-CN"/>
        </w:rPr>
        <w:t>根据“</w:t>
      </w:r>
      <w:r w:rsidRPr="00E22999">
        <w:rPr>
          <w:rFonts w:ascii="微软雅黑" w:eastAsia="微软雅黑" w:hAnsi="微软雅黑" w:hint="eastAsia"/>
          <w:sz w:val="18"/>
          <w:szCs w:val="18"/>
          <w:lang w:eastAsia="zh-CN"/>
        </w:rPr>
        <w:t>挂靠对象</w:t>
      </w:r>
      <w:r w:rsidRPr="00E22999">
        <w:rPr>
          <w:rFonts w:ascii="微软雅黑" w:eastAsia="微软雅黑" w:hAnsi="微软雅黑"/>
          <w:sz w:val="18"/>
          <w:szCs w:val="18"/>
          <w:lang w:eastAsia="zh-CN"/>
        </w:rPr>
        <w:t>ID”</w:t>
      </w:r>
      <w:r w:rsidR="00F7503B" w:rsidRPr="00E22999">
        <w:rPr>
          <w:rFonts w:ascii="微软雅黑" w:eastAsia="微软雅黑" w:hAnsi="微软雅黑" w:hint="eastAsia"/>
          <w:sz w:val="18"/>
          <w:szCs w:val="18"/>
          <w:lang w:eastAsia="zh-CN"/>
        </w:rPr>
        <w:t>取文件数据</w:t>
      </w:r>
      <w:r w:rsidRPr="00E22999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F7503B" w:rsidRPr="00E22999">
        <w:rPr>
          <w:rFonts w:ascii="微软雅黑" w:eastAsia="微软雅黑" w:hAnsi="微软雅黑" w:hint="eastAsia"/>
          <w:sz w:val="18"/>
          <w:szCs w:val="18"/>
          <w:lang w:eastAsia="zh-CN"/>
        </w:rPr>
        <w:t>除</w:t>
      </w:r>
      <w:r w:rsidR="00F7503B" w:rsidRPr="00E22999">
        <w:rPr>
          <w:rFonts w:ascii="微软雅黑" w:eastAsia="微软雅黑" w:hAnsi="微软雅黑"/>
          <w:sz w:val="18"/>
          <w:szCs w:val="18"/>
          <w:lang w:eastAsia="zh-CN"/>
        </w:rPr>
        <w:t>isdeleted = ‘1’</w:t>
      </w:r>
      <w:r w:rsidR="00F7503B" w:rsidRPr="00E22999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F7503B" w:rsidRPr="00E22999">
        <w:rPr>
          <w:rFonts w:ascii="微软雅黑" w:eastAsia="微软雅黑" w:hAnsi="微软雅黑"/>
          <w:sz w:val="18"/>
          <w:szCs w:val="18"/>
          <w:lang w:eastAsia="zh-CN"/>
        </w:rPr>
        <w:t>取得的</w:t>
      </w:r>
      <w:r w:rsidR="00F7503B" w:rsidRPr="00E22999">
        <w:rPr>
          <w:rFonts w:ascii="微软雅黑" w:eastAsia="微软雅黑" w:hAnsi="微软雅黑" w:hint="eastAsia"/>
          <w:sz w:val="18"/>
          <w:szCs w:val="18"/>
          <w:lang w:eastAsia="zh-CN"/>
        </w:rPr>
        <w:t>记录</w:t>
      </w:r>
      <w:r w:rsidR="00F7503B" w:rsidRPr="00E22999">
        <w:rPr>
          <w:rFonts w:ascii="微软雅黑" w:eastAsia="微软雅黑" w:hAnsi="微软雅黑"/>
          <w:sz w:val="18"/>
          <w:szCs w:val="18"/>
          <w:lang w:eastAsia="zh-CN"/>
        </w:rPr>
        <w:t>就是最新数据</w:t>
      </w:r>
      <w:r w:rsidR="00F7503B" w:rsidRPr="00E22999">
        <w:rPr>
          <w:rFonts w:ascii="微软雅黑" w:eastAsia="微软雅黑" w:hAnsi="微软雅黑" w:cs="Courier New" w:hint="eastAsia"/>
          <w:noProof/>
          <w:sz w:val="20"/>
          <w:lang w:eastAsia="zh-CN"/>
        </w:rPr>
        <w:t xml:space="preserve"> </w:t>
      </w:r>
    </w:p>
    <w:p w:rsidR="00FD612B" w:rsidRPr="00E22999" w:rsidRDefault="00FD612B" w:rsidP="002972D7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p w:rsidR="003520F9" w:rsidRPr="00E22999" w:rsidRDefault="002972D7" w:rsidP="002972D7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取数规则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TR.Docrecordid,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附件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TR.DocCatCode,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文档分类编码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TR.DocCatIndex,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文档索引号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TR.DocName,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文档名称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TR.DocExtension,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文档扩展名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TR.DocSize,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文档大小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TR.DocDesc,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文档说明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TR.Version,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版本号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TR.DOCACCESSID,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附件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 ECM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访问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TD.DocRefObjType,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关联对象类型</w:t>
      </w:r>
      <w:r w:rsidR="0096503D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（目前仅有信息披露</w:t>
      </w:r>
      <w:r w:rsidR="0096503D"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类型</w:t>
      </w:r>
      <w:r w:rsidR="0096503D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='biz_obj_info_disclosure'</w:t>
      </w:r>
      <w:r w:rsidR="0096503D"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）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TD.DocRefObjId,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关联对象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nvl(TR.LastModifiedTime,to_date('1999-01-01 00:00:00','yyyy-mm-dd 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>hh24:mi:ss')) AS LastModifiedTime,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TR.Isdeleted Isdeleted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附件逻辑删除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TBL_DOC_RECORD TR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inner join TBL_DOC_REF TD on TD.DocRecordId = TR.DocRecordId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where TD.DocRefObjType = 'biz_obj_info_disclosure'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信息披露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nvl(TR.LastModifiedTime,to_date('1999-01-01 00:00:00','yyyy-mm-dd hh24:mi:ss')) &gt;= #StartTime#</w:t>
      </w:r>
    </w:p>
    <w:p w:rsidR="00FE3EC1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nvl(TR.LastModifiedTime,to_date('1999-01-01 00:00:00','yyyy-mm-dd hh24:mi:ss')) &lt;= #EndTime#</w:t>
      </w:r>
    </w:p>
    <w:p w:rsidR="002972D7" w:rsidRPr="00E22999" w:rsidRDefault="00FE3EC1" w:rsidP="00FE3EC1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order by LastModifiedTime, TR.Docrecordid, TD.DocRefObjId;</w:t>
      </w:r>
    </w:p>
    <w:p w:rsidR="00FE3EC1" w:rsidRPr="00E22999" w:rsidRDefault="00FE3EC1" w:rsidP="003520F9">
      <w:pPr>
        <w:spacing w:before="120"/>
        <w:ind w:firstLineChars="0" w:firstLine="0"/>
        <w:rPr>
          <w:lang w:eastAsia="zh-CN"/>
        </w:rPr>
      </w:pPr>
    </w:p>
    <w:p w:rsidR="003520F9" w:rsidRPr="00E22999" w:rsidRDefault="003520F9" w:rsidP="003520F9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17" w:name="_Toc534726448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附件下载</w:t>
      </w:r>
      <w:bookmarkEnd w:id="117"/>
    </w:p>
    <w:p w:rsidR="003520F9" w:rsidRPr="00E22999" w:rsidRDefault="000B11A8" w:rsidP="000B11A8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web服务，</w:t>
      </w:r>
      <w:r w:rsidRPr="00E22999">
        <w:rPr>
          <w:rFonts w:ascii="微软雅黑" w:eastAsia="微软雅黑" w:hAnsi="微软雅黑"/>
          <w:szCs w:val="21"/>
          <w:lang w:eastAsia="zh-CN"/>
        </w:rPr>
        <w:t>附件下载，无分页</w:t>
      </w:r>
    </w:p>
    <w:p w:rsidR="000B11A8" w:rsidRPr="00E22999" w:rsidRDefault="000B11A8" w:rsidP="000B11A8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E22999" w:rsidRPr="00E22999" w:rsidTr="0066755B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0B11A8" w:rsidRPr="00E22999" w:rsidRDefault="000B11A8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0B11A8" w:rsidRPr="00E22999" w:rsidRDefault="000B11A8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0B11A8" w:rsidRPr="00E22999" w:rsidRDefault="000B11A8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0B11A8" w:rsidRPr="00E22999" w:rsidRDefault="000B11A8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0B11A8" w:rsidRPr="00E22999" w:rsidRDefault="000B11A8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66755B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1A8" w:rsidRPr="00E22999" w:rsidRDefault="00C32BAD" w:rsidP="003D662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文档ID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11A8" w:rsidRPr="00E22999" w:rsidRDefault="00C32BAD" w:rsidP="000B11A8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DocRecordId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1A8" w:rsidRPr="00E22999" w:rsidRDefault="000B11A8" w:rsidP="000B11A8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1A8" w:rsidRPr="00E22999" w:rsidRDefault="0082686E" w:rsidP="000B11A8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11A8" w:rsidRPr="00E22999" w:rsidRDefault="000B11A8" w:rsidP="000B11A8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0B11A8" w:rsidRPr="00E22999" w:rsidRDefault="000B11A8" w:rsidP="000B11A8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E22999" w:rsidRPr="00E22999" w:rsidTr="0066755B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0B11A8" w:rsidRPr="00E22999" w:rsidRDefault="000B11A8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0B11A8" w:rsidRPr="00E22999" w:rsidRDefault="000B11A8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0B11A8" w:rsidRPr="00E22999" w:rsidRDefault="000B11A8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0B11A8" w:rsidRPr="00E22999" w:rsidRDefault="000B11A8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0B11A8" w:rsidRPr="00E22999" w:rsidRDefault="000B11A8" w:rsidP="0066755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66755B">
        <w:trPr>
          <w:trHeight w:val="12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A4A05" w:rsidRPr="00E22999" w:rsidRDefault="003D662D" w:rsidP="004A4A0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MS Mincho" w:hAnsi="微软雅黑" w:cs="Courier New"/>
                <w:noProof/>
                <w:sz w:val="20"/>
                <w:lang w:eastAsia="ja-JP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附件</w:t>
            </w:r>
            <w:r w:rsidR="00247169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下载</w:t>
            </w:r>
            <w:r w:rsidR="00247169" w:rsidRPr="00E22999">
              <w:rPr>
                <w:rFonts w:ascii="微软雅黑" w:eastAsia="微软雅黑" w:hAnsi="微软雅黑" w:cs="Courier New"/>
                <w:noProof/>
                <w:sz w:val="20"/>
                <w:lang w:eastAsia="ja-JP"/>
              </w:rPr>
              <w:t>URL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A4A05" w:rsidRPr="00E22999" w:rsidRDefault="00247169" w:rsidP="004A4A0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DocDownloadUrl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A05" w:rsidRPr="00E22999" w:rsidRDefault="00247169" w:rsidP="004A4A0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A05" w:rsidRPr="00E22999" w:rsidRDefault="004A4A05" w:rsidP="004A4A0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A05" w:rsidRPr="00E22999" w:rsidRDefault="004A4A05" w:rsidP="004A4A0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3520F9" w:rsidRPr="00E22999" w:rsidRDefault="003520F9" w:rsidP="00D01A9C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p w:rsidR="00DF2AC4" w:rsidRPr="00E22999" w:rsidRDefault="00DF2AC4" w:rsidP="00DF2AC4">
      <w:pPr>
        <w:pStyle w:val="3"/>
        <w:spacing w:before="120"/>
        <w:rPr>
          <w:rFonts w:ascii="微软雅黑" w:eastAsia="微软雅黑" w:hAnsi="微软雅黑"/>
          <w:sz w:val="24"/>
          <w:szCs w:val="24"/>
          <w:lang w:val="en-GB" w:eastAsia="zh-CN"/>
        </w:rPr>
      </w:pPr>
      <w:bookmarkStart w:id="118" w:name="_Toc534726449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合同文档接口</w:t>
      </w:r>
      <w:bookmarkEnd w:id="118"/>
    </w:p>
    <w:p w:rsidR="00DF2AC4" w:rsidRPr="00E22999" w:rsidRDefault="00DF2AC4" w:rsidP="00DF2AC4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接口方式：web服务</w:t>
      </w:r>
    </w:p>
    <w:p w:rsidR="00DF2AC4" w:rsidRPr="00E22999" w:rsidRDefault="00DF2AC4" w:rsidP="00DF2AC4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  <w:r w:rsidR="00E3711D" w:rsidRPr="00E22999">
        <w:rPr>
          <w:rFonts w:ascii="微软雅黑" w:eastAsia="微软雅黑" w:hAnsi="微软雅黑" w:hint="eastAsia"/>
          <w:szCs w:val="21"/>
          <w:lang w:eastAsia="zh-CN"/>
        </w:rPr>
        <w:t>：无</w:t>
      </w:r>
    </w:p>
    <w:p w:rsidR="00DF2AC4" w:rsidRPr="00E22999" w:rsidRDefault="00DF2AC4" w:rsidP="00DF2AC4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440" w:type="dxa"/>
        <w:tblInd w:w="103" w:type="dxa"/>
        <w:tblLook w:val="04A0" w:firstRow="1" w:lastRow="0" w:firstColumn="1" w:lastColumn="0" w:noHBand="0" w:noVBand="1"/>
      </w:tblPr>
      <w:tblGrid>
        <w:gridCol w:w="2180"/>
        <w:gridCol w:w="2180"/>
        <w:gridCol w:w="787"/>
        <w:gridCol w:w="1240"/>
        <w:gridCol w:w="3140"/>
      </w:tblGrid>
      <w:tr w:rsidR="00E22999" w:rsidRPr="00E22999" w:rsidTr="00DF2AC4">
        <w:trPr>
          <w:trHeight w:val="33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120"/>
              <w:ind w:firstLineChars="0" w:firstLine="400"/>
              <w:jc w:val="center"/>
              <w:textAlignment w:val="auto"/>
              <w:rPr>
                <w:rFonts w:ascii="微软雅黑" w:eastAsia="微软雅黑" w:hAnsi="微软雅黑" w:cs="Arial"/>
                <w:b/>
                <w:bCs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b/>
                <w:bCs/>
                <w:sz w:val="20"/>
                <w:lang w:eastAsia="zh-CN"/>
              </w:rPr>
              <w:t>字段名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Arial"/>
                <w:b/>
                <w:bCs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b/>
                <w:bCs/>
                <w:sz w:val="20"/>
                <w:lang w:eastAsia="zh-CN"/>
              </w:rPr>
              <w:t>column name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Arial"/>
                <w:b/>
                <w:bCs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b/>
                <w:bCs/>
                <w:sz w:val="20"/>
                <w:lang w:eastAsia="zh-CN"/>
              </w:rPr>
              <w:t>类型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Arial"/>
                <w:b/>
                <w:bCs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b/>
                <w:bCs/>
                <w:sz w:val="20"/>
                <w:lang w:eastAsia="zh-CN"/>
              </w:rPr>
              <w:t>是否可为空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Arial"/>
                <w:b/>
                <w:bCs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b/>
                <w:bCs/>
                <w:sz w:val="20"/>
                <w:lang w:eastAsia="zh-CN"/>
              </w:rPr>
              <w:t>备注</w:t>
            </w:r>
          </w:p>
        </w:tc>
      </w:tr>
      <w:tr w:rsidR="00E22999" w:rsidRPr="00E22999" w:rsidTr="00DF2AC4">
        <w:trPr>
          <w:trHeight w:val="799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产品ID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ProductId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String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</w:p>
        </w:tc>
      </w:tr>
      <w:tr w:rsidR="00E22999" w:rsidRPr="00E22999" w:rsidTr="00DF2AC4">
        <w:trPr>
          <w:trHeight w:val="799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文档ID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DocRecordId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String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</w:p>
        </w:tc>
      </w:tr>
      <w:tr w:rsidR="00E22999" w:rsidRPr="00E22999" w:rsidTr="00DF2AC4">
        <w:trPr>
          <w:trHeight w:val="799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文档分类名称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DocType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String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C4" w:rsidRPr="00E22999" w:rsidRDefault="00DF2AC4" w:rsidP="007B066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</w:p>
        </w:tc>
      </w:tr>
      <w:tr w:rsidR="00E22999" w:rsidRPr="00E22999" w:rsidTr="00DF2AC4">
        <w:trPr>
          <w:trHeight w:val="799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lastRenderedPageBreak/>
              <w:t>文档名称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DocName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String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</w:p>
        </w:tc>
      </w:tr>
      <w:tr w:rsidR="00E22999" w:rsidRPr="00E22999" w:rsidTr="00DF2AC4">
        <w:trPr>
          <w:trHeight w:val="799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版本号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Version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String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</w:p>
        </w:tc>
      </w:tr>
      <w:tr w:rsidR="00E22999" w:rsidRPr="00E22999" w:rsidTr="00DF2AC4">
        <w:trPr>
          <w:trHeight w:val="799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DA2" w:rsidRPr="00E22999" w:rsidRDefault="002E1DA2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合同状态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DA2" w:rsidRPr="00E22999" w:rsidRDefault="002E1DA2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/>
                <w:sz w:val="20"/>
                <w:lang w:eastAsia="zh-CN"/>
              </w:rPr>
              <w:t>S</w:t>
            </w: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tatus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DA2" w:rsidRPr="00E22999" w:rsidRDefault="002E1DA2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String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DA2" w:rsidRPr="00E22999" w:rsidRDefault="002E1DA2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DA2" w:rsidRPr="00E22999" w:rsidRDefault="002E1DA2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0．有效，1.无效</w:t>
            </w:r>
          </w:p>
        </w:tc>
      </w:tr>
      <w:tr w:rsidR="00E22999" w:rsidRPr="00E22999" w:rsidTr="00DF2AC4">
        <w:trPr>
          <w:trHeight w:val="799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文档大小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DocSize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String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</w:p>
        </w:tc>
      </w:tr>
      <w:tr w:rsidR="00E22999" w:rsidRPr="00E22999" w:rsidTr="00DF2AC4">
        <w:trPr>
          <w:trHeight w:val="799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最后更新日期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LastModifiedTime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Y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</w:p>
        </w:tc>
      </w:tr>
      <w:tr w:rsidR="00E22999" w:rsidRPr="00E22999" w:rsidTr="00DF2AC4">
        <w:trPr>
          <w:trHeight w:val="7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CF66B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ECM访问ID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CF66B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/>
                <w:sz w:val="20"/>
                <w:lang w:eastAsia="zh-CN"/>
              </w:rPr>
              <w:t>D</w:t>
            </w: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ocAccessID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String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20"/>
                <w:lang w:eastAsia="zh-CN"/>
              </w:rPr>
              <w:t>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C4" w:rsidRPr="00E22999" w:rsidRDefault="00DF2AC4" w:rsidP="00DF2AC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Arial"/>
                <w:sz w:val="20"/>
                <w:lang w:eastAsia="zh-CN"/>
              </w:rPr>
            </w:pPr>
          </w:p>
        </w:tc>
      </w:tr>
    </w:tbl>
    <w:p w:rsidR="006C5495" w:rsidRPr="00E22999" w:rsidRDefault="006C5495" w:rsidP="006C5495">
      <w:pPr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 w:hint="eastAsia"/>
          <w:lang w:val="en-GB" w:eastAsia="zh-CN"/>
        </w:rPr>
        <w:t>取数逻辑：通过产品的合同ID，关联到文档挂靠表TBL_DOC_REF.DocRefObjId，然后找到DocRecordId。再通过DocRecordId和DocCatCode（文档分类编码）前两位为'21'，在表TBL_DOC_RECORD取出相关信息</w:t>
      </w:r>
    </w:p>
    <w:p w:rsidR="00085AF8" w:rsidRPr="00E22999" w:rsidRDefault="00085AF8" w:rsidP="00CF66B4">
      <w:pPr>
        <w:widowControl w:val="0"/>
        <w:overflowPunct/>
        <w:spacing w:beforeLines="0" w:before="0"/>
        <w:ind w:firstLineChars="0" w:firstLine="420"/>
        <w:textAlignment w:val="auto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 w:hint="eastAsia"/>
          <w:lang w:val="en-GB" w:eastAsia="zh-CN"/>
        </w:rPr>
        <w:t>取数sql：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select p.productid,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产品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rec.docrecordid,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文档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rec.doccatcode,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文档分类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rec.docname, 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文档名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rec.version,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--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版本号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rec.docsize, 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 xml:space="preserve">--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大小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rec.lastmodifiedtime,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最后更新时间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i/>
          <w:iCs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rec.docaccessid</w:t>
      </w:r>
      <w:r w:rsidR="00885670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,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--ECM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访问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ID</w:t>
      </w:r>
    </w:p>
    <w:p w:rsidR="00885670" w:rsidRPr="00E22999" w:rsidRDefault="00885670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ab/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rec</w:t>
      </w:r>
      <w:r w:rsidRPr="00E22999">
        <w:rPr>
          <w:rFonts w:ascii="Courier New" w:hAnsi="Courier New" w:cs="Courier New" w:hint="eastAsia"/>
          <w:i/>
          <w:iCs/>
          <w:sz w:val="20"/>
          <w:highlight w:val="white"/>
          <w:lang w:eastAsia="zh-CN"/>
        </w:rPr>
        <w:t>.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isdeleted</w:t>
      </w:r>
      <w:r w:rsidR="00CF31ED" w:rsidRPr="00E22999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status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FROM TBL_DVL_Product p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INNER JOIN tbl_dvl_contract m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ON p.contractid = m.contractid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inner join TBL_DOC_REF t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on t.docrefobjid = m.contractid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inner join tbl_doc_record rec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on t.docrecordid = rec.docrecordid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where 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rec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.doccatcode like '21%'</w:t>
      </w:r>
    </w:p>
    <w:p w:rsidR="00CF66B4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</w:t>
      </w:r>
      <w:r w:rsidR="00CF66B4"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and </w:t>
      </w:r>
      <w:r w:rsidR="00CF66B4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p</w:t>
      </w:r>
      <w:r w:rsidR="00CF66B4" w:rsidRPr="00E22999">
        <w:rPr>
          <w:rFonts w:ascii="Courier New" w:hAnsi="Courier New" w:cs="Courier New"/>
          <w:sz w:val="20"/>
          <w:highlight w:val="white"/>
          <w:lang w:eastAsia="zh-CN"/>
        </w:rPr>
        <w:t>.isdeleted = '0'</w:t>
      </w:r>
    </w:p>
    <w:p w:rsidR="00CF66B4" w:rsidRPr="00E22999" w:rsidRDefault="00CF66B4" w:rsidP="00CF66B4">
      <w:pPr>
        <w:widowControl w:val="0"/>
        <w:overflowPunct/>
        <w:spacing w:beforeLines="0" w:before="0"/>
        <w:ind w:firstLineChars="150" w:firstLine="3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and 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m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.isdeleted = '0'</w:t>
      </w:r>
    </w:p>
    <w:p w:rsidR="00085AF8" w:rsidRPr="00E22999" w:rsidRDefault="00085AF8" w:rsidP="00CF66B4">
      <w:pPr>
        <w:widowControl w:val="0"/>
        <w:overflowPunct/>
        <w:spacing w:beforeLines="0" w:before="0"/>
        <w:ind w:firstLineChars="150" w:firstLine="3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m.TradingPlatForm in ('nyjtfl_2')</w:t>
      </w:r>
      <w:r w:rsidR="00CF66B4" w:rsidRPr="00E22999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p.ProductStatus IN ('sale_23_y',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           'sale_24_y',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           'sale_25_y',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           'duration_29_y',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           'duration_30_</w:t>
      </w:r>
      <w:r w:rsidR="00E265C1">
        <w:rPr>
          <w:rFonts w:ascii="Courier New" w:hAnsi="Courier New" w:cs="Courier New"/>
          <w:sz w:val="20"/>
          <w:highlight w:val="white"/>
          <w:lang w:eastAsia="zh-CN"/>
        </w:rPr>
        <w:t>n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',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                'duration_31_n')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AND nvl(rec.LastModifiedTime,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&gt;=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#StartTime#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 xml:space="preserve">   AND nvl(rec.LastModifiedTime,</w:t>
      </w:r>
    </w:p>
    <w:p w:rsidR="00085AF8" w:rsidRPr="00E22999" w:rsidRDefault="00085AF8" w:rsidP="00085AF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&lt;=</w:t>
      </w:r>
    </w:p>
    <w:p w:rsidR="00FB1666" w:rsidRPr="00E22999" w:rsidRDefault="00085AF8" w:rsidP="00085AF8">
      <w:pPr>
        <w:spacing w:before="120"/>
        <w:ind w:firstLine="400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#EndTime#</w:t>
      </w:r>
    </w:p>
    <w:p w:rsidR="00CC174B" w:rsidRPr="00E22999" w:rsidRDefault="00CC174B" w:rsidP="00CC174B">
      <w:pPr>
        <w:pStyle w:val="3"/>
        <w:spacing w:before="120"/>
        <w:rPr>
          <w:rFonts w:ascii="微软雅黑" w:eastAsia="微软雅黑" w:hAnsi="微软雅黑"/>
          <w:sz w:val="24"/>
          <w:szCs w:val="24"/>
          <w:lang w:val="en-GB" w:eastAsia="zh-CN"/>
        </w:rPr>
      </w:pPr>
      <w:bookmarkStart w:id="119" w:name="_Toc534726450"/>
      <w:r w:rsidRPr="00E22999">
        <w:rPr>
          <w:rFonts w:ascii="微软雅黑" w:eastAsia="微软雅黑" w:hAnsi="微软雅黑" w:hint="eastAsia"/>
          <w:sz w:val="24"/>
          <w:szCs w:val="24"/>
          <w:lang w:val="en-GB" w:eastAsia="zh-CN"/>
        </w:rPr>
        <w:t>存续开放期任务接口</w:t>
      </w:r>
      <w:bookmarkEnd w:id="119"/>
    </w:p>
    <w:p w:rsidR="00CC174B" w:rsidRPr="00E22999" w:rsidRDefault="00CC174B" w:rsidP="00CC174B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接口方式：web服务</w:t>
      </w:r>
    </w:p>
    <w:p w:rsidR="00204797" w:rsidRPr="00E22999" w:rsidRDefault="00CC174B" w:rsidP="00CC174B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  <w:r w:rsidR="00204797" w:rsidRPr="00E22999">
        <w:rPr>
          <w:rFonts w:ascii="微软雅黑" w:eastAsia="微软雅黑" w:hAnsi="微软雅黑"/>
          <w:szCs w:val="21"/>
          <w:lang w:eastAsia="zh-CN"/>
        </w:rPr>
        <w:t xml:space="preserve"> 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992"/>
        <w:gridCol w:w="1090"/>
        <w:gridCol w:w="4394"/>
      </w:tblGrid>
      <w:tr w:rsidR="00E22999" w:rsidRPr="00E22999" w:rsidTr="00F52539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04797" w:rsidRPr="00E22999" w:rsidRDefault="00204797" w:rsidP="00E52B2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04797" w:rsidRPr="00E22999" w:rsidRDefault="00204797" w:rsidP="00E52B2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04797" w:rsidRPr="00E22999" w:rsidRDefault="00204797" w:rsidP="00E52B2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0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04797" w:rsidRPr="00E22999" w:rsidRDefault="00E52B2F" w:rsidP="00E52B2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lang w:eastAsia="zh-CN"/>
              </w:rPr>
              <w:t>必填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204797" w:rsidRPr="00E22999" w:rsidRDefault="00204797" w:rsidP="00E52B2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F52539">
        <w:trPr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797" w:rsidRPr="00E22999" w:rsidRDefault="00204797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业务板块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797" w:rsidRPr="00E22999" w:rsidRDefault="00264803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</w:t>
            </w:r>
            <w:r w:rsidR="00204797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izGroup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797" w:rsidRPr="00E22999" w:rsidRDefault="00204797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20"/>
                <w:lang w:eastAsia="zh-CN"/>
              </w:rPr>
              <w:t>String</w:t>
            </w:r>
            <w:r w:rsidR="00AB56A5" w:rsidRPr="00E22999">
              <w:rPr>
                <w:rFonts w:ascii="微软雅黑" w:eastAsia="微软雅黑" w:hAnsi="微软雅黑" w:cs="宋体" w:hint="eastAsia"/>
                <w:sz w:val="20"/>
                <w:lang w:eastAsia="zh-CN"/>
              </w:rPr>
              <w:t>[]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797" w:rsidRPr="00E22999" w:rsidRDefault="00E52B2F" w:rsidP="0026480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797" w:rsidRPr="00E22999" w:rsidRDefault="00397F66" w:rsidP="001577F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支持多个，多个时</w:t>
            </w:r>
            <w:r w:rsidR="001577FD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传入数组[str1,str2,str3]</w:t>
            </w:r>
            <w:r w:rsidR="0091279B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（可选值为：</w:t>
            </w:r>
            <w:r w:rsidR="0091279B"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bizgroup_gopher</w:t>
            </w:r>
            <w:r w:rsidR="0091279B"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|</w:t>
            </w:r>
            <w:r w:rsidR="0091279B"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bizgroup_</w:t>
            </w:r>
            <w:r w:rsidR="0091279B"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noah|</w:t>
            </w:r>
            <w:r w:rsidR="0091279B"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bizgroup_</w:t>
            </w:r>
            <w:r w:rsidR="0091279B"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hk</w:t>
            </w:r>
            <w:r w:rsidR="0091279B"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）</w:t>
            </w:r>
          </w:p>
        </w:tc>
      </w:tr>
      <w:tr w:rsidR="00E22999" w:rsidRPr="00E22999" w:rsidTr="00F52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E52B2F" w:rsidRPr="00E22999" w:rsidRDefault="00E52B2F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E52B2F" w:rsidRPr="00E22999" w:rsidRDefault="00954F5F" w:rsidP="00954F5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ime</w:t>
            </w:r>
          </w:p>
        </w:tc>
        <w:tc>
          <w:tcPr>
            <w:tcW w:w="992" w:type="dxa"/>
            <w:vAlign w:val="center"/>
          </w:tcPr>
          <w:p w:rsidR="00E52B2F" w:rsidRPr="00E22999" w:rsidRDefault="00E52B2F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090" w:type="dxa"/>
            <w:vAlign w:val="center"/>
          </w:tcPr>
          <w:p w:rsidR="00E52B2F" w:rsidRPr="00E22999" w:rsidRDefault="00E52B2F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E52B2F" w:rsidRPr="00E22999" w:rsidRDefault="00F52539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22999" w:rsidRPr="00E22999" w:rsidTr="00F52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E52B2F" w:rsidRPr="00E22999" w:rsidRDefault="00E52B2F" w:rsidP="00264803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E52B2F" w:rsidRPr="00E22999" w:rsidRDefault="00264803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</w:t>
            </w:r>
            <w:r w:rsidR="00E52B2F"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ndTime</w:t>
            </w:r>
          </w:p>
        </w:tc>
        <w:tc>
          <w:tcPr>
            <w:tcW w:w="992" w:type="dxa"/>
            <w:vAlign w:val="center"/>
          </w:tcPr>
          <w:p w:rsidR="00E52B2F" w:rsidRPr="00E22999" w:rsidRDefault="00E52B2F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090" w:type="dxa"/>
            <w:vAlign w:val="center"/>
          </w:tcPr>
          <w:p w:rsidR="00E52B2F" w:rsidRPr="00E22999" w:rsidRDefault="00E52B2F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E52B2F" w:rsidRPr="00E22999" w:rsidRDefault="00F52539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22999" w:rsidRPr="00E22999" w:rsidTr="00F52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E52B2F" w:rsidRPr="00E22999" w:rsidRDefault="00E52B2F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每页显示条数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E52B2F" w:rsidRPr="00E22999" w:rsidRDefault="00264803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P</w:t>
            </w:r>
            <w:r w:rsidR="00E52B2F"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ageCount</w:t>
            </w:r>
          </w:p>
        </w:tc>
        <w:tc>
          <w:tcPr>
            <w:tcW w:w="992" w:type="dxa"/>
            <w:vAlign w:val="center"/>
          </w:tcPr>
          <w:p w:rsidR="00E52B2F" w:rsidRPr="00E22999" w:rsidRDefault="00E52B2F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090" w:type="dxa"/>
            <w:vAlign w:val="center"/>
          </w:tcPr>
          <w:p w:rsidR="00E52B2F" w:rsidRPr="00E22999" w:rsidRDefault="00E52B2F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E52B2F" w:rsidRPr="00E22999" w:rsidRDefault="00E52B2F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空，则返回所有数据</w:t>
            </w:r>
          </w:p>
        </w:tc>
      </w:tr>
      <w:tr w:rsidR="00E22999" w:rsidRPr="00E22999" w:rsidTr="00F52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E52B2F" w:rsidRPr="00E22999" w:rsidRDefault="00E52B2F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当前页码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E52B2F" w:rsidRPr="00E22999" w:rsidRDefault="00264803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P</w:t>
            </w:r>
            <w:r w:rsidR="00E52B2F"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ageNo</w:t>
            </w:r>
          </w:p>
        </w:tc>
        <w:tc>
          <w:tcPr>
            <w:tcW w:w="992" w:type="dxa"/>
            <w:vAlign w:val="center"/>
          </w:tcPr>
          <w:p w:rsidR="00E52B2F" w:rsidRPr="00E22999" w:rsidRDefault="00E52B2F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090" w:type="dxa"/>
            <w:vAlign w:val="center"/>
          </w:tcPr>
          <w:p w:rsidR="00E52B2F" w:rsidRPr="00E22999" w:rsidRDefault="00E52B2F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E52B2F" w:rsidRPr="00E22999" w:rsidRDefault="00E52B2F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</w:p>
        </w:tc>
      </w:tr>
      <w:tr w:rsidR="0056079E" w:rsidRPr="00E22999" w:rsidTr="00F52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56079E" w:rsidRPr="00E22999" w:rsidRDefault="0056079E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开放期操作批次id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56079E" w:rsidRPr="0056079E" w:rsidRDefault="0056079E" w:rsidP="0056079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BatchId</w:t>
            </w:r>
          </w:p>
        </w:tc>
        <w:tc>
          <w:tcPr>
            <w:tcW w:w="992" w:type="dxa"/>
            <w:vAlign w:val="center"/>
          </w:tcPr>
          <w:p w:rsidR="0056079E" w:rsidRPr="00E22999" w:rsidRDefault="0056079E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090" w:type="dxa"/>
            <w:vAlign w:val="center"/>
          </w:tcPr>
          <w:p w:rsidR="0056079E" w:rsidRPr="00E22999" w:rsidRDefault="0056079E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6079E" w:rsidRPr="00E22999" w:rsidRDefault="0056079E" w:rsidP="00E52B2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</w:p>
        </w:tc>
      </w:tr>
    </w:tbl>
    <w:p w:rsidR="004D52E5" w:rsidRPr="00E22999" w:rsidRDefault="004D52E5" w:rsidP="00CC174B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数据源：ODS</w:t>
      </w:r>
    </w:p>
    <w:p w:rsidR="00CC174B" w:rsidRPr="00E22999" w:rsidRDefault="00CC174B" w:rsidP="00CC174B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640" w:type="dxa"/>
        <w:tblInd w:w="93" w:type="dxa"/>
        <w:tblLook w:val="04A0" w:firstRow="1" w:lastRow="0" w:firstColumn="1" w:lastColumn="0" w:noHBand="0" w:noVBand="1"/>
      </w:tblPr>
      <w:tblGrid>
        <w:gridCol w:w="2280"/>
        <w:gridCol w:w="3460"/>
        <w:gridCol w:w="1660"/>
        <w:gridCol w:w="1160"/>
        <w:gridCol w:w="1080"/>
      </w:tblGrid>
      <w:tr w:rsidR="00E22999" w:rsidRPr="00E22999" w:rsidTr="00706907">
        <w:trPr>
          <w:trHeight w:val="33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120"/>
              <w:ind w:firstLineChars="0" w:firstLine="40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20"/>
                <w:lang w:eastAsia="zh-CN"/>
              </w:rPr>
              <w:t>字段名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20"/>
                <w:lang w:eastAsia="zh-CN"/>
              </w:rPr>
              <w:t>column name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20"/>
                <w:lang w:eastAsia="zh-CN"/>
              </w:rPr>
              <w:t>类型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20"/>
                <w:lang w:eastAsia="zh-CN"/>
              </w:rPr>
              <w:t>是否可为空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20"/>
                <w:lang w:eastAsia="zh-CN"/>
              </w:rPr>
              <w:t>备注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主键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OPENPERIODID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产品id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PRODUCTID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开放期状态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STATUS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申购开始时间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AFPOPENDATE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申购结束时间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AFPCLOSEDATE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赎回开始时间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RDMOPENDATE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赎回结束时间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RDMCLOSEDATE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是否申购自动开始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ISAFPAUTOOPEN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是否申购自动结束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ISAFPAUTOCLOSE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是否赎回自动开始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ISRDMAUTOOPEN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是否赎回自动结束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ISRDMAUTOCLOSE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头寸类型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POSITIONTYPE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lastRenderedPageBreak/>
              <w:t>逻辑删除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ISDELETED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添加日期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CREATEDTIME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最后更新日期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LASTMODIFIEDTIME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关联业务对象类型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REFBIZOBJTYPE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业务板块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BIZGROUP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存续业务所属板块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PMDBIZGROUP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申购预约开始时间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BOOKAFPOPENDATE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申购预约结束时间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BOOKAFPCLOSEDATE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赎回预约开始时间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BOOKRDMOPENDATE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赎回预约结束时间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BOOKRDMCLOSEDATE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开放期通告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ISOPENPERIODNOTIFY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是否选中产品申购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ISPRODUCTPURCHASE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是否选中产品赎回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ISPRODUCTRANSOM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是否信息披露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ISOPENINFORMATIONDISCLOSURE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S单条创建/B批量创建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CREATETYPE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开放期任务名称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OPENPERIODTASKNAME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C5356C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开放期说明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OPENPERIODMEMO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907" w:rsidRPr="00E22999" w:rsidRDefault="00706907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56079E" w:rsidRPr="00E22999" w:rsidTr="00706907">
        <w:trPr>
          <w:trHeight w:val="27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079E" w:rsidRPr="00E22999" w:rsidRDefault="0056079E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开放期操作批次id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079E" w:rsidRPr="00E22999" w:rsidRDefault="0056079E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/>
                <w:sz w:val="22"/>
                <w:szCs w:val="22"/>
                <w:lang w:eastAsia="zh-CN"/>
              </w:rPr>
              <w:t>BATCHID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079E" w:rsidRPr="00E22999" w:rsidRDefault="0056079E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079E" w:rsidRPr="00E22999" w:rsidRDefault="0056079E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079E" w:rsidRPr="00E22999" w:rsidRDefault="0056079E" w:rsidP="0070690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</w:p>
        </w:tc>
      </w:tr>
    </w:tbl>
    <w:p w:rsidR="00CC174B" w:rsidRPr="00E22999" w:rsidRDefault="00CC174B" w:rsidP="00CC174B">
      <w:pPr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 w:hint="eastAsia"/>
          <w:lang w:val="en-GB" w:eastAsia="zh-CN"/>
        </w:rPr>
        <w:t>取数</w:t>
      </w:r>
      <w:r w:rsidRPr="00E22999">
        <w:rPr>
          <w:rFonts w:ascii="微软雅黑" w:eastAsia="微软雅黑" w:hAnsi="微软雅黑" w:cstheme="minorHAnsi" w:hint="eastAsia"/>
          <w:szCs w:val="21"/>
          <w:lang w:val="en-GB" w:eastAsia="zh-CN"/>
        </w:rPr>
        <w:t>逻辑：</w:t>
      </w:r>
      <w:r w:rsidR="00E3771B" w:rsidRPr="00E22999">
        <w:rPr>
          <w:rFonts w:ascii="微软雅黑" w:eastAsia="微软雅黑" w:hAnsi="微软雅黑" w:cstheme="minorHAnsi"/>
          <w:lang w:val="en-GB" w:eastAsia="zh-CN"/>
        </w:rPr>
        <w:t xml:space="preserve"> </w:t>
      </w:r>
      <w:r w:rsidR="00E3771B" w:rsidRPr="00E22999">
        <w:rPr>
          <w:rFonts w:ascii="微软雅黑" w:eastAsia="微软雅黑" w:hAnsi="微软雅黑" w:cstheme="minorHAnsi" w:hint="eastAsia"/>
          <w:lang w:val="en-GB" w:eastAsia="zh-CN"/>
        </w:rPr>
        <w:t>公布全表数据</w:t>
      </w:r>
      <w:r w:rsidR="00CE16A6" w:rsidRPr="00E22999">
        <w:rPr>
          <w:rFonts w:ascii="微软雅黑" w:eastAsia="微软雅黑" w:hAnsi="微软雅黑" w:cstheme="minorHAnsi" w:hint="eastAsia"/>
          <w:lang w:val="en-GB" w:eastAsia="zh-CN"/>
        </w:rPr>
        <w:t>(</w:t>
      </w:r>
      <w:r w:rsidR="00CE16A6" w:rsidRPr="00E22999">
        <w:rPr>
          <w:rFonts w:ascii="微软雅黑" w:eastAsia="微软雅黑" w:hAnsi="微软雅黑" w:cstheme="minorHAnsi"/>
          <w:lang w:val="en-GB" w:eastAsia="zh-CN"/>
        </w:rPr>
        <w:t>TBL_PMD_OPEN_PERIOD</w:t>
      </w:r>
      <w:r w:rsidR="00CE16A6" w:rsidRPr="00E22999">
        <w:rPr>
          <w:rFonts w:ascii="微软雅黑" w:eastAsia="微软雅黑" w:hAnsi="微软雅黑" w:cstheme="minorHAnsi" w:hint="eastAsia"/>
          <w:lang w:val="en-GB" w:eastAsia="zh-CN"/>
        </w:rPr>
        <w:t>)</w:t>
      </w:r>
      <w:r w:rsidR="00E3771B" w:rsidRPr="00E22999">
        <w:rPr>
          <w:rFonts w:ascii="微软雅黑" w:eastAsia="微软雅黑" w:hAnsi="微软雅黑" w:cstheme="minorHAnsi" w:hint="eastAsia"/>
          <w:lang w:val="en-GB" w:eastAsia="zh-CN"/>
        </w:rPr>
        <w:t>，where子句如下：</w:t>
      </w:r>
    </w:p>
    <w:p w:rsidR="00E3771B" w:rsidRPr="00E22999" w:rsidRDefault="00E3771B" w:rsidP="00E3771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where </w:t>
      </w:r>
      <w:r w:rsidRPr="00E22999">
        <w:rPr>
          <w:rFonts w:ascii="Courier New" w:hAnsi="Courier New" w:cs="Courier New" w:hint="eastAsia"/>
          <w:sz w:val="20"/>
          <w:lang w:eastAsia="zh-CN"/>
        </w:rPr>
        <w:t>1=1</w:t>
      </w:r>
    </w:p>
    <w:p w:rsidR="00E3771B" w:rsidRPr="00E22999" w:rsidRDefault="00E3771B" w:rsidP="00E3771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nvl(LastModifiedTime,</w:t>
      </w:r>
    </w:p>
    <w:p w:rsidR="00E3771B" w:rsidRPr="00E22999" w:rsidRDefault="00E3771B" w:rsidP="00E3771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to_date('19990101 00:00:00', 'yyyy-mm-dd hh24:mi:ss')) &gt;=</w:t>
      </w:r>
    </w:p>
    <w:p w:rsidR="00E3771B" w:rsidRPr="00E22999" w:rsidRDefault="00E3771B" w:rsidP="00E3771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="00264803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S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tartTime#</w:t>
      </w:r>
    </w:p>
    <w:p w:rsidR="00E3771B" w:rsidRPr="00E22999" w:rsidRDefault="00E3771B" w:rsidP="00E3771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nvl(LastModifiedTime,</w:t>
      </w:r>
    </w:p>
    <w:p w:rsidR="00E3771B" w:rsidRPr="00E22999" w:rsidRDefault="00E3771B" w:rsidP="00E3771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to_date('19990101 00:00:00', 'yyyy-mm-dd hh24:mi:ss')) &lt;=</w:t>
      </w:r>
    </w:p>
    <w:p w:rsidR="00E3771B" w:rsidRPr="00E22999" w:rsidRDefault="00E3771B" w:rsidP="00E3771B">
      <w:pPr>
        <w:spacing w:before="120"/>
        <w:ind w:firstLine="400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="00264803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ndTime#</w:t>
      </w:r>
    </w:p>
    <w:p w:rsidR="00516E23" w:rsidRPr="00E22999" w:rsidRDefault="00516E23" w:rsidP="00516E23">
      <w:pPr>
        <w:spacing w:before="120"/>
        <w:ind w:firstLineChars="0" w:firstLine="0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 w:hint="eastAsia"/>
          <w:sz w:val="20"/>
          <w:lang w:eastAsia="zh-CN"/>
        </w:rPr>
        <w:t xml:space="preserve">and </w:t>
      </w:r>
      <w:r w:rsidRPr="00E22999">
        <w:rPr>
          <w:rFonts w:ascii="Courier New" w:hAnsi="Courier New" w:cs="Courier New" w:hint="eastAsia"/>
          <w:sz w:val="20"/>
          <w:lang w:eastAsia="zh-CN"/>
        </w:rPr>
        <w:t>对应产品的</w:t>
      </w:r>
      <w:r w:rsidR="00397F66" w:rsidRPr="00E22999">
        <w:rPr>
          <w:rFonts w:ascii="Courier New" w:hAnsi="Courier New" w:cs="Courier New" w:hint="eastAsia"/>
          <w:sz w:val="20"/>
          <w:lang w:eastAsia="zh-CN"/>
        </w:rPr>
        <w:t>bizGroup in (</w:t>
      </w:r>
      <w:r w:rsidR="00204797" w:rsidRPr="00E22999">
        <w:rPr>
          <w:rFonts w:ascii="Courier New" w:hAnsi="Courier New" w:cs="Courier New" w:hint="eastAsia"/>
          <w:sz w:val="20"/>
          <w:lang w:eastAsia="zh-CN"/>
        </w:rPr>
        <w:t>#bizGroup#</w:t>
      </w:r>
      <w:r w:rsidR="00397F66" w:rsidRPr="00E22999">
        <w:rPr>
          <w:rFonts w:ascii="Courier New" w:hAnsi="Courier New" w:cs="Courier New" w:hint="eastAsia"/>
          <w:sz w:val="20"/>
          <w:lang w:eastAsia="zh-CN"/>
        </w:rPr>
        <w:t>)</w:t>
      </w:r>
    </w:p>
    <w:p w:rsidR="00E3771B" w:rsidRPr="00E22999" w:rsidRDefault="00E3771B" w:rsidP="00E3771B">
      <w:pPr>
        <w:pStyle w:val="3"/>
        <w:spacing w:before="120"/>
        <w:rPr>
          <w:lang w:val="en-GB" w:eastAsia="zh-CN"/>
        </w:rPr>
      </w:pPr>
      <w:bookmarkStart w:id="120" w:name="_Toc534726451"/>
      <w:r w:rsidRPr="00E22999">
        <w:rPr>
          <w:rFonts w:hint="eastAsia"/>
          <w:lang w:val="en-GB" w:eastAsia="zh-CN"/>
        </w:rPr>
        <w:t>净值基准关联对象接口</w:t>
      </w:r>
      <w:bookmarkEnd w:id="120"/>
    </w:p>
    <w:p w:rsidR="00397F66" w:rsidRPr="00E22999" w:rsidRDefault="00E3771B" w:rsidP="00CE16A6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接口方式：web服务</w:t>
      </w:r>
    </w:p>
    <w:p w:rsidR="004D52E5" w:rsidRPr="00E22999" w:rsidRDefault="004D52E5" w:rsidP="004D52E5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数据源：ODS</w:t>
      </w:r>
    </w:p>
    <w:p w:rsidR="00264803" w:rsidRPr="00E22999" w:rsidRDefault="00264803" w:rsidP="00264803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  <w:r w:rsidRPr="00E22999">
        <w:rPr>
          <w:rFonts w:ascii="微软雅黑" w:eastAsia="微软雅黑" w:hAnsi="微软雅黑"/>
          <w:szCs w:val="21"/>
          <w:lang w:eastAsia="zh-CN"/>
        </w:rPr>
        <w:t xml:space="preserve"> 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E22999" w:rsidRPr="00E22999" w:rsidTr="00A662D2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64803" w:rsidRPr="00E22999" w:rsidRDefault="00264803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64803" w:rsidRPr="00E22999" w:rsidRDefault="00264803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64803" w:rsidRPr="00E22999" w:rsidRDefault="00264803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64803" w:rsidRPr="00E22999" w:rsidRDefault="00264803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lang w:eastAsia="zh-CN"/>
              </w:rPr>
              <w:t>必填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264803" w:rsidRPr="00E22999" w:rsidRDefault="00264803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StartTime</w:t>
            </w:r>
          </w:p>
        </w:tc>
        <w:tc>
          <w:tcPr>
            <w:tcW w:w="80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64803" w:rsidRPr="00E22999" w:rsidRDefault="00F52539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264803" w:rsidRPr="00E22999" w:rsidRDefault="00264803" w:rsidP="00A662D2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264803" w:rsidRPr="00E22999" w:rsidRDefault="00F52539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每页显示条数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PageCount</w:t>
            </w:r>
          </w:p>
        </w:tc>
        <w:tc>
          <w:tcPr>
            <w:tcW w:w="80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空，则返回所有数据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lastRenderedPageBreak/>
              <w:t>当前页码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PageNo</w:t>
            </w:r>
          </w:p>
        </w:tc>
        <w:tc>
          <w:tcPr>
            <w:tcW w:w="80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</w:p>
        </w:tc>
      </w:tr>
    </w:tbl>
    <w:p w:rsidR="00264803" w:rsidRPr="00E22999" w:rsidRDefault="00264803" w:rsidP="004D52E5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</w:p>
    <w:p w:rsidR="00E3771B" w:rsidRPr="00E22999" w:rsidRDefault="00E3771B" w:rsidP="00E3771B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7180" w:type="dxa"/>
        <w:tblInd w:w="93" w:type="dxa"/>
        <w:tblLook w:val="04A0" w:firstRow="1" w:lastRow="0" w:firstColumn="1" w:lastColumn="0" w:noHBand="0" w:noVBand="1"/>
      </w:tblPr>
      <w:tblGrid>
        <w:gridCol w:w="2080"/>
        <w:gridCol w:w="3260"/>
        <w:gridCol w:w="1840"/>
      </w:tblGrid>
      <w:tr w:rsidR="00E22999" w:rsidRPr="00E22999" w:rsidTr="00E3771B">
        <w:trPr>
          <w:trHeight w:val="28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120"/>
              <w:ind w:firstLineChars="0" w:firstLine="36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字段中文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字段英文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Oracle 字段类型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净值基准关联ID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REFBENCHMARKID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基准ID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BENCHMARKID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关联对象ID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REFBENCHMARKOBJID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关联对象类型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REFBENCHMARKTYPE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业务所属板块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BIZGROUP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存续业务所属板块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PMDBIZGROUP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逻辑删除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ISDELETED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添加日期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CREATEDTIME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DATE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最后更新日期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LASTMODIFIEDTIME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DATE</w:t>
            </w:r>
          </w:p>
        </w:tc>
      </w:tr>
    </w:tbl>
    <w:p w:rsidR="00E3771B" w:rsidRPr="00E22999" w:rsidRDefault="00E3771B" w:rsidP="00E3771B">
      <w:pPr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 w:hint="eastAsia"/>
          <w:lang w:val="en-GB" w:eastAsia="zh-CN"/>
        </w:rPr>
        <w:t>取数</w:t>
      </w:r>
      <w:r w:rsidRPr="00E22999">
        <w:rPr>
          <w:rFonts w:ascii="微软雅黑" w:eastAsia="微软雅黑" w:hAnsi="微软雅黑" w:cstheme="minorHAnsi" w:hint="eastAsia"/>
          <w:szCs w:val="21"/>
          <w:lang w:val="en-GB" w:eastAsia="zh-CN"/>
        </w:rPr>
        <w:t>逻辑：</w:t>
      </w:r>
      <w:r w:rsidRPr="00E22999">
        <w:rPr>
          <w:rFonts w:ascii="微软雅黑" w:eastAsia="微软雅黑" w:hAnsi="微软雅黑" w:cstheme="minorHAnsi"/>
          <w:lang w:val="en-GB" w:eastAsia="zh-CN"/>
        </w:rPr>
        <w:t xml:space="preserve"> 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公布全表数据</w:t>
      </w:r>
      <w:r w:rsidR="00CE16A6" w:rsidRPr="00E22999">
        <w:rPr>
          <w:rFonts w:ascii="微软雅黑" w:eastAsia="微软雅黑" w:hAnsi="微软雅黑" w:cstheme="minorHAnsi" w:hint="eastAsia"/>
          <w:lang w:val="en-GB" w:eastAsia="zh-CN"/>
        </w:rPr>
        <w:t>(</w:t>
      </w:r>
      <w:r w:rsidR="00CE16A6" w:rsidRPr="00E22999">
        <w:rPr>
          <w:rFonts w:ascii="微软雅黑" w:eastAsia="微软雅黑" w:hAnsi="微软雅黑" w:cstheme="minorHAnsi"/>
          <w:lang w:val="en-GB" w:eastAsia="zh-CN"/>
        </w:rPr>
        <w:t>TBL_PMD_REL_BENCHMARK_OBJECT</w:t>
      </w:r>
      <w:r w:rsidR="00CE16A6" w:rsidRPr="00E22999">
        <w:rPr>
          <w:rFonts w:ascii="微软雅黑" w:eastAsia="微软雅黑" w:hAnsi="微软雅黑" w:cstheme="minorHAnsi" w:hint="eastAsia"/>
          <w:lang w:val="en-GB" w:eastAsia="zh-CN"/>
        </w:rPr>
        <w:t>)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，where子句如下：</w:t>
      </w:r>
    </w:p>
    <w:p w:rsidR="00E3771B" w:rsidRPr="00E22999" w:rsidRDefault="00E3771B" w:rsidP="00E3771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where </w:t>
      </w:r>
      <w:r w:rsidRPr="00E22999">
        <w:rPr>
          <w:rFonts w:ascii="Courier New" w:hAnsi="Courier New" w:cs="Courier New" w:hint="eastAsia"/>
          <w:sz w:val="20"/>
          <w:lang w:eastAsia="zh-CN"/>
        </w:rPr>
        <w:t>1=1</w:t>
      </w:r>
    </w:p>
    <w:p w:rsidR="00E52B2F" w:rsidRPr="00E22999" w:rsidRDefault="00E52B2F" w:rsidP="00E52B2F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nvl(LastModifiedTime,</w:t>
      </w:r>
    </w:p>
    <w:p w:rsidR="00E52B2F" w:rsidRPr="00E22999" w:rsidRDefault="00E52B2F" w:rsidP="00E52B2F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&gt;=</w:t>
      </w:r>
    </w:p>
    <w:p w:rsidR="00E52B2F" w:rsidRPr="00E22999" w:rsidRDefault="00E52B2F" w:rsidP="00E52B2F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="00264803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S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tartTime#</w:t>
      </w:r>
    </w:p>
    <w:p w:rsidR="00E52B2F" w:rsidRPr="00E22999" w:rsidRDefault="00E52B2F" w:rsidP="00E52B2F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nvl(LastModifiedTime,</w:t>
      </w:r>
    </w:p>
    <w:p w:rsidR="00E52B2F" w:rsidRPr="00E22999" w:rsidRDefault="00E52B2F" w:rsidP="00E52B2F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&lt;=</w:t>
      </w:r>
    </w:p>
    <w:p w:rsidR="00E52B2F" w:rsidRPr="00E22999" w:rsidRDefault="00E52B2F" w:rsidP="00E52B2F">
      <w:pPr>
        <w:spacing w:before="120"/>
        <w:ind w:firstLine="400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="00264803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ndTime#</w:t>
      </w:r>
    </w:p>
    <w:p w:rsidR="00E3771B" w:rsidRPr="00E22999" w:rsidRDefault="00E3771B" w:rsidP="00CC174B">
      <w:pPr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</w:p>
    <w:p w:rsidR="00E3771B" w:rsidRPr="00E22999" w:rsidRDefault="00E3771B" w:rsidP="00E3771B">
      <w:pPr>
        <w:pStyle w:val="3"/>
        <w:spacing w:before="120"/>
        <w:rPr>
          <w:rFonts w:ascii="微软雅黑" w:eastAsia="微软雅黑" w:hAnsi="微软雅黑" w:cstheme="minorHAnsi"/>
          <w:lang w:val="en-GB" w:eastAsia="zh-CN"/>
        </w:rPr>
      </w:pPr>
      <w:bookmarkStart w:id="121" w:name="_Toc534726452"/>
      <w:r w:rsidRPr="00E22999">
        <w:rPr>
          <w:rFonts w:ascii="微软雅黑" w:eastAsia="微软雅黑" w:hAnsi="微软雅黑" w:cstheme="minorHAnsi" w:hint="eastAsia"/>
          <w:lang w:val="en-GB" w:eastAsia="zh-CN"/>
        </w:rPr>
        <w:t>净值基准明细接口</w:t>
      </w:r>
      <w:bookmarkEnd w:id="121"/>
    </w:p>
    <w:p w:rsidR="00E3771B" w:rsidRPr="00E22999" w:rsidRDefault="00E3771B" w:rsidP="00CE16A6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接口方式：web服务</w:t>
      </w:r>
    </w:p>
    <w:p w:rsidR="004D52E5" w:rsidRPr="00E22999" w:rsidRDefault="004D52E5" w:rsidP="004D52E5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数据源：ODS</w:t>
      </w:r>
    </w:p>
    <w:p w:rsidR="00264803" w:rsidRPr="00E22999" w:rsidRDefault="00264803" w:rsidP="00264803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  <w:r w:rsidRPr="00E22999">
        <w:rPr>
          <w:rFonts w:ascii="微软雅黑" w:eastAsia="微软雅黑" w:hAnsi="微软雅黑"/>
          <w:szCs w:val="21"/>
          <w:lang w:eastAsia="zh-CN"/>
        </w:rPr>
        <w:t xml:space="preserve"> 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E22999" w:rsidRPr="00E22999" w:rsidTr="00A662D2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64803" w:rsidRPr="00E22999" w:rsidRDefault="00264803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64803" w:rsidRPr="00E22999" w:rsidRDefault="00264803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64803" w:rsidRPr="00E22999" w:rsidRDefault="00264803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64803" w:rsidRPr="00E22999" w:rsidRDefault="00264803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lang w:eastAsia="zh-CN"/>
              </w:rPr>
              <w:t>必填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264803" w:rsidRPr="00E22999" w:rsidRDefault="00264803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StartTime</w:t>
            </w:r>
          </w:p>
        </w:tc>
        <w:tc>
          <w:tcPr>
            <w:tcW w:w="80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64803" w:rsidRPr="00E22999" w:rsidRDefault="00F52539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264803" w:rsidRPr="00E22999" w:rsidRDefault="00264803" w:rsidP="00A662D2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264803" w:rsidRPr="00E22999" w:rsidRDefault="00F52539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每页显示条数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PageCount</w:t>
            </w:r>
          </w:p>
        </w:tc>
        <w:tc>
          <w:tcPr>
            <w:tcW w:w="80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空，则返回所有数据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当前页码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PageNo</w:t>
            </w:r>
          </w:p>
        </w:tc>
        <w:tc>
          <w:tcPr>
            <w:tcW w:w="80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</w:p>
        </w:tc>
      </w:tr>
    </w:tbl>
    <w:p w:rsidR="00264803" w:rsidRPr="00E22999" w:rsidRDefault="00264803" w:rsidP="004D52E5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</w:p>
    <w:p w:rsidR="00E3771B" w:rsidRPr="00E22999" w:rsidRDefault="00E3771B" w:rsidP="00E3771B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6860" w:type="dxa"/>
        <w:tblInd w:w="93" w:type="dxa"/>
        <w:tblLook w:val="04A0" w:firstRow="1" w:lastRow="0" w:firstColumn="1" w:lastColumn="0" w:noHBand="0" w:noVBand="1"/>
      </w:tblPr>
      <w:tblGrid>
        <w:gridCol w:w="2080"/>
        <w:gridCol w:w="2940"/>
        <w:gridCol w:w="1840"/>
      </w:tblGrid>
      <w:tr w:rsidR="00E22999" w:rsidRPr="00E22999" w:rsidTr="00E3771B">
        <w:trPr>
          <w:trHeight w:val="28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120"/>
              <w:ind w:firstLineChars="0" w:firstLine="36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字段中文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字段英文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Oracle 字段类型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净值基准明细ID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BenchmarkDetailId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净值基准ID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BenchmarkId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发布日期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PublishDate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DATE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开盘价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OpeningPrice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NUMBER(20,4)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最高价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TopPrice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NUMBER(20,4)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最低价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BottomPrice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NUMBER(20,4)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收盘价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ClosingPrice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NUMBER(20,4)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收盘涨跌幅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NetChangeRatio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NUMBER(22,4)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处理明细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Remarks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业务所属板块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BizGroup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存续业务所属板块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PmdBizGroup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逻辑删除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IsDeleted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添加日期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CreatedTime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最后更新日期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LastModifiedTime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</w:tr>
    </w:tbl>
    <w:p w:rsidR="00E3771B" w:rsidRPr="00E22999" w:rsidRDefault="00E3771B" w:rsidP="00E3771B">
      <w:pPr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 w:hint="eastAsia"/>
          <w:lang w:val="en-GB" w:eastAsia="zh-CN"/>
        </w:rPr>
        <w:t>取数</w:t>
      </w:r>
      <w:r w:rsidRPr="00E22999">
        <w:rPr>
          <w:rFonts w:ascii="微软雅黑" w:eastAsia="微软雅黑" w:hAnsi="微软雅黑" w:cstheme="minorHAnsi" w:hint="eastAsia"/>
          <w:szCs w:val="21"/>
          <w:lang w:val="en-GB" w:eastAsia="zh-CN"/>
        </w:rPr>
        <w:t>逻辑：</w:t>
      </w:r>
      <w:r w:rsidRPr="00E22999">
        <w:rPr>
          <w:rFonts w:ascii="微软雅黑" w:eastAsia="微软雅黑" w:hAnsi="微软雅黑" w:cstheme="minorHAnsi"/>
          <w:lang w:val="en-GB" w:eastAsia="zh-CN"/>
        </w:rPr>
        <w:t xml:space="preserve"> 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公布全表数据</w:t>
      </w:r>
      <w:r w:rsidR="00CE16A6" w:rsidRPr="00E22999">
        <w:rPr>
          <w:rFonts w:ascii="微软雅黑" w:eastAsia="微软雅黑" w:hAnsi="微软雅黑" w:cstheme="minorHAnsi" w:hint="eastAsia"/>
          <w:lang w:val="en-GB" w:eastAsia="zh-CN"/>
        </w:rPr>
        <w:t>(</w:t>
      </w:r>
      <w:r w:rsidR="00CE16A6" w:rsidRPr="00E22999">
        <w:rPr>
          <w:rFonts w:ascii="微软雅黑" w:eastAsia="微软雅黑" w:hAnsi="微软雅黑" w:cstheme="minorHAnsi"/>
          <w:lang w:val="en-GB" w:eastAsia="zh-CN"/>
        </w:rPr>
        <w:t>TBL_PMD_BENCHMARK_DETAIL</w:t>
      </w:r>
      <w:r w:rsidR="00CE16A6" w:rsidRPr="00E22999">
        <w:rPr>
          <w:rFonts w:ascii="微软雅黑" w:eastAsia="微软雅黑" w:hAnsi="微软雅黑" w:cstheme="minorHAnsi" w:hint="eastAsia"/>
          <w:lang w:val="en-GB" w:eastAsia="zh-CN"/>
        </w:rPr>
        <w:t>)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，where子句如下：</w:t>
      </w:r>
    </w:p>
    <w:p w:rsidR="00E3771B" w:rsidRPr="00E22999" w:rsidRDefault="00E3771B" w:rsidP="00E3771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where </w:t>
      </w:r>
      <w:r w:rsidRPr="00E22999">
        <w:rPr>
          <w:rFonts w:ascii="Courier New" w:hAnsi="Courier New" w:cs="Courier New" w:hint="eastAsia"/>
          <w:sz w:val="20"/>
          <w:lang w:eastAsia="zh-CN"/>
        </w:rPr>
        <w:t>1=1</w:t>
      </w:r>
    </w:p>
    <w:p w:rsidR="00E52B2F" w:rsidRPr="00E22999" w:rsidRDefault="00E52B2F" w:rsidP="00E52B2F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nvl(LastModifiedTime,</w:t>
      </w:r>
    </w:p>
    <w:p w:rsidR="00E52B2F" w:rsidRPr="00E22999" w:rsidRDefault="00E52B2F" w:rsidP="00E52B2F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&gt;=</w:t>
      </w:r>
    </w:p>
    <w:p w:rsidR="00E52B2F" w:rsidRPr="00E22999" w:rsidRDefault="00E52B2F" w:rsidP="00E52B2F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="00264803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S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tartTime#</w:t>
      </w:r>
    </w:p>
    <w:p w:rsidR="00E52B2F" w:rsidRPr="00E22999" w:rsidRDefault="00E52B2F" w:rsidP="00E52B2F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nvl(LastModifiedTime,</w:t>
      </w:r>
    </w:p>
    <w:p w:rsidR="00E52B2F" w:rsidRPr="00E22999" w:rsidRDefault="00E52B2F" w:rsidP="00E52B2F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&lt;=</w:t>
      </w:r>
    </w:p>
    <w:p w:rsidR="00E52B2F" w:rsidRPr="00E22999" w:rsidRDefault="00E52B2F" w:rsidP="00E52B2F">
      <w:pPr>
        <w:spacing w:before="120"/>
        <w:ind w:firstLine="400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="00264803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ndTime#</w:t>
      </w:r>
    </w:p>
    <w:p w:rsidR="00E3771B" w:rsidRPr="00E22999" w:rsidRDefault="00E3771B" w:rsidP="00CC174B">
      <w:pPr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</w:p>
    <w:p w:rsidR="00E3771B" w:rsidRPr="00E22999" w:rsidRDefault="00E3771B" w:rsidP="00E3771B">
      <w:pPr>
        <w:pStyle w:val="3"/>
        <w:spacing w:before="120"/>
        <w:rPr>
          <w:rFonts w:ascii="微软雅黑" w:eastAsia="微软雅黑" w:hAnsi="微软雅黑" w:cstheme="minorHAnsi"/>
          <w:lang w:val="en-GB" w:eastAsia="zh-CN"/>
        </w:rPr>
      </w:pPr>
      <w:bookmarkStart w:id="122" w:name="_Toc534726453"/>
      <w:r w:rsidRPr="00E22999">
        <w:rPr>
          <w:rFonts w:ascii="微软雅黑" w:eastAsia="微软雅黑" w:hAnsi="微软雅黑" w:cstheme="minorHAnsi" w:hint="eastAsia"/>
          <w:lang w:val="en-GB" w:eastAsia="zh-CN"/>
        </w:rPr>
        <w:t>净值基准接口</w:t>
      </w:r>
      <w:bookmarkEnd w:id="122"/>
    </w:p>
    <w:p w:rsidR="00E3771B" w:rsidRPr="00E22999" w:rsidRDefault="00E3771B" w:rsidP="00CE16A6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接口方式：web服务</w:t>
      </w:r>
    </w:p>
    <w:p w:rsidR="004D52E5" w:rsidRPr="00E22999" w:rsidRDefault="004D52E5" w:rsidP="004D52E5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数据源：ODS</w:t>
      </w:r>
    </w:p>
    <w:p w:rsidR="00264803" w:rsidRPr="00E22999" w:rsidRDefault="00264803" w:rsidP="00264803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  <w:r w:rsidRPr="00E22999">
        <w:rPr>
          <w:rFonts w:ascii="微软雅黑" w:eastAsia="微软雅黑" w:hAnsi="微软雅黑"/>
          <w:szCs w:val="21"/>
          <w:lang w:eastAsia="zh-CN"/>
        </w:rPr>
        <w:t xml:space="preserve"> 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E22999" w:rsidRPr="00E22999" w:rsidTr="00A662D2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64803" w:rsidRPr="00E22999" w:rsidRDefault="00264803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64803" w:rsidRPr="00E22999" w:rsidRDefault="00264803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64803" w:rsidRPr="00E22999" w:rsidRDefault="00264803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264803" w:rsidRPr="00E22999" w:rsidRDefault="00264803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lang w:eastAsia="zh-CN"/>
              </w:rPr>
              <w:t>必填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264803" w:rsidRPr="00E22999" w:rsidRDefault="00264803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StartTime</w:t>
            </w:r>
          </w:p>
        </w:tc>
        <w:tc>
          <w:tcPr>
            <w:tcW w:w="80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64803" w:rsidRPr="00E22999" w:rsidRDefault="00F52539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264803" w:rsidRPr="00E22999" w:rsidRDefault="00264803" w:rsidP="00A662D2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264803" w:rsidRPr="00E22999" w:rsidRDefault="00F52539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lastRenderedPageBreak/>
              <w:t>每页显示条数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PageCount</w:t>
            </w:r>
          </w:p>
        </w:tc>
        <w:tc>
          <w:tcPr>
            <w:tcW w:w="80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空，则返回所有数据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当前页码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PageNo</w:t>
            </w:r>
          </w:p>
        </w:tc>
        <w:tc>
          <w:tcPr>
            <w:tcW w:w="80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264803" w:rsidRPr="00E22999" w:rsidRDefault="00264803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</w:p>
        </w:tc>
      </w:tr>
    </w:tbl>
    <w:p w:rsidR="00264803" w:rsidRPr="00E22999" w:rsidRDefault="00264803" w:rsidP="004D52E5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</w:p>
    <w:p w:rsidR="00E3771B" w:rsidRPr="00E22999" w:rsidRDefault="00E3771B" w:rsidP="00E3771B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6860" w:type="dxa"/>
        <w:tblInd w:w="93" w:type="dxa"/>
        <w:tblLook w:val="04A0" w:firstRow="1" w:lastRow="0" w:firstColumn="1" w:lastColumn="0" w:noHBand="0" w:noVBand="1"/>
      </w:tblPr>
      <w:tblGrid>
        <w:gridCol w:w="2080"/>
        <w:gridCol w:w="2940"/>
        <w:gridCol w:w="1840"/>
      </w:tblGrid>
      <w:tr w:rsidR="00E22999" w:rsidRPr="00E22999" w:rsidTr="00E3771B">
        <w:trPr>
          <w:trHeight w:val="28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120"/>
              <w:ind w:firstLineChars="0" w:firstLine="36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字段中文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字段英文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Oracle 字段类型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净值基准ID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BenchmarkId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净值基准代码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BenchmarkCode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净值基准名称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BenchmarkName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净值基准状态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BenchmarkStatus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业务所属板块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BizGroup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存续业务所属板块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PmdBizGroup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逻辑删除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IsDeleted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添加日期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CreatedTime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DATE</w:t>
            </w:r>
          </w:p>
        </w:tc>
      </w:tr>
      <w:tr w:rsidR="00E22999" w:rsidRPr="00E22999" w:rsidTr="00E3771B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最后更新日期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LastModifiedTime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71B" w:rsidRPr="00E22999" w:rsidRDefault="00E3771B" w:rsidP="00E3771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DATE</w:t>
            </w:r>
          </w:p>
        </w:tc>
      </w:tr>
    </w:tbl>
    <w:p w:rsidR="00E3771B" w:rsidRPr="00E22999" w:rsidRDefault="00E3771B" w:rsidP="00E3771B">
      <w:pPr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 w:hint="eastAsia"/>
          <w:lang w:val="en-GB" w:eastAsia="zh-CN"/>
        </w:rPr>
        <w:t>取数</w:t>
      </w:r>
      <w:r w:rsidRPr="00E22999">
        <w:rPr>
          <w:rFonts w:ascii="微软雅黑" w:eastAsia="微软雅黑" w:hAnsi="微软雅黑" w:cstheme="minorHAnsi" w:hint="eastAsia"/>
          <w:szCs w:val="21"/>
          <w:lang w:val="en-GB" w:eastAsia="zh-CN"/>
        </w:rPr>
        <w:t>逻辑：</w:t>
      </w:r>
      <w:r w:rsidRPr="00E22999">
        <w:rPr>
          <w:rFonts w:ascii="微软雅黑" w:eastAsia="微软雅黑" w:hAnsi="微软雅黑" w:cstheme="minorHAnsi"/>
          <w:lang w:val="en-GB" w:eastAsia="zh-CN"/>
        </w:rPr>
        <w:t xml:space="preserve"> 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公布全表数据</w:t>
      </w:r>
      <w:r w:rsidR="00CE16A6" w:rsidRPr="00E22999">
        <w:rPr>
          <w:rFonts w:ascii="微软雅黑" w:eastAsia="微软雅黑" w:hAnsi="微软雅黑" w:cstheme="minorHAnsi" w:hint="eastAsia"/>
          <w:lang w:val="en-GB" w:eastAsia="zh-CN"/>
        </w:rPr>
        <w:t>(</w:t>
      </w:r>
      <w:r w:rsidR="00CE16A6" w:rsidRPr="00E22999">
        <w:rPr>
          <w:rFonts w:ascii="微软雅黑" w:eastAsia="微软雅黑" w:hAnsi="微软雅黑" w:cstheme="minorHAnsi"/>
          <w:lang w:val="en-GB" w:eastAsia="zh-CN"/>
        </w:rPr>
        <w:t>TBL_PMD_BENCHMARK</w:t>
      </w:r>
      <w:r w:rsidR="00CE16A6" w:rsidRPr="00E22999">
        <w:rPr>
          <w:rFonts w:ascii="微软雅黑" w:eastAsia="微软雅黑" w:hAnsi="微软雅黑" w:cstheme="minorHAnsi" w:hint="eastAsia"/>
          <w:lang w:val="en-GB" w:eastAsia="zh-CN"/>
        </w:rPr>
        <w:t>)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，where子句如下：</w:t>
      </w:r>
    </w:p>
    <w:p w:rsidR="00E3771B" w:rsidRPr="00E22999" w:rsidRDefault="00E3771B" w:rsidP="00E3771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where </w:t>
      </w:r>
      <w:r w:rsidRPr="00E22999">
        <w:rPr>
          <w:rFonts w:ascii="Courier New" w:hAnsi="Courier New" w:cs="Courier New" w:hint="eastAsia"/>
          <w:sz w:val="20"/>
          <w:lang w:eastAsia="zh-CN"/>
        </w:rPr>
        <w:t>1=1</w:t>
      </w:r>
    </w:p>
    <w:p w:rsidR="00E52B2F" w:rsidRPr="00E22999" w:rsidRDefault="00E52B2F" w:rsidP="00E52B2F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nvl(LastModifiedTime,</w:t>
      </w:r>
    </w:p>
    <w:p w:rsidR="00E52B2F" w:rsidRPr="00E22999" w:rsidRDefault="00E52B2F" w:rsidP="00E52B2F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&gt;=</w:t>
      </w:r>
    </w:p>
    <w:p w:rsidR="00E52B2F" w:rsidRPr="00E22999" w:rsidRDefault="00E52B2F" w:rsidP="00E52B2F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="00264803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S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tartTime#</w:t>
      </w:r>
    </w:p>
    <w:p w:rsidR="00E52B2F" w:rsidRPr="00E22999" w:rsidRDefault="00E52B2F" w:rsidP="00E52B2F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nvl(LastModifiedTime,</w:t>
      </w:r>
    </w:p>
    <w:p w:rsidR="00E52B2F" w:rsidRPr="00E22999" w:rsidRDefault="00E52B2F" w:rsidP="00E52B2F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&lt;=</w:t>
      </w:r>
    </w:p>
    <w:p w:rsidR="00E52B2F" w:rsidRPr="00E22999" w:rsidRDefault="00E52B2F" w:rsidP="00E52B2F">
      <w:pPr>
        <w:spacing w:before="120"/>
        <w:ind w:firstLine="400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="00264803" w:rsidRPr="00E22999">
        <w:rPr>
          <w:rFonts w:ascii="Courier New" w:hAnsi="Courier New" w:cs="Courier New" w:hint="eastAsia"/>
          <w:sz w:val="20"/>
          <w:highlight w:val="white"/>
          <w:lang w:eastAsia="zh-CN"/>
        </w:rPr>
        <w:t>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ndTime#</w:t>
      </w:r>
    </w:p>
    <w:p w:rsidR="00CC174B" w:rsidRPr="00E22999" w:rsidRDefault="003C53F3" w:rsidP="003C53F3">
      <w:pPr>
        <w:pStyle w:val="3"/>
        <w:spacing w:before="120"/>
        <w:rPr>
          <w:rFonts w:ascii="微软雅黑" w:eastAsia="微软雅黑" w:hAnsi="微软雅黑"/>
          <w:lang w:val="en-GB" w:eastAsia="zh-CN"/>
        </w:rPr>
      </w:pPr>
      <w:bookmarkStart w:id="123" w:name="_Toc534726454"/>
      <w:r w:rsidRPr="00E22999">
        <w:rPr>
          <w:rFonts w:ascii="微软雅黑" w:eastAsia="微软雅黑" w:hAnsi="微软雅黑" w:hint="eastAsia"/>
          <w:lang w:val="en-GB" w:eastAsia="zh-CN"/>
        </w:rPr>
        <w:t>分配计划接口</w:t>
      </w:r>
      <w:bookmarkEnd w:id="123"/>
    </w:p>
    <w:p w:rsidR="00C14826" w:rsidRPr="00E22999" w:rsidRDefault="00C14826" w:rsidP="00C14826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接口方式：web服务</w:t>
      </w:r>
    </w:p>
    <w:p w:rsidR="00C14826" w:rsidRPr="00E22999" w:rsidRDefault="00C14826" w:rsidP="00C14826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数据源：ODS</w:t>
      </w:r>
    </w:p>
    <w:p w:rsidR="00C14826" w:rsidRPr="00E22999" w:rsidRDefault="00C14826" w:rsidP="00C14826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  <w:r w:rsidRPr="00E22999">
        <w:rPr>
          <w:rFonts w:ascii="微软雅黑" w:eastAsia="微软雅黑" w:hAnsi="微软雅黑"/>
          <w:szCs w:val="21"/>
          <w:lang w:eastAsia="zh-CN"/>
        </w:rPr>
        <w:t xml:space="preserve"> 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E22999" w:rsidRPr="00E22999" w:rsidTr="00A662D2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C14826" w:rsidRPr="00E22999" w:rsidRDefault="00C14826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C14826" w:rsidRPr="00E22999" w:rsidRDefault="00C14826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C14826" w:rsidRPr="00E22999" w:rsidRDefault="00C14826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C14826" w:rsidRPr="00E22999" w:rsidRDefault="00C14826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lang w:eastAsia="zh-CN"/>
              </w:rPr>
              <w:t>必填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C14826" w:rsidRPr="00E22999" w:rsidRDefault="00C14826" w:rsidP="00A662D2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业务板块</w:t>
            </w:r>
          </w:p>
        </w:tc>
        <w:tc>
          <w:tcPr>
            <w:tcW w:w="1276" w:type="dxa"/>
            <w:gridSpan w:val="2"/>
            <w:shd w:val="clear" w:color="auto" w:fill="auto"/>
            <w:noWrap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BizGroup</w:t>
            </w:r>
          </w:p>
        </w:tc>
        <w:tc>
          <w:tcPr>
            <w:tcW w:w="806" w:type="dxa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20"/>
                <w:lang w:eastAsia="zh-CN"/>
              </w:rPr>
              <w:t>String[]</w:t>
            </w:r>
          </w:p>
        </w:tc>
        <w:tc>
          <w:tcPr>
            <w:tcW w:w="1276" w:type="dxa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4394" w:type="dxa"/>
            <w:shd w:val="clear" w:color="auto" w:fill="auto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支持多个，多个时传入数组[str1,str2,str3]（可选值为：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bizgroup_gopher</w:t>
            </w: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|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bizgroup_</w:t>
            </w: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noah|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bizgroup_</w:t>
            </w: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hk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）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StartTime</w:t>
            </w:r>
          </w:p>
        </w:tc>
        <w:tc>
          <w:tcPr>
            <w:tcW w:w="806" w:type="dxa"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C14826" w:rsidRPr="00E22999" w:rsidRDefault="00C14826" w:rsidP="00A662D2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lastRenderedPageBreak/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每页显示条数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PageCount</w:t>
            </w:r>
          </w:p>
        </w:tc>
        <w:tc>
          <w:tcPr>
            <w:tcW w:w="806" w:type="dxa"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空，则返回所有数据</w:t>
            </w:r>
          </w:p>
        </w:tc>
      </w:tr>
      <w:tr w:rsidR="00E22999" w:rsidRPr="00E22999" w:rsidTr="00A66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当前页码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PageNo</w:t>
            </w:r>
          </w:p>
        </w:tc>
        <w:tc>
          <w:tcPr>
            <w:tcW w:w="806" w:type="dxa"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C14826" w:rsidRPr="00E22999" w:rsidRDefault="00C14826" w:rsidP="00A662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</w:p>
        </w:tc>
      </w:tr>
    </w:tbl>
    <w:p w:rsidR="00C14826" w:rsidRPr="00E22999" w:rsidRDefault="00C14826" w:rsidP="00C14826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接口输出参数：</w:t>
      </w:r>
    </w:p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2080"/>
        <w:gridCol w:w="2860"/>
        <w:gridCol w:w="1800"/>
        <w:gridCol w:w="1060"/>
        <w:gridCol w:w="1960"/>
      </w:tblGrid>
      <w:tr w:rsidR="00E22999" w:rsidRPr="00E22999" w:rsidTr="00B321B2">
        <w:trPr>
          <w:trHeight w:val="3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120"/>
              <w:ind w:firstLineChars="0" w:firstLine="42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Cs w:val="21"/>
                <w:lang w:eastAsia="zh-CN"/>
              </w:rPr>
              <w:t>字段名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Cs w:val="21"/>
                <w:lang w:eastAsia="zh-CN"/>
              </w:rPr>
              <w:t>column name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Cs w:val="21"/>
                <w:lang w:eastAsia="zh-CN"/>
              </w:rPr>
              <w:t>类型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Cs w:val="21"/>
                <w:lang w:eastAsia="zh-CN"/>
              </w:rPr>
              <w:t>可否为空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Cs w:val="21"/>
                <w:lang w:eastAsia="zh-CN"/>
              </w:rPr>
              <w:t>备注</w:t>
            </w:r>
          </w:p>
        </w:tc>
      </w:tr>
      <w:tr w:rsidR="00E22999" w:rsidRPr="00E22999" w:rsidTr="00B321B2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分配计划ID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BenefitAssignmentPlanId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B321B2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所示计划ID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OverviewPlanSettingId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B321B2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产品ID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ProductId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B321B2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批次ID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BatchId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B321B2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计划分配日期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PlanAssignmentDate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B321B2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版本号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VersionNo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自0开始，改动+1</w:t>
            </w:r>
          </w:p>
        </w:tc>
      </w:tr>
      <w:tr w:rsidR="00E22999" w:rsidRPr="00E22999" w:rsidTr="00B321B2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版本号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SubVersionNo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自0开始，改动+1</w:t>
            </w:r>
          </w:p>
        </w:tc>
      </w:tr>
      <w:tr w:rsidR="00E22999" w:rsidRPr="00E22999" w:rsidTr="00B321B2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关联任务ID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BindTaskId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分配任务id</w:t>
            </w:r>
          </w:p>
        </w:tc>
      </w:tr>
      <w:tr w:rsidR="00E22999" w:rsidRPr="00E22999" w:rsidTr="00B321B2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业务所属板块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BizGroup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B321B2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存续业务所属板块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PmdBizGroup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B321B2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逻辑删除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IsDeleted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B321B2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添加人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CreatedById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B321B2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添加日期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CreatedTime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B321B2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最后更新人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LastModifiedById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E22999" w:rsidRPr="00E22999" w:rsidTr="00B321B2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最后更新日期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LastModifiedTime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1B2" w:rsidRPr="00E22999" w:rsidRDefault="00B321B2" w:rsidP="00B321B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:rsidR="00A662D2" w:rsidRPr="00E22999" w:rsidRDefault="00A662D2" w:rsidP="00A662D2">
      <w:pPr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 w:hint="eastAsia"/>
          <w:lang w:val="en-GB" w:eastAsia="zh-CN"/>
        </w:rPr>
        <w:t>取数</w:t>
      </w:r>
      <w:r w:rsidRPr="00E22999">
        <w:rPr>
          <w:rFonts w:ascii="微软雅黑" w:eastAsia="微软雅黑" w:hAnsi="微软雅黑" w:cstheme="minorHAnsi" w:hint="eastAsia"/>
          <w:szCs w:val="21"/>
          <w:lang w:val="en-GB" w:eastAsia="zh-CN"/>
        </w:rPr>
        <w:t>逻辑：</w:t>
      </w:r>
      <w:r w:rsidRPr="00E22999">
        <w:rPr>
          <w:rFonts w:ascii="微软雅黑" w:eastAsia="微软雅黑" w:hAnsi="微软雅黑" w:cstheme="minorHAnsi"/>
          <w:lang w:val="en-GB" w:eastAsia="zh-CN"/>
        </w:rPr>
        <w:t xml:space="preserve"> 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公布全表数据(</w:t>
      </w:r>
      <w:r w:rsidR="00B9792F" w:rsidRPr="00E22999">
        <w:rPr>
          <w:rFonts w:ascii="Courier New" w:hAnsi="Courier New" w:cs="Courier New"/>
          <w:sz w:val="20"/>
          <w:highlight w:val="white"/>
          <w:lang w:eastAsia="zh-CN"/>
        </w:rPr>
        <w:t>tbl_pmd_distribution_plan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)，where子句如下：</w:t>
      </w:r>
    </w:p>
    <w:p w:rsidR="00A662D2" w:rsidRPr="00E22999" w:rsidRDefault="00A662D2" w:rsidP="00A662D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where </w:t>
      </w:r>
      <w:r w:rsidRPr="00E22999">
        <w:rPr>
          <w:rFonts w:ascii="Courier New" w:hAnsi="Courier New" w:cs="Courier New" w:hint="eastAsia"/>
          <w:sz w:val="20"/>
          <w:lang w:eastAsia="zh-CN"/>
        </w:rPr>
        <w:t>1=1</w:t>
      </w:r>
    </w:p>
    <w:p w:rsidR="00A662D2" w:rsidRPr="00E22999" w:rsidRDefault="00A662D2" w:rsidP="00A662D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nvl(LastModifiedTime,</w:t>
      </w:r>
    </w:p>
    <w:p w:rsidR="00A662D2" w:rsidRPr="00E22999" w:rsidRDefault="00A662D2" w:rsidP="00A662D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&gt;=</w:t>
      </w:r>
    </w:p>
    <w:p w:rsidR="00A662D2" w:rsidRPr="00E22999" w:rsidRDefault="00A662D2" w:rsidP="00A662D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S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tartTime#</w:t>
      </w:r>
    </w:p>
    <w:p w:rsidR="00A662D2" w:rsidRPr="00E22999" w:rsidRDefault="00A662D2" w:rsidP="00A662D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nvl(LastModifiedTime,</w:t>
      </w:r>
    </w:p>
    <w:p w:rsidR="00A662D2" w:rsidRPr="00E22999" w:rsidRDefault="00A662D2" w:rsidP="00A662D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&lt;=</w:t>
      </w:r>
    </w:p>
    <w:p w:rsidR="00A662D2" w:rsidRPr="00E22999" w:rsidRDefault="00A662D2" w:rsidP="00A662D2">
      <w:pPr>
        <w:spacing w:before="120"/>
        <w:ind w:firstLine="400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ndTime#</w:t>
      </w:r>
    </w:p>
    <w:p w:rsidR="00C14826" w:rsidRDefault="00BD52C5" w:rsidP="00BD52C5">
      <w:pPr>
        <w:pStyle w:val="3"/>
        <w:spacing w:before="120"/>
        <w:rPr>
          <w:rFonts w:ascii="微软雅黑" w:eastAsia="微软雅黑" w:hAnsi="微软雅黑"/>
          <w:lang w:val="en-GB" w:eastAsia="zh-CN"/>
        </w:rPr>
      </w:pPr>
      <w:bookmarkStart w:id="124" w:name="_Toc534726455"/>
      <w:r w:rsidRPr="00BD52C5">
        <w:rPr>
          <w:rFonts w:ascii="微软雅黑" w:eastAsia="微软雅黑" w:hAnsi="微软雅黑" w:hint="eastAsia"/>
          <w:lang w:val="en-GB" w:eastAsia="zh-CN"/>
        </w:rPr>
        <w:t>分配主任务</w:t>
      </w:r>
      <w:bookmarkEnd w:id="124"/>
    </w:p>
    <w:p w:rsidR="00BD52C5" w:rsidRDefault="00BD52C5" w:rsidP="00BD52C5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接口输入：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BD52C5" w:rsidRPr="00E22999" w:rsidTr="00643DB3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BD52C5" w:rsidRPr="00E22999" w:rsidRDefault="00BD52C5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BD52C5" w:rsidRPr="00E22999" w:rsidRDefault="00BD52C5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BD52C5" w:rsidRPr="00E22999" w:rsidRDefault="00BD52C5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BD52C5" w:rsidRPr="00E22999" w:rsidRDefault="00AC4F6D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lang w:eastAsia="zh-CN"/>
              </w:rPr>
              <w:t>可否为空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BD52C5" w:rsidRPr="00E22999" w:rsidRDefault="00BD52C5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D52C5" w:rsidRPr="00E22999" w:rsidTr="00643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BD52C5" w:rsidRPr="00E22999" w:rsidRDefault="00BD52C5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BD52C5" w:rsidRPr="00E22999" w:rsidRDefault="00954F5F" w:rsidP="00954F5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ime</w:t>
            </w:r>
          </w:p>
        </w:tc>
        <w:tc>
          <w:tcPr>
            <w:tcW w:w="806" w:type="dxa"/>
            <w:vAlign w:val="center"/>
          </w:tcPr>
          <w:p w:rsidR="00BD52C5" w:rsidRPr="00E22999" w:rsidRDefault="00BD52C5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BD52C5" w:rsidRPr="00E22999" w:rsidRDefault="0082686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BD52C5" w:rsidRPr="00E22999" w:rsidRDefault="00BD52C5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BD52C5" w:rsidRPr="00E22999" w:rsidTr="00643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BD52C5" w:rsidRPr="00E22999" w:rsidRDefault="00BD52C5" w:rsidP="00643DB3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BD52C5" w:rsidRPr="00E22999" w:rsidRDefault="00BD52C5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BD52C5" w:rsidRPr="00E22999" w:rsidRDefault="00BD52C5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BD52C5" w:rsidRPr="00E22999" w:rsidRDefault="0082686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BD52C5" w:rsidRPr="00E22999" w:rsidRDefault="00BD52C5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BD52C5" w:rsidRPr="00E22999" w:rsidTr="00643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BD52C5" w:rsidRPr="00E22999" w:rsidRDefault="00BD52C5" w:rsidP="00643DB3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lastRenderedPageBreak/>
              <w:t>主任务id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BD52C5" w:rsidRPr="00E22999" w:rsidRDefault="00BD52C5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BD52C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SurvivalTaskId</w:t>
            </w:r>
          </w:p>
        </w:tc>
        <w:tc>
          <w:tcPr>
            <w:tcW w:w="806" w:type="dxa"/>
            <w:vAlign w:val="center"/>
          </w:tcPr>
          <w:p w:rsidR="00BD52C5" w:rsidRPr="00E22999" w:rsidRDefault="00BD52C5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BD52C5" w:rsidRPr="00E22999" w:rsidRDefault="00BD52C5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BD52C5" w:rsidRPr="00E22999" w:rsidRDefault="00BD52C5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</w:p>
        </w:tc>
      </w:tr>
    </w:tbl>
    <w:p w:rsidR="00BD52C5" w:rsidRDefault="00BD52C5" w:rsidP="00BD52C5">
      <w:pPr>
        <w:spacing w:before="120"/>
        <w:ind w:firstLine="420"/>
        <w:rPr>
          <w:lang w:val="en-GB" w:eastAsia="zh-CN"/>
        </w:rPr>
      </w:pPr>
    </w:p>
    <w:p w:rsidR="00BD52C5" w:rsidRDefault="00BD52C5" w:rsidP="00BD52C5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接口输出：</w:t>
      </w:r>
    </w:p>
    <w:tbl>
      <w:tblPr>
        <w:tblW w:w="8200" w:type="dxa"/>
        <w:tblInd w:w="93" w:type="dxa"/>
        <w:tblLook w:val="04A0" w:firstRow="1" w:lastRow="0" w:firstColumn="1" w:lastColumn="0" w:noHBand="0" w:noVBand="1"/>
      </w:tblPr>
      <w:tblGrid>
        <w:gridCol w:w="2260"/>
        <w:gridCol w:w="2260"/>
        <w:gridCol w:w="2600"/>
        <w:gridCol w:w="1080"/>
      </w:tblGrid>
      <w:tr w:rsidR="000D45FC" w:rsidRPr="000D45FC" w:rsidTr="000D45FC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120"/>
              <w:ind w:firstLineChars="0" w:firstLine="42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Code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Name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可否为空</w:t>
            </w: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SurvivalTaskId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存续任务ID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86107F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  <w:lang w:eastAsia="zh-CN"/>
              </w:rPr>
            </w:pPr>
            <w:r w:rsidRPr="0086107F"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  <w:lang w:eastAsia="zh-CN"/>
              </w:rPr>
              <w:t>batchid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86107F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  <w:lang w:eastAsia="zh-CN"/>
              </w:rPr>
            </w:pPr>
            <w:r w:rsidRPr="0086107F">
              <w:rPr>
                <w:rFonts w:ascii="微软雅黑" w:eastAsia="微软雅黑" w:hAnsi="微软雅黑" w:cs="宋体" w:hint="eastAsia"/>
                <w:strike/>
                <w:color w:val="000000"/>
                <w:sz w:val="18"/>
                <w:szCs w:val="18"/>
                <w:lang w:eastAsia="zh-CN"/>
              </w:rPr>
              <w:t>关联批次</w:t>
            </w:r>
            <w:r w:rsidRPr="0086107F"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86107F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trike/>
                <w:color w:val="000000"/>
                <w:sz w:val="22"/>
                <w:szCs w:val="22"/>
                <w:lang w:eastAsia="zh-CN"/>
              </w:rPr>
            </w:pPr>
            <w:r w:rsidRPr="0086107F">
              <w:rPr>
                <w:rFonts w:ascii="宋体" w:hAnsi="宋体" w:cs="宋体"/>
                <w:strike/>
                <w:color w:val="000000"/>
                <w:sz w:val="22"/>
                <w:szCs w:val="22"/>
                <w:lang w:eastAsia="zh-CN"/>
              </w:rPr>
              <w:t>VARCHAR2(36）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86107F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trike/>
                <w:color w:val="000000"/>
                <w:sz w:val="22"/>
                <w:szCs w:val="22"/>
                <w:lang w:eastAsia="zh-CN"/>
              </w:rPr>
            </w:pPr>
            <w:r w:rsidRPr="0086107F">
              <w:rPr>
                <w:rFonts w:ascii="宋体" w:hAnsi="宋体" w:cs="宋体" w:hint="eastAsia"/>
                <w:strike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86107F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  <w:lang w:eastAsia="zh-CN"/>
              </w:rPr>
            </w:pPr>
            <w:r w:rsidRPr="0086107F"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  <w:lang w:eastAsia="zh-CN"/>
              </w:rPr>
              <w:t>productid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86107F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  <w:lang w:eastAsia="zh-CN"/>
              </w:rPr>
            </w:pPr>
            <w:r w:rsidRPr="0086107F">
              <w:rPr>
                <w:rFonts w:ascii="微软雅黑" w:eastAsia="微软雅黑" w:hAnsi="微软雅黑" w:cs="宋体" w:hint="eastAsia"/>
                <w:strike/>
                <w:color w:val="000000"/>
                <w:sz w:val="18"/>
                <w:szCs w:val="18"/>
                <w:lang w:eastAsia="zh-CN"/>
              </w:rPr>
              <w:t>关联产品</w:t>
            </w:r>
            <w:r w:rsidRPr="0086107F">
              <w:rPr>
                <w:rFonts w:ascii="微软雅黑" w:eastAsia="微软雅黑" w:hAnsi="微软雅黑" w:cs="宋体"/>
                <w:strike/>
                <w:color w:val="00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86107F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trike/>
                <w:color w:val="000000"/>
                <w:sz w:val="22"/>
                <w:szCs w:val="22"/>
                <w:lang w:eastAsia="zh-CN"/>
              </w:rPr>
            </w:pPr>
            <w:r w:rsidRPr="0086107F">
              <w:rPr>
                <w:rFonts w:ascii="宋体" w:hAnsi="宋体" w:cs="宋体"/>
                <w:strike/>
                <w:color w:val="000000"/>
                <w:sz w:val="22"/>
                <w:szCs w:val="22"/>
                <w:lang w:eastAsia="zh-CN"/>
              </w:rPr>
              <w:t>VARCHAR2(36）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86107F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trike/>
                <w:color w:val="000000"/>
                <w:sz w:val="22"/>
                <w:szCs w:val="22"/>
                <w:lang w:eastAsia="zh-CN"/>
              </w:rPr>
            </w:pPr>
            <w:r w:rsidRPr="0086107F">
              <w:rPr>
                <w:rFonts w:ascii="宋体" w:hAnsi="宋体" w:cs="宋体" w:hint="eastAsia"/>
                <w:strike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925AFF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5AFF" w:rsidRPr="000D45FC" w:rsidRDefault="00925AFF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925AFF"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  <w:t>TaskName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5AFF" w:rsidRPr="000D45FC" w:rsidRDefault="00925AFF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任务名称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5AFF" w:rsidRPr="000D45FC" w:rsidRDefault="00925AFF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925AFF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VARCHAR2(500)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5AFF" w:rsidRPr="000D45FC" w:rsidRDefault="00925AFF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任务状态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DistrType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分配类型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ReturnRatio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提前返还占初始本金比例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NUMBER(22,4)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BenifitDistrFormula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收益分配公式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VARCHAR2(4000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BenifitApproveDate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本次收益核准日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BankTransferDate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银行划款日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BenefitType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收益类型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AdjustedDays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调整后天数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AdjustedRemarks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调整备注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VARCHAR2(4000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IsDeleted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逻辑删除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CreatedTime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添加日期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LastModifiedTime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最后更新日期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7406F8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6F8" w:rsidRPr="000D45FC" w:rsidRDefault="007406F8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Remark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  <w:t>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6F8" w:rsidRPr="000D45FC" w:rsidRDefault="007406F8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color w:val="1F497D"/>
              </w:rPr>
              <w:t>分配规则和条款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6F8" w:rsidRPr="000D45FC" w:rsidRDefault="007406F8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CLOB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6F8" w:rsidRPr="000D45FC" w:rsidRDefault="007406F8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0D45FC" w:rsidRPr="000D45FC" w:rsidTr="000D45FC">
        <w:trPr>
          <w:trHeight w:val="28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DocList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附件列表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:rsidR="00A06746" w:rsidRDefault="00A06746" w:rsidP="00BD52C5">
      <w:pPr>
        <w:spacing w:before="120"/>
        <w:ind w:firstLine="420"/>
        <w:rPr>
          <w:lang w:val="en-GB" w:eastAsia="zh-CN"/>
        </w:rPr>
      </w:pPr>
    </w:p>
    <w:tbl>
      <w:tblPr>
        <w:tblW w:w="8200" w:type="dxa"/>
        <w:tblInd w:w="93" w:type="dxa"/>
        <w:tblLook w:val="04A0" w:firstRow="1" w:lastRow="0" w:firstColumn="1" w:lastColumn="0" w:noHBand="0" w:noVBand="1"/>
      </w:tblPr>
      <w:tblGrid>
        <w:gridCol w:w="2260"/>
        <w:gridCol w:w="2260"/>
        <w:gridCol w:w="2600"/>
        <w:gridCol w:w="1080"/>
      </w:tblGrid>
      <w:tr w:rsidR="00F863DC" w:rsidRPr="00F863DC" w:rsidTr="00F863DC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120"/>
              <w:ind w:firstLineChars="0" w:firstLine="42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DocList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F863DC" w:rsidRPr="00F863DC" w:rsidTr="00F863DC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Code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Name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可否为空</w:t>
            </w:r>
          </w:p>
        </w:tc>
      </w:tr>
      <w:tr w:rsidR="00F863DC" w:rsidRPr="00F863DC" w:rsidTr="00F863DC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文档名称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F863DC" w:rsidRPr="00F863DC" w:rsidTr="00F863DC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DocExtension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文档扩展名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F863DC" w:rsidRPr="00F863DC" w:rsidTr="00F863DC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DocSize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文档大小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NUMBER(18)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F863DC" w:rsidRPr="00F863DC" w:rsidTr="00F863DC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DocDesc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文档说明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VARCHAR2(500)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F863DC" w:rsidRPr="00F863DC" w:rsidTr="00F863DC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F863DC" w:rsidRPr="00F863DC" w:rsidTr="00F863DC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F863DC" w:rsidRDefault="002E2E65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DocRecordId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F863DC" w:rsidRDefault="002E2E65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</w:t>
            </w:r>
            <w:r w:rsidR="00F863DC"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VARCHAR2(36)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F863DC" w:rsidRDefault="00F863DC" w:rsidP="00F863D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N</w:t>
            </w:r>
          </w:p>
        </w:tc>
      </w:tr>
    </w:tbl>
    <w:p w:rsidR="002E2E65" w:rsidRDefault="002E2E65" w:rsidP="002E2E65">
      <w:pPr>
        <w:spacing w:before="120"/>
        <w:ind w:firstLineChars="0" w:firstLine="0"/>
        <w:rPr>
          <w:lang w:val="en-GB" w:eastAsia="zh-CN"/>
        </w:rPr>
      </w:pPr>
      <w:r>
        <w:rPr>
          <w:rFonts w:hint="eastAsia"/>
          <w:lang w:val="en-GB" w:eastAsia="zh-CN"/>
        </w:rPr>
        <w:t>参考</w:t>
      </w:r>
      <w:r>
        <w:rPr>
          <w:rFonts w:hint="eastAsia"/>
          <w:lang w:val="en-GB" w:eastAsia="zh-CN"/>
        </w:rPr>
        <w:t>sql</w:t>
      </w:r>
      <w:r>
        <w:rPr>
          <w:rFonts w:hint="eastAsia"/>
          <w:lang w:val="en-GB" w:eastAsia="zh-CN"/>
        </w:rPr>
        <w:t>：</w:t>
      </w:r>
    </w:p>
    <w:p w:rsidR="002E2E65" w:rsidRDefault="002E2E65" w:rsidP="002E2E6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tbl_doc_record t, tbl_doc_ref t1</w:t>
      </w:r>
    </w:p>
    <w:p w:rsidR="002E2E65" w:rsidRDefault="002E2E65" w:rsidP="002E2E6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t.docrecordid = t1.docrecordid</w:t>
      </w:r>
    </w:p>
    <w:p w:rsidR="002E2E65" w:rsidRDefault="002E2E65" w:rsidP="002E2E65">
      <w:pPr>
        <w:widowControl w:val="0"/>
        <w:overflowPunct/>
        <w:spacing w:beforeLines="0" w:before="0"/>
        <w:ind w:firstLineChars="0" w:firstLine="0"/>
        <w:textAlignment w:val="auto"/>
        <w:rPr>
          <w:lang w:val="en-GB"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t1.docrefobjid = #</w:t>
      </w:r>
      <w:r w:rsidRPr="00BD52C5">
        <w:rPr>
          <w:rFonts w:ascii="微软雅黑" w:eastAsia="微软雅黑" w:hAnsi="微软雅黑" w:cs="宋体" w:hint="eastAsia"/>
          <w:color w:val="000000"/>
          <w:sz w:val="18"/>
          <w:szCs w:val="18"/>
          <w:lang w:eastAsia="zh-CN"/>
        </w:rPr>
        <w:t>SurvivalTaskId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#</w:t>
      </w:r>
    </w:p>
    <w:p w:rsidR="000D45FC" w:rsidRDefault="000D45FC" w:rsidP="00BD52C5">
      <w:pPr>
        <w:spacing w:before="120"/>
        <w:ind w:firstLine="420"/>
        <w:rPr>
          <w:lang w:val="en-GB" w:eastAsia="zh-CN"/>
        </w:rPr>
      </w:pPr>
    </w:p>
    <w:p w:rsidR="002B54E2" w:rsidRDefault="002B54E2" w:rsidP="002B54E2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参考</w:t>
      </w:r>
      <w:r>
        <w:rPr>
          <w:rFonts w:hint="eastAsia"/>
          <w:lang w:val="en-GB" w:eastAsia="zh-CN"/>
        </w:rPr>
        <w:t>sql</w:t>
      </w:r>
      <w:r>
        <w:rPr>
          <w:rFonts w:hint="eastAsia"/>
          <w:lang w:val="en-GB" w:eastAsia="zh-CN"/>
        </w:rPr>
        <w:t>：</w:t>
      </w:r>
    </w:p>
    <w:p w:rsidR="002B54E2" w:rsidRDefault="002B54E2" w:rsidP="002B54E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 w:rsidRPr="002B54E2">
        <w:rPr>
          <w:rFonts w:ascii="Courier New" w:hAnsi="Courier New" w:cs="Courier New"/>
          <w:color w:val="000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tbl_pmd_survival_task t</w:t>
      </w:r>
    </w:p>
    <w:p w:rsidR="002B54E2" w:rsidRPr="002B54E2" w:rsidRDefault="002B54E2" w:rsidP="002B54E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 w:rsidRPr="002B54E2">
        <w:rPr>
          <w:rFonts w:ascii="Courier New" w:hAnsi="Courier New" w:cs="Courier New"/>
          <w:color w:val="000080"/>
          <w:sz w:val="20"/>
          <w:highlight w:val="white"/>
          <w:lang w:eastAsia="zh-CN"/>
        </w:rPr>
        <w:lastRenderedPageBreak/>
        <w:t>where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t.tasktype =</w:t>
      </w:r>
      <w:r w:rsidRPr="002B54E2">
        <w:rPr>
          <w:rFonts w:ascii="Courier New" w:hAnsi="Courier New" w:cs="Courier New"/>
          <w:color w:val="000080"/>
          <w:sz w:val="20"/>
          <w:highlight w:val="white"/>
          <w:lang w:eastAsia="zh-CN"/>
        </w:rPr>
        <w:t>'tasktype_distrib'</w:t>
      </w:r>
    </w:p>
    <w:p w:rsidR="002B54E2" w:rsidRPr="00D212AD" w:rsidRDefault="002B54E2" w:rsidP="002B54E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</w:pPr>
      <w:r w:rsidRPr="00D212AD">
        <w:rPr>
          <w:rFonts w:ascii="Courier New" w:hAnsi="Courier New" w:cs="Courier New" w:hint="eastAsia"/>
          <w:strike/>
          <w:color w:val="000080"/>
          <w:sz w:val="20"/>
          <w:highlight w:val="white"/>
          <w:lang w:eastAsia="zh-CN"/>
        </w:rPr>
        <w:t>and t.</w:t>
      </w:r>
      <w:r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TASKSTATUS IN ('taskstatus_finished',</w:t>
      </w:r>
    </w:p>
    <w:p w:rsidR="002B54E2" w:rsidRPr="00D212AD" w:rsidRDefault="002B54E2" w:rsidP="002B54E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</w:pPr>
      <w:r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                           'taskstatus_approve_pass',</w:t>
      </w:r>
    </w:p>
    <w:p w:rsidR="002B54E2" w:rsidRPr="00D212AD" w:rsidRDefault="002B54E2" w:rsidP="002B54E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</w:pPr>
      <w:r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                           'taskstatus_inprogress',</w:t>
      </w:r>
    </w:p>
    <w:p w:rsidR="002B54E2" w:rsidRPr="00D212AD" w:rsidRDefault="002B54E2" w:rsidP="002B54E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</w:pPr>
      <w:r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                           'taskstatus_review_pass'</w:t>
      </w:r>
      <w:r w:rsidR="00F26228" w:rsidRPr="00D212AD">
        <w:rPr>
          <w:rFonts w:ascii="Courier New" w:hAnsi="Courier New" w:cs="Courier New" w:hint="eastAsia"/>
          <w:strike/>
          <w:color w:val="000080"/>
          <w:sz w:val="20"/>
          <w:highlight w:val="white"/>
          <w:lang w:eastAsia="zh-CN"/>
        </w:rPr>
        <w:t>,</w:t>
      </w:r>
      <w:r w:rsidR="00F26228"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 xml:space="preserve"> '</w:t>
      </w:r>
      <w:r w:rsidR="00F26228" w:rsidRPr="00D212AD">
        <w:rPr>
          <w:rFonts w:ascii="Courier New" w:hAnsi="Courier New" w:cs="Courier New" w:hint="eastAsia"/>
          <w:strike/>
          <w:color w:val="000080"/>
          <w:sz w:val="20"/>
          <w:highlight w:val="white"/>
          <w:lang w:eastAsia="zh-CN"/>
        </w:rPr>
        <w:t>taskstatus_invalid</w:t>
      </w:r>
      <w:r w:rsidR="00F26228"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'</w:t>
      </w:r>
      <w:r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)</w:t>
      </w:r>
    </w:p>
    <w:p w:rsidR="002B54E2" w:rsidRPr="002E2E65" w:rsidRDefault="002B54E2" w:rsidP="00BD52C5">
      <w:pPr>
        <w:spacing w:before="120"/>
        <w:ind w:firstLine="420"/>
        <w:rPr>
          <w:lang w:val="en-GB" w:eastAsia="zh-CN"/>
        </w:rPr>
      </w:pPr>
    </w:p>
    <w:tbl>
      <w:tblPr>
        <w:tblW w:w="4760" w:type="dxa"/>
        <w:tblInd w:w="93" w:type="dxa"/>
        <w:tblLook w:val="04A0" w:firstRow="1" w:lastRow="0" w:firstColumn="1" w:lastColumn="0" w:noHBand="0" w:noVBand="1"/>
      </w:tblPr>
      <w:tblGrid>
        <w:gridCol w:w="2500"/>
        <w:gridCol w:w="2279"/>
      </w:tblGrid>
      <w:tr w:rsidR="00A06746" w:rsidRPr="00A06746" w:rsidTr="00A06746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120"/>
              <w:ind w:firstLineChars="0" w:firstLine="36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分配类型字典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字典名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字典编码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募集期利息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disttype_interest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分红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disttype_bonus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全部本金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disttype_principal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部分本金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disttype_partialprincipal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收益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disttype_profit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收益类型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字典名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字典编码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类固定+浮动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syms_3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类固定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syms_1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现金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syms_4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浮动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syms_2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任务状态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字典编码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字典名称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taskstatus_created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已创建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taskstatus_to_submit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待提交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taskstatus_to_review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待复核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taskstatus_review_fail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复核不通过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taskstatus_review_pass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复核通过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taskstatus_to_approve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待审批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taskstatus_approve_fail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审批不通过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taskstatus_approve_pass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审批通过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taskstatus_inprogress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执行中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taskstatus_finished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已完成</w:t>
            </w:r>
          </w:p>
        </w:tc>
      </w:tr>
      <w:tr w:rsidR="00A06746" w:rsidRPr="00A06746" w:rsidTr="00A06746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taskstatus_invalid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已失效</w:t>
            </w:r>
          </w:p>
        </w:tc>
      </w:tr>
    </w:tbl>
    <w:p w:rsidR="00A06746" w:rsidRDefault="00A06746" w:rsidP="00BD52C5">
      <w:pPr>
        <w:spacing w:before="120"/>
        <w:ind w:firstLine="420"/>
        <w:rPr>
          <w:lang w:val="en-GB" w:eastAsia="zh-CN"/>
        </w:rPr>
      </w:pPr>
    </w:p>
    <w:p w:rsidR="002B54E2" w:rsidRDefault="002B54E2" w:rsidP="00C668CE">
      <w:pPr>
        <w:spacing w:before="120"/>
        <w:ind w:firstLineChars="0" w:firstLine="0"/>
        <w:rPr>
          <w:rFonts w:ascii="Courier New" w:hAnsi="Courier New" w:cs="Courier New"/>
          <w:color w:val="0000FF"/>
          <w:sz w:val="20"/>
          <w:lang w:eastAsia="zh-CN"/>
        </w:rPr>
      </w:pPr>
    </w:p>
    <w:p w:rsidR="00C668CE" w:rsidRDefault="00C668CE" w:rsidP="00C668CE">
      <w:pPr>
        <w:spacing w:before="120"/>
        <w:ind w:firstLineChars="0" w:firstLine="0"/>
        <w:rPr>
          <w:rFonts w:ascii="Courier New" w:hAnsi="Courier New" w:cs="Courier New"/>
          <w:color w:val="0000FF"/>
          <w:sz w:val="20"/>
          <w:lang w:eastAsia="zh-CN"/>
        </w:rPr>
      </w:pPr>
    </w:p>
    <w:p w:rsidR="00C668CE" w:rsidRPr="00A06746" w:rsidRDefault="00C668CE" w:rsidP="00A06746">
      <w:pPr>
        <w:pStyle w:val="3"/>
        <w:spacing w:before="120"/>
        <w:rPr>
          <w:rFonts w:ascii="微软雅黑" w:eastAsia="微软雅黑" w:hAnsi="微软雅黑"/>
          <w:lang w:val="en-GB" w:eastAsia="zh-CN"/>
        </w:rPr>
      </w:pPr>
      <w:bookmarkStart w:id="125" w:name="_Toc534726456"/>
      <w:r w:rsidRPr="00A06746">
        <w:rPr>
          <w:rFonts w:ascii="微软雅黑" w:eastAsia="微软雅黑" w:hAnsi="微软雅黑" w:hint="eastAsia"/>
          <w:lang w:val="en-GB" w:eastAsia="zh-CN"/>
        </w:rPr>
        <w:t>分配子任务</w:t>
      </w:r>
      <w:bookmarkEnd w:id="125"/>
    </w:p>
    <w:p w:rsidR="00C668CE" w:rsidRDefault="00C668CE" w:rsidP="00C668CE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接口输入：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C668CE" w:rsidRPr="00E22999" w:rsidTr="00643DB3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C668CE" w:rsidRPr="00E22999" w:rsidRDefault="00C668CE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lastRenderedPageBreak/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C668CE" w:rsidRPr="00E22999" w:rsidRDefault="00C668CE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C668CE" w:rsidRPr="00E22999" w:rsidRDefault="00C668CE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C668CE" w:rsidRPr="00E22999" w:rsidRDefault="00AC4F6D" w:rsidP="00AC4F6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lang w:eastAsia="zh-CN"/>
              </w:rPr>
              <w:t>可否为空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C668CE" w:rsidRPr="00E22999" w:rsidRDefault="00C668CE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C668CE" w:rsidRPr="00E22999" w:rsidTr="00643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C668CE" w:rsidRPr="00E22999" w:rsidRDefault="00C668C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C668CE" w:rsidRPr="00E22999" w:rsidRDefault="00954F5F" w:rsidP="00954F5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ime</w:t>
            </w:r>
          </w:p>
        </w:tc>
        <w:tc>
          <w:tcPr>
            <w:tcW w:w="806" w:type="dxa"/>
            <w:vAlign w:val="center"/>
          </w:tcPr>
          <w:p w:rsidR="00C668CE" w:rsidRPr="00E22999" w:rsidRDefault="00C668C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C668CE" w:rsidRPr="00E22999" w:rsidRDefault="0082686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C668CE" w:rsidRPr="00E22999" w:rsidRDefault="00C668C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C668CE" w:rsidRPr="00E22999" w:rsidTr="00643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C668CE" w:rsidRPr="00E22999" w:rsidRDefault="00C668CE" w:rsidP="00643DB3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C668CE" w:rsidRPr="00E22999" w:rsidRDefault="00C668C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C668CE" w:rsidRPr="00E22999" w:rsidRDefault="00C668C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C668CE" w:rsidRPr="00E22999" w:rsidRDefault="0082686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C668CE" w:rsidRPr="00E22999" w:rsidRDefault="00C668C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C668CE" w:rsidRPr="00E22999" w:rsidTr="00643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C668CE" w:rsidRPr="00E22999" w:rsidRDefault="00C668CE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子任务id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C668CE" w:rsidRPr="00E22999" w:rsidRDefault="00954F5F" w:rsidP="00954F5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C</w:t>
            </w: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lient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S</w:t>
            </w: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ub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ask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I</w:t>
            </w: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d</w:t>
            </w:r>
          </w:p>
        </w:tc>
        <w:tc>
          <w:tcPr>
            <w:tcW w:w="806" w:type="dxa"/>
            <w:vAlign w:val="center"/>
          </w:tcPr>
          <w:p w:rsidR="00C668CE" w:rsidRPr="00E22999" w:rsidRDefault="00C668CE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C668CE" w:rsidRPr="00E22999" w:rsidRDefault="00C668C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C668CE" w:rsidRPr="00E22999" w:rsidRDefault="00C668C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</w:p>
        </w:tc>
      </w:tr>
    </w:tbl>
    <w:p w:rsidR="00C668CE" w:rsidRDefault="00A06746" w:rsidP="00C668CE">
      <w:pPr>
        <w:spacing w:before="120"/>
        <w:ind w:firstLineChars="0" w:firstLine="0"/>
        <w:rPr>
          <w:lang w:val="en-GB" w:eastAsia="zh-CN"/>
        </w:rPr>
      </w:pPr>
      <w:r>
        <w:rPr>
          <w:rFonts w:hint="eastAsia"/>
          <w:lang w:val="en-GB" w:eastAsia="zh-CN"/>
        </w:rPr>
        <w:t>接口输出：</w:t>
      </w:r>
    </w:p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2600"/>
        <w:gridCol w:w="2860"/>
        <w:gridCol w:w="2600"/>
        <w:gridCol w:w="1080"/>
      </w:tblGrid>
      <w:tr w:rsidR="00A06746" w:rsidRPr="00A06746" w:rsidTr="00A06746">
        <w:trPr>
          <w:trHeight w:val="285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A06746" w:rsidRPr="00A06746" w:rsidRDefault="00A06746" w:rsidP="00A06746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A06746">
              <w:rPr>
                <w:rFonts w:ascii="微软雅黑" w:eastAsia="微软雅黑" w:hAnsi="微软雅黑" w:hint="eastAsia"/>
                <w:b/>
              </w:rPr>
              <w:t>Code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A06746" w:rsidRPr="00A06746" w:rsidRDefault="00A06746" w:rsidP="00A06746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A06746">
              <w:rPr>
                <w:rFonts w:ascii="微软雅黑" w:eastAsia="微软雅黑" w:hAnsi="微软雅黑" w:hint="eastAsia"/>
                <w:b/>
              </w:rPr>
              <w:t>Name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A06746" w:rsidRPr="00A06746" w:rsidRDefault="00A06746" w:rsidP="00A06746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A06746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A06746" w:rsidRPr="00A06746" w:rsidRDefault="00A06746" w:rsidP="00A06746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A06746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Clientsubtaskid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子任务ID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Clientsubtaskstatus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子任务状态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Survivaltaskid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存续任务ID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Clientsubtaskcode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子任务编号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Dealinvestmentid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交易登记交易Id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</w:tr>
      <w:tr w:rsidR="001C71D3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1D3" w:rsidRPr="00A06746" w:rsidRDefault="001C71D3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Courier New" w:hAnsi="Courier New" w:cs="Courier New"/>
                <w:color w:val="000080"/>
                <w:sz w:val="20"/>
                <w:highlight w:val="white"/>
                <w:lang w:eastAsia="zh-CN"/>
              </w:rPr>
              <w:t>Fgroupnum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1D3" w:rsidRPr="00A06746" w:rsidRDefault="001C71D3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客户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集团号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1D3" w:rsidRPr="00A06746" w:rsidRDefault="001C71D3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1D3" w:rsidRPr="00A06746" w:rsidRDefault="001C71D3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Productid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产品ID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Batchcode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批次CODE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Subtaskremarks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子任务备注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VARCHAR2(4000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Bizgroup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业务所属板块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Pmdbizgroup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存续业务所属板块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Isdeleted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逻辑删除:1:是/0:否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VARCHAR2(1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Createdbyid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添加人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Createdtime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添加日期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Lastmodifiedbyid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最后更新人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Lastmodifiedtime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最后更新日期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</w:tr>
      <w:tr w:rsidR="00A06746" w:rsidRPr="00A06746" w:rsidTr="00A06746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C4F6D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Operationtaskid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作业子任务ID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VARCHAR2(36)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746" w:rsidRPr="00A06746" w:rsidRDefault="00A06746" w:rsidP="00A0674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A0674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</w:tr>
    </w:tbl>
    <w:p w:rsidR="00AC4F6D" w:rsidRPr="00AC4F6D" w:rsidRDefault="00AC4F6D" w:rsidP="00AC4F6D">
      <w:pPr>
        <w:widowControl w:val="0"/>
        <w:overflowPunct/>
        <w:spacing w:beforeLines="0" w:before="0"/>
        <w:ind w:firstLineChars="0" w:firstLine="0"/>
        <w:textAlignment w:val="auto"/>
        <w:rPr>
          <w:rFonts w:ascii="微软雅黑" w:eastAsia="微软雅黑" w:hAnsi="微软雅黑"/>
          <w:sz w:val="20"/>
          <w:lang w:val="en-GB" w:eastAsia="zh-CN"/>
        </w:rPr>
      </w:pPr>
      <w:r>
        <w:rPr>
          <w:rFonts w:ascii="微软雅黑" w:eastAsia="微软雅黑" w:hAnsi="微软雅黑" w:hint="eastAsia"/>
          <w:sz w:val="20"/>
          <w:lang w:val="en-GB" w:eastAsia="zh-CN"/>
        </w:rPr>
        <w:t>参考sql：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tbl_pmd_client_subtask t </w:t>
      </w:r>
      <w:r w:rsidR="001C71D3">
        <w:rPr>
          <w:rFonts w:ascii="Courier New" w:hAnsi="Courier New" w:cs="Courier New" w:hint="eastAsia"/>
          <w:color w:val="000080"/>
          <w:sz w:val="20"/>
          <w:highlight w:val="white"/>
          <w:lang w:eastAsia="zh-CN"/>
        </w:rPr>
        <w:t xml:space="preserve">, tbl_sys_client t1 </w:t>
      </w:r>
      <w:r w:rsidR="001C71D3"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 w:rsidR="001C71D3"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 w:rsidR="001C71D3"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t.tasktype = </w:t>
      </w:r>
      <w:r w:rsidR="001C71D3">
        <w:rPr>
          <w:rFonts w:ascii="Courier New" w:hAnsi="Courier New" w:cs="Courier New"/>
          <w:color w:val="0000FF"/>
          <w:sz w:val="20"/>
          <w:highlight w:val="white"/>
          <w:lang w:eastAsia="zh-CN"/>
        </w:rPr>
        <w:t>'tasktype_distrib'</w:t>
      </w:r>
      <w:r w:rsidR="001C71D3">
        <w:rPr>
          <w:rFonts w:ascii="Courier New" w:hAnsi="Courier New" w:cs="Courier New" w:hint="eastAsia"/>
          <w:color w:val="0000FF"/>
          <w:sz w:val="20"/>
          <w:lang w:eastAsia="zh-CN"/>
        </w:rPr>
        <w:t xml:space="preserve"> and t.clientid = t1.clientid</w:t>
      </w:r>
    </w:p>
    <w:p w:rsidR="00A06746" w:rsidRPr="00AC4F6D" w:rsidRDefault="00AC4F6D" w:rsidP="00AC4F6D">
      <w:pPr>
        <w:pStyle w:val="3"/>
        <w:spacing w:before="120"/>
        <w:rPr>
          <w:rFonts w:ascii="微软雅黑" w:eastAsia="微软雅黑" w:hAnsi="微软雅黑"/>
          <w:lang w:val="en-GB" w:eastAsia="zh-CN"/>
        </w:rPr>
      </w:pPr>
      <w:bookmarkStart w:id="126" w:name="_Toc534726457"/>
      <w:r w:rsidRPr="00AC4F6D">
        <w:rPr>
          <w:rFonts w:ascii="微软雅黑" w:eastAsia="微软雅黑" w:hAnsi="微软雅黑" w:hint="eastAsia"/>
          <w:lang w:val="en-GB" w:eastAsia="zh-CN"/>
        </w:rPr>
        <w:t>Call</w:t>
      </w:r>
      <w:r>
        <w:rPr>
          <w:rFonts w:ascii="微软雅黑" w:eastAsia="微软雅黑" w:hAnsi="微软雅黑" w:hint="eastAsia"/>
          <w:lang w:val="en-GB" w:eastAsia="zh-CN"/>
        </w:rPr>
        <w:t>款</w:t>
      </w:r>
      <w:r w:rsidRPr="00AC4F6D">
        <w:rPr>
          <w:rFonts w:ascii="微软雅黑" w:eastAsia="微软雅黑" w:hAnsi="微软雅黑" w:hint="eastAsia"/>
          <w:lang w:val="en-GB" w:eastAsia="zh-CN"/>
        </w:rPr>
        <w:t>主任务</w:t>
      </w:r>
      <w:bookmarkEnd w:id="126"/>
    </w:p>
    <w:p w:rsidR="00AC4F6D" w:rsidRDefault="00AC4F6D" w:rsidP="00AC4F6D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接口输入：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AC4F6D" w:rsidRPr="00E22999" w:rsidTr="00643DB3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AC4F6D" w:rsidRPr="00E22999" w:rsidRDefault="00AC4F6D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AC4F6D" w:rsidRPr="00E22999" w:rsidRDefault="00AC4F6D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AC4F6D" w:rsidRPr="00E22999" w:rsidRDefault="00AC4F6D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AC4F6D" w:rsidRPr="00E22999" w:rsidRDefault="00AC4F6D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lang w:eastAsia="zh-CN"/>
              </w:rPr>
              <w:t>可否为空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AC4F6D" w:rsidRPr="00E22999" w:rsidRDefault="00AC4F6D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C4F6D" w:rsidRPr="00E22999" w:rsidTr="00643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AC4F6D" w:rsidRPr="00E22999" w:rsidRDefault="00AC4F6D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AC4F6D" w:rsidRPr="00E22999" w:rsidRDefault="00954F5F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</w:t>
            </w:r>
            <w:r w:rsidR="000E712E"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ime</w:t>
            </w:r>
          </w:p>
        </w:tc>
        <w:tc>
          <w:tcPr>
            <w:tcW w:w="806" w:type="dxa"/>
            <w:vAlign w:val="center"/>
          </w:tcPr>
          <w:p w:rsidR="00AC4F6D" w:rsidRPr="00E22999" w:rsidRDefault="00AC4F6D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AC4F6D" w:rsidRPr="00E22999" w:rsidRDefault="0082686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AC4F6D" w:rsidRPr="00E22999" w:rsidRDefault="00AC4F6D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AC4F6D" w:rsidRPr="00E22999" w:rsidTr="00643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AC4F6D" w:rsidRPr="00E22999" w:rsidRDefault="00AC4F6D" w:rsidP="00643DB3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AC4F6D" w:rsidRPr="00E22999" w:rsidRDefault="00AC4F6D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AC4F6D" w:rsidRPr="00E22999" w:rsidRDefault="00AC4F6D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AC4F6D" w:rsidRPr="00E22999" w:rsidRDefault="0082686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C4F6D" w:rsidRPr="00E22999" w:rsidRDefault="00AC4F6D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AC4F6D" w:rsidRPr="00E22999" w:rsidTr="00643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AC4F6D" w:rsidRPr="00E22999" w:rsidRDefault="00AC4F6D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lastRenderedPageBreak/>
              <w:t>主任务id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AC4F6D" w:rsidRPr="00E22999" w:rsidRDefault="00AC4F6D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BD52C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SurvivalTaskId</w:t>
            </w:r>
          </w:p>
        </w:tc>
        <w:tc>
          <w:tcPr>
            <w:tcW w:w="806" w:type="dxa"/>
            <w:vAlign w:val="center"/>
          </w:tcPr>
          <w:p w:rsidR="00AC4F6D" w:rsidRPr="00E22999" w:rsidRDefault="00AC4F6D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AC4F6D" w:rsidRPr="00E22999" w:rsidRDefault="00AC4F6D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C4F6D" w:rsidRPr="00E22999" w:rsidRDefault="00AC4F6D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</w:p>
        </w:tc>
      </w:tr>
    </w:tbl>
    <w:p w:rsidR="00AC4F6D" w:rsidRDefault="00AC4F6D" w:rsidP="00C668CE">
      <w:pPr>
        <w:spacing w:before="120"/>
        <w:ind w:firstLineChars="0" w:firstLine="0"/>
        <w:rPr>
          <w:lang w:val="en-GB" w:eastAsia="zh-CN"/>
        </w:rPr>
      </w:pPr>
      <w:r>
        <w:rPr>
          <w:rFonts w:hint="eastAsia"/>
          <w:lang w:val="en-GB" w:eastAsia="zh-CN"/>
        </w:rPr>
        <w:t>接口输出：</w:t>
      </w:r>
    </w:p>
    <w:tbl>
      <w:tblPr>
        <w:tblW w:w="9400" w:type="dxa"/>
        <w:tblInd w:w="88" w:type="dxa"/>
        <w:tblLook w:val="04A0" w:firstRow="1" w:lastRow="0" w:firstColumn="1" w:lastColumn="0" w:noHBand="0" w:noVBand="1"/>
      </w:tblPr>
      <w:tblGrid>
        <w:gridCol w:w="2600"/>
        <w:gridCol w:w="3120"/>
        <w:gridCol w:w="2600"/>
        <w:gridCol w:w="1080"/>
      </w:tblGrid>
      <w:tr w:rsidR="00EB1410" w:rsidRPr="00EB1410" w:rsidTr="007406F8">
        <w:trPr>
          <w:trHeight w:val="33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120"/>
              <w:ind w:firstLineChars="0" w:firstLine="42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Code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Name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可否为空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Survivaltaskid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存续任务ID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Taskname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任务名称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VARCHAR2(500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Tasktype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任务类型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Taskstatus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任务状态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7406F8" w:rsidRPr="00D05B87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6F8" w:rsidRPr="00D05B87" w:rsidRDefault="007406F8" w:rsidP="00E265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Taskpriority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6F8" w:rsidRPr="00D05B87" w:rsidRDefault="007406F8" w:rsidP="00E265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任务优先级 0:一般/1:紧急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6F8" w:rsidRPr="00D05B87" w:rsidRDefault="007406F8" w:rsidP="00E265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6F8" w:rsidRPr="00D05B87" w:rsidRDefault="007406F8" w:rsidP="00E265C1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Sharecatid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产品份额类别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Callratio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Call款比例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NUMBER(22,4)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Callmoney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Call款金额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NUMBER(20,2)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Callterm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Call款期次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Taskstartdate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任务开始时间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Taskenddate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任务截止时间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Sendtofp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客服是否发送理财师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Sendtoclient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客服是否发送客户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Bizgroup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业务所属板块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Pmdbizgroup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存续业务所属板块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Isdeleted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逻辑删除:1:是/0:否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Createdbyid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添加人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Createdtime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添加日期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Lastmodifiedbyid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最后更新人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Lastmodifiedtime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最后更新日期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B1410" w:rsidRPr="00EB1410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Remarks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备注说明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CLOB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B141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0D45FC" w:rsidRPr="000D45FC" w:rsidTr="007406F8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DocList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附件列表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:rsidR="000D45FC" w:rsidRDefault="000D45FC" w:rsidP="00C668CE">
      <w:pPr>
        <w:spacing w:before="120"/>
        <w:ind w:firstLineChars="0" w:firstLine="0"/>
        <w:rPr>
          <w:lang w:val="en-GB" w:eastAsia="zh-CN"/>
        </w:rPr>
      </w:pPr>
    </w:p>
    <w:tbl>
      <w:tblPr>
        <w:tblW w:w="8200" w:type="dxa"/>
        <w:tblInd w:w="93" w:type="dxa"/>
        <w:tblLook w:val="04A0" w:firstRow="1" w:lastRow="0" w:firstColumn="1" w:lastColumn="0" w:noHBand="0" w:noVBand="1"/>
      </w:tblPr>
      <w:tblGrid>
        <w:gridCol w:w="2260"/>
        <w:gridCol w:w="2260"/>
        <w:gridCol w:w="2600"/>
        <w:gridCol w:w="1080"/>
      </w:tblGrid>
      <w:tr w:rsidR="000D45FC" w:rsidRPr="000D45FC" w:rsidTr="000D45FC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120"/>
              <w:ind w:firstLineChars="0" w:firstLine="42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DocList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0D45FC" w:rsidRPr="000D45FC" w:rsidTr="000D45FC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Code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Name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可否为空</w:t>
            </w:r>
          </w:p>
        </w:tc>
      </w:tr>
      <w:tr w:rsidR="000D45FC" w:rsidRPr="000D45FC" w:rsidTr="000D45FC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文档名称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0D45FC" w:rsidRPr="000D45FC" w:rsidTr="000D45FC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DocExtension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文档扩展名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0D45FC" w:rsidRPr="000D45FC" w:rsidTr="000D45FC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DocSize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文档大小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NUMBER(18)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0D45FC" w:rsidRPr="000D45FC" w:rsidTr="000D45FC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DocDesc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文档说明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VARCHAR2(500)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0D45FC" w:rsidRPr="000D45FC" w:rsidTr="000D45FC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5FC" w:rsidRPr="000D45FC" w:rsidRDefault="000D45FC" w:rsidP="000D45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2E2E65" w:rsidRPr="00F863DC" w:rsidTr="002E2E65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E65" w:rsidRPr="00F863DC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DocRecordId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E65" w:rsidRPr="00F863DC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</w:t>
            </w: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2E65" w:rsidRPr="00F863DC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VARCHAR2(36)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2E65" w:rsidRPr="00F863DC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N</w:t>
            </w:r>
          </w:p>
        </w:tc>
      </w:tr>
    </w:tbl>
    <w:p w:rsidR="002E2E65" w:rsidRDefault="002E2E65" w:rsidP="002E2E65">
      <w:pPr>
        <w:spacing w:before="120"/>
        <w:ind w:firstLineChars="0" w:firstLine="0"/>
        <w:rPr>
          <w:lang w:val="en-GB" w:eastAsia="zh-CN"/>
        </w:rPr>
      </w:pPr>
      <w:r>
        <w:rPr>
          <w:rFonts w:hint="eastAsia"/>
          <w:lang w:val="en-GB" w:eastAsia="zh-CN"/>
        </w:rPr>
        <w:t>参考</w:t>
      </w:r>
      <w:r>
        <w:rPr>
          <w:rFonts w:hint="eastAsia"/>
          <w:lang w:val="en-GB" w:eastAsia="zh-CN"/>
        </w:rPr>
        <w:t>sql</w:t>
      </w:r>
      <w:r>
        <w:rPr>
          <w:rFonts w:hint="eastAsia"/>
          <w:lang w:val="en-GB" w:eastAsia="zh-CN"/>
        </w:rPr>
        <w:t>：</w:t>
      </w:r>
    </w:p>
    <w:p w:rsidR="002E2E65" w:rsidRDefault="002E2E65" w:rsidP="002E2E6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tbl_doc_record t, tbl_doc_ref t1</w:t>
      </w:r>
    </w:p>
    <w:p w:rsidR="002E2E65" w:rsidRDefault="002E2E65" w:rsidP="002E2E6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t.docrecordid = t1.docrecordid</w:t>
      </w:r>
    </w:p>
    <w:p w:rsidR="002E2E65" w:rsidRDefault="002E2E65" w:rsidP="002E2E65">
      <w:pPr>
        <w:widowControl w:val="0"/>
        <w:overflowPunct/>
        <w:spacing w:beforeLines="0" w:before="0"/>
        <w:ind w:firstLineChars="0" w:firstLine="0"/>
        <w:textAlignment w:val="auto"/>
        <w:rPr>
          <w:lang w:val="en-GB"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t1.docrefobjid = #</w:t>
      </w:r>
      <w:r w:rsidRPr="00BD52C5">
        <w:rPr>
          <w:rFonts w:ascii="微软雅黑" w:eastAsia="微软雅黑" w:hAnsi="微软雅黑" w:cs="宋体" w:hint="eastAsia"/>
          <w:color w:val="000000"/>
          <w:sz w:val="18"/>
          <w:szCs w:val="18"/>
          <w:lang w:eastAsia="zh-CN"/>
        </w:rPr>
        <w:t>SurvivalTaskId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#</w:t>
      </w:r>
    </w:p>
    <w:p w:rsidR="00671FFF" w:rsidRPr="002B54E2" w:rsidRDefault="00671FFF" w:rsidP="002B54E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</w:p>
    <w:p w:rsidR="000D45FC" w:rsidRPr="002B54E2" w:rsidRDefault="000D45FC" w:rsidP="002E2E6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</w:p>
    <w:p w:rsidR="00AC4F6D" w:rsidRDefault="00AC4F6D" w:rsidP="00C668CE">
      <w:pPr>
        <w:spacing w:before="120"/>
        <w:ind w:firstLineChars="0" w:firstLine="0"/>
        <w:rPr>
          <w:lang w:val="en-GB" w:eastAsia="zh-CN"/>
        </w:rPr>
      </w:pPr>
      <w:r>
        <w:rPr>
          <w:rFonts w:hint="eastAsia"/>
          <w:lang w:val="en-GB" w:eastAsia="zh-CN"/>
        </w:rPr>
        <w:lastRenderedPageBreak/>
        <w:t>参考</w:t>
      </w:r>
      <w:r>
        <w:rPr>
          <w:rFonts w:hint="eastAsia"/>
          <w:lang w:val="en-GB" w:eastAsia="zh-CN"/>
        </w:rPr>
        <w:t>sql</w:t>
      </w:r>
      <w:r>
        <w:rPr>
          <w:rFonts w:hint="eastAsia"/>
          <w:lang w:val="en-GB" w:eastAsia="zh-CN"/>
        </w:rPr>
        <w:t>：</w:t>
      </w:r>
    </w:p>
    <w:p w:rsidR="00AC4F6D" w:rsidRDefault="00AC4F6D" w:rsidP="00AC4F6D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tbl_pmd_survival_task t</w:t>
      </w:r>
    </w:p>
    <w:p w:rsidR="00AC4F6D" w:rsidRDefault="00AC4F6D" w:rsidP="00AC4F6D">
      <w:pPr>
        <w:spacing w:before="120"/>
        <w:ind w:firstLineChars="0" w:firstLine="0"/>
        <w:rPr>
          <w:rFonts w:ascii="Courier New" w:hAnsi="Courier New" w:cs="Courier New"/>
          <w:color w:val="0000FF"/>
          <w:sz w:val="20"/>
          <w:lang w:eastAsia="zh-CN"/>
        </w:rPr>
      </w:pP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t.tasktype =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'tasktype_</w:t>
      </w:r>
      <w:r>
        <w:rPr>
          <w:rFonts w:ascii="Courier New" w:hAnsi="Courier New" w:cs="Courier New" w:hint="eastAsia"/>
          <w:color w:val="0000FF"/>
          <w:sz w:val="20"/>
          <w:highlight w:val="white"/>
          <w:lang w:eastAsia="zh-CN"/>
        </w:rPr>
        <w:t>call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</w:t>
      </w:r>
    </w:p>
    <w:p w:rsidR="002B54E2" w:rsidRPr="00D212AD" w:rsidRDefault="002B54E2" w:rsidP="002B54E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</w:pPr>
      <w:r w:rsidRPr="00D212AD">
        <w:rPr>
          <w:rFonts w:ascii="Courier New" w:hAnsi="Courier New" w:cs="Courier New" w:hint="eastAsia"/>
          <w:strike/>
          <w:color w:val="000080"/>
          <w:sz w:val="20"/>
          <w:highlight w:val="white"/>
          <w:lang w:eastAsia="zh-CN"/>
        </w:rPr>
        <w:t>and t.</w:t>
      </w:r>
      <w:r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TASKSTATUS IN ('taskstatus_finished',</w:t>
      </w:r>
    </w:p>
    <w:p w:rsidR="002B54E2" w:rsidRPr="00D212AD" w:rsidRDefault="002B54E2" w:rsidP="002B54E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</w:pPr>
      <w:r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                           'taskstatus_approve_pass',</w:t>
      </w:r>
    </w:p>
    <w:p w:rsidR="002B54E2" w:rsidRPr="00D212AD" w:rsidRDefault="002B54E2" w:rsidP="002B54E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</w:pPr>
      <w:r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                           'taskstatus_inprogress',</w:t>
      </w:r>
    </w:p>
    <w:p w:rsidR="002B54E2" w:rsidRPr="00D212AD" w:rsidRDefault="002B54E2" w:rsidP="002B54E2">
      <w:pPr>
        <w:spacing w:before="120"/>
        <w:ind w:firstLineChars="0" w:firstLine="0"/>
        <w:rPr>
          <w:rFonts w:ascii="Courier New" w:hAnsi="Courier New" w:cs="Courier New"/>
          <w:strike/>
          <w:color w:val="0000FF"/>
          <w:sz w:val="20"/>
          <w:lang w:eastAsia="zh-CN"/>
        </w:rPr>
      </w:pPr>
      <w:r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                           'taskstatus_review_pass'</w:t>
      </w:r>
      <w:r w:rsidR="00F26228" w:rsidRPr="00D212AD">
        <w:rPr>
          <w:rFonts w:ascii="Courier New" w:hAnsi="Courier New" w:cs="Courier New" w:hint="eastAsia"/>
          <w:strike/>
          <w:color w:val="000080"/>
          <w:sz w:val="20"/>
          <w:highlight w:val="white"/>
          <w:lang w:eastAsia="zh-CN"/>
        </w:rPr>
        <w:t>,</w:t>
      </w:r>
      <w:r w:rsidR="00F26228"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 xml:space="preserve"> '</w:t>
      </w:r>
      <w:r w:rsidR="00F26228" w:rsidRPr="00D212AD">
        <w:rPr>
          <w:rFonts w:ascii="Courier New" w:hAnsi="Courier New" w:cs="Courier New" w:hint="eastAsia"/>
          <w:strike/>
          <w:color w:val="000080"/>
          <w:sz w:val="20"/>
          <w:highlight w:val="white"/>
          <w:lang w:eastAsia="zh-CN"/>
        </w:rPr>
        <w:t>taskstatus_invalid</w:t>
      </w:r>
      <w:r w:rsidR="00F26228"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'</w:t>
      </w:r>
      <w:r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)</w:t>
      </w:r>
    </w:p>
    <w:p w:rsidR="00671FFF" w:rsidRDefault="00671FFF" w:rsidP="00AC4F6D">
      <w:pPr>
        <w:spacing w:before="120"/>
        <w:ind w:firstLineChars="0" w:firstLine="0"/>
        <w:rPr>
          <w:rFonts w:ascii="Courier New" w:hAnsi="Courier New" w:cs="Courier New"/>
          <w:color w:val="0000FF"/>
          <w:sz w:val="20"/>
          <w:lang w:eastAsia="zh-CN"/>
        </w:rPr>
      </w:pPr>
    </w:p>
    <w:p w:rsidR="00EB1410" w:rsidRDefault="00EB1410" w:rsidP="00AC4F6D">
      <w:pPr>
        <w:spacing w:before="120"/>
        <w:ind w:firstLineChars="0" w:firstLine="0"/>
        <w:rPr>
          <w:rFonts w:ascii="Courier New" w:hAnsi="Courier New" w:cs="Courier New"/>
          <w:color w:val="0000FF"/>
          <w:sz w:val="20"/>
          <w:lang w:eastAsia="zh-CN"/>
        </w:rPr>
      </w:pPr>
    </w:p>
    <w:tbl>
      <w:tblPr>
        <w:tblW w:w="4760" w:type="dxa"/>
        <w:tblInd w:w="93" w:type="dxa"/>
        <w:tblLook w:val="04A0" w:firstRow="1" w:lastRow="0" w:firstColumn="1" w:lastColumn="0" w:noHBand="0" w:noVBand="1"/>
      </w:tblPr>
      <w:tblGrid>
        <w:gridCol w:w="2500"/>
        <w:gridCol w:w="2260"/>
      </w:tblGrid>
      <w:tr w:rsidR="002E2E65" w:rsidRPr="00A06746" w:rsidTr="002E2E65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任务状态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字典编码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字典名称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taskstatus_created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已创建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taskstatus_to_submit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待提交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taskstatus_to_review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待复核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taskstatus_review_fail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复核不通过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taskstatus_review_pass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复核通过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taskstatus_to_approve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待审批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taskstatus_approve_fail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审批不通过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taskstatus_approve_pass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审批通过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taskstatus_inprogress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执行中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taskstatus_finished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已完成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taskstatus_invalid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已失效</w:t>
            </w:r>
          </w:p>
        </w:tc>
      </w:tr>
    </w:tbl>
    <w:p w:rsidR="002E2E65" w:rsidRDefault="002E2E65" w:rsidP="00AC4F6D">
      <w:pPr>
        <w:spacing w:before="120"/>
        <w:ind w:firstLineChars="0" w:firstLine="0"/>
        <w:rPr>
          <w:rFonts w:ascii="Courier New" w:hAnsi="Courier New" w:cs="Courier New"/>
          <w:color w:val="0000FF"/>
          <w:sz w:val="20"/>
          <w:lang w:eastAsia="zh-CN"/>
        </w:rPr>
      </w:pPr>
    </w:p>
    <w:p w:rsidR="00EB1410" w:rsidRPr="00AC4F6D" w:rsidRDefault="00EB1410" w:rsidP="00EB1410">
      <w:pPr>
        <w:pStyle w:val="3"/>
        <w:spacing w:before="120"/>
        <w:rPr>
          <w:rFonts w:ascii="微软雅黑" w:eastAsia="微软雅黑" w:hAnsi="微软雅黑"/>
          <w:lang w:val="en-GB" w:eastAsia="zh-CN"/>
        </w:rPr>
      </w:pPr>
      <w:bookmarkStart w:id="127" w:name="_Toc534726458"/>
      <w:r w:rsidRPr="00AC4F6D">
        <w:rPr>
          <w:rFonts w:ascii="微软雅黑" w:eastAsia="微软雅黑" w:hAnsi="微软雅黑" w:hint="eastAsia"/>
          <w:lang w:val="en-GB" w:eastAsia="zh-CN"/>
        </w:rPr>
        <w:t>Call</w:t>
      </w:r>
      <w:r>
        <w:rPr>
          <w:rFonts w:ascii="微软雅黑" w:eastAsia="微软雅黑" w:hAnsi="微软雅黑" w:hint="eastAsia"/>
          <w:lang w:val="en-GB" w:eastAsia="zh-CN"/>
        </w:rPr>
        <w:t>款子</w:t>
      </w:r>
      <w:r w:rsidRPr="00AC4F6D">
        <w:rPr>
          <w:rFonts w:ascii="微软雅黑" w:eastAsia="微软雅黑" w:hAnsi="微软雅黑" w:hint="eastAsia"/>
          <w:lang w:val="en-GB" w:eastAsia="zh-CN"/>
        </w:rPr>
        <w:t>任务</w:t>
      </w:r>
      <w:bookmarkEnd w:id="127"/>
    </w:p>
    <w:p w:rsidR="00EB1410" w:rsidRDefault="00EB1410" w:rsidP="00EB1410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接口输入：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EB1410" w:rsidRPr="00E22999" w:rsidTr="00643DB3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B1410" w:rsidRPr="00E22999" w:rsidRDefault="00EB1410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B1410" w:rsidRPr="00E22999" w:rsidRDefault="00EB1410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B1410" w:rsidRPr="00E22999" w:rsidRDefault="00EB1410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B1410" w:rsidRPr="00E22999" w:rsidRDefault="00EB1410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lang w:eastAsia="zh-CN"/>
              </w:rPr>
              <w:t>可否为空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EB1410" w:rsidRPr="00E22999" w:rsidRDefault="00EB1410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B1410" w:rsidRPr="00E22999" w:rsidTr="00643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EB1410" w:rsidRPr="00E22999" w:rsidRDefault="00EB1410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EB1410" w:rsidRPr="00E22999" w:rsidRDefault="00954F5F" w:rsidP="00954F5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ime</w:t>
            </w:r>
          </w:p>
        </w:tc>
        <w:tc>
          <w:tcPr>
            <w:tcW w:w="806" w:type="dxa"/>
            <w:vAlign w:val="center"/>
          </w:tcPr>
          <w:p w:rsidR="00EB1410" w:rsidRPr="00E22999" w:rsidRDefault="00EB1410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EB1410" w:rsidRPr="00E22999" w:rsidRDefault="0082686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EB1410" w:rsidRPr="00E22999" w:rsidRDefault="00EB1410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B1410" w:rsidRPr="00E22999" w:rsidTr="00643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EB1410" w:rsidRPr="00E22999" w:rsidRDefault="00EB1410" w:rsidP="00643DB3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EB1410" w:rsidRPr="00E22999" w:rsidRDefault="00EB1410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EB1410" w:rsidRPr="00E22999" w:rsidRDefault="00EB1410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EB1410" w:rsidRPr="00E22999" w:rsidRDefault="0082686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EB1410" w:rsidRPr="00E22999" w:rsidRDefault="00EB1410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B1410" w:rsidRPr="00E22999" w:rsidTr="00643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EB1410" w:rsidRPr="00E22999" w:rsidRDefault="00EB1410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子任务id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EB1410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C</w:t>
            </w: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lient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S</w:t>
            </w: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ub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ask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I</w:t>
            </w: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d</w:t>
            </w:r>
          </w:p>
        </w:tc>
        <w:tc>
          <w:tcPr>
            <w:tcW w:w="806" w:type="dxa"/>
            <w:vAlign w:val="center"/>
          </w:tcPr>
          <w:p w:rsidR="00EB1410" w:rsidRPr="00E22999" w:rsidRDefault="00EB1410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EB1410" w:rsidRPr="00E22999" w:rsidRDefault="00EB1410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EB1410" w:rsidRPr="00E22999" w:rsidRDefault="00EB1410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</w:p>
        </w:tc>
      </w:tr>
    </w:tbl>
    <w:p w:rsidR="00EB1410" w:rsidRDefault="00EB1410" w:rsidP="00AC4F6D">
      <w:pPr>
        <w:spacing w:before="120"/>
        <w:ind w:firstLineChars="0" w:firstLine="0"/>
        <w:rPr>
          <w:rFonts w:ascii="Courier New" w:hAnsi="Courier New" w:cs="Courier New"/>
          <w:color w:val="0000FF"/>
          <w:sz w:val="20"/>
          <w:lang w:eastAsia="zh-CN"/>
        </w:rPr>
      </w:pPr>
    </w:p>
    <w:p w:rsidR="00AC4F6D" w:rsidRDefault="00EB1410" w:rsidP="00C668CE">
      <w:pPr>
        <w:spacing w:before="120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接口输出：</w:t>
      </w:r>
    </w:p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2600"/>
        <w:gridCol w:w="2860"/>
        <w:gridCol w:w="2600"/>
        <w:gridCol w:w="1080"/>
      </w:tblGrid>
      <w:tr w:rsidR="00EB1410" w:rsidRPr="00EB1410" w:rsidTr="00EB1410">
        <w:trPr>
          <w:trHeight w:val="285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120"/>
              <w:ind w:firstLineChars="0" w:firstLine="32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b/>
                <w:bCs/>
                <w:color w:val="000000"/>
                <w:sz w:val="16"/>
                <w:szCs w:val="16"/>
                <w:lang w:eastAsia="zh-CN"/>
              </w:rPr>
              <w:t>Code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b/>
                <w:bCs/>
                <w:color w:val="000000"/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b/>
                <w:bCs/>
                <w:color w:val="000000"/>
                <w:sz w:val="16"/>
                <w:szCs w:val="16"/>
                <w:lang w:eastAsia="zh-CN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b/>
                <w:bCs/>
                <w:color w:val="000000"/>
                <w:sz w:val="16"/>
                <w:szCs w:val="16"/>
                <w:lang w:eastAsia="zh-CN"/>
              </w:rPr>
              <w:t>可否为空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Clientsubtaskid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子任务ID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N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Clientsubtaskstatus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子任务状态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Survivaltaskid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存续任务ID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Clientsubtaskcode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子任务编号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lastRenderedPageBreak/>
              <w:t>Dealinvestmentid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交易登记交易Id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1C71D3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1D3" w:rsidRPr="00EB1410" w:rsidRDefault="001C71D3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Fgroupnum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1D3" w:rsidRPr="00EB1410" w:rsidRDefault="001C71D3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客户集团号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1D3" w:rsidRPr="00EB1410" w:rsidRDefault="001C71D3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1D3" w:rsidRPr="00EB1410" w:rsidRDefault="001C71D3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Purchaseamount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认缴金额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NUMBER(20,2)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Callratio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Call款比例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NUMBER(22,4)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Callmoney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Call款金额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NUMBER(20,2)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Specialfee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特殊费用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NUMBER(20,2)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Productid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产品ID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Batchcode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批次CODE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Saleschannel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销售渠道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Fundcode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基金代码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VARCHAR2(20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Subtaskremarks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子任务备注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VARCHAR2(4000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Activedate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生效日期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Invaliddate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失效日期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Bizgroup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业务所属板块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Pmdbizgroup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存续业务所属板块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Isdeleted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逻辑删除:1:是/0:否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VARCHAR2(1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N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Createdbyid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添加人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Createdtime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添加日期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Lastmodifiedbyid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最后更新人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EB1410" w:rsidRPr="00EB1410" w:rsidTr="00EB1410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Lastmodifiedtime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最后更新日期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410" w:rsidRPr="00EB1410" w:rsidRDefault="00EB1410" w:rsidP="00EB1410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EB1410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</w:tbl>
    <w:p w:rsidR="00EB1410" w:rsidRPr="00AC4F6D" w:rsidRDefault="00EB1410" w:rsidP="00EB1410">
      <w:pPr>
        <w:widowControl w:val="0"/>
        <w:overflowPunct/>
        <w:spacing w:beforeLines="0" w:before="0"/>
        <w:ind w:firstLineChars="0" w:firstLine="0"/>
        <w:textAlignment w:val="auto"/>
        <w:rPr>
          <w:rFonts w:ascii="微软雅黑" w:eastAsia="微软雅黑" w:hAnsi="微软雅黑"/>
          <w:sz w:val="20"/>
          <w:lang w:val="en-GB" w:eastAsia="zh-CN"/>
        </w:rPr>
      </w:pPr>
      <w:r>
        <w:rPr>
          <w:rFonts w:ascii="微软雅黑" w:eastAsia="微软雅黑" w:hAnsi="微软雅黑" w:hint="eastAsia"/>
          <w:sz w:val="20"/>
          <w:lang w:val="en-GB" w:eastAsia="zh-CN"/>
        </w:rPr>
        <w:t>参考sql：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tbl_pmd_client_subtask t </w:t>
      </w:r>
      <w:r w:rsidR="001C71D3">
        <w:rPr>
          <w:rFonts w:ascii="Courier New" w:hAnsi="Courier New" w:cs="Courier New" w:hint="eastAsia"/>
          <w:color w:val="000080"/>
          <w:sz w:val="20"/>
          <w:highlight w:val="white"/>
          <w:lang w:eastAsia="zh-CN"/>
        </w:rPr>
        <w:t>, tbl_sys_client t1</w:t>
      </w:r>
      <w:r w:rsidR="001C71D3"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 w:rsidR="001C71D3"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 w:rsidR="001C71D3">
        <w:rPr>
          <w:rFonts w:ascii="Courier New" w:hAnsi="Courier New" w:cs="Courier New" w:hint="eastAsia"/>
          <w:color w:val="008080"/>
          <w:sz w:val="20"/>
          <w:highlight w:val="white"/>
          <w:lang w:eastAsia="zh-CN"/>
        </w:rPr>
        <w:t xml:space="preserve"> </w:t>
      </w:r>
      <w:r w:rsidR="001C71D3"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 w:rsidR="001C71D3">
        <w:rPr>
          <w:rFonts w:ascii="Courier New" w:hAnsi="Courier New" w:cs="Courier New" w:hint="eastAsia"/>
          <w:color w:val="0000FF"/>
          <w:sz w:val="20"/>
          <w:lang w:eastAsia="zh-CN"/>
        </w:rPr>
        <w:t>t.clientid = t1.clientid</w:t>
      </w:r>
      <w:r w:rsidR="001C71D3"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 w:rsidR="001C71D3">
        <w:rPr>
          <w:rFonts w:ascii="Courier New" w:hAnsi="Courier New" w:cs="Courier New" w:hint="eastAsia"/>
          <w:color w:val="000080"/>
          <w:sz w:val="20"/>
          <w:highlight w:val="white"/>
          <w:lang w:eastAsia="zh-CN"/>
        </w:rPr>
        <w:t xml:space="preserve">and </w:t>
      </w:r>
      <w:r w:rsidR="001C71D3"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t.tasktype = </w:t>
      </w:r>
      <w:r w:rsidR="001C71D3">
        <w:rPr>
          <w:rFonts w:ascii="Courier New" w:hAnsi="Courier New" w:cs="Courier New"/>
          <w:color w:val="0000FF"/>
          <w:sz w:val="20"/>
          <w:highlight w:val="white"/>
          <w:lang w:eastAsia="zh-CN"/>
        </w:rPr>
        <w:t>'tasktype_</w:t>
      </w:r>
      <w:r w:rsidR="001C71D3">
        <w:rPr>
          <w:rFonts w:ascii="Courier New" w:hAnsi="Courier New" w:cs="Courier New" w:hint="eastAsia"/>
          <w:color w:val="0000FF"/>
          <w:sz w:val="20"/>
          <w:lang w:eastAsia="zh-CN"/>
        </w:rPr>
        <w:t>call</w:t>
      </w:r>
    </w:p>
    <w:p w:rsidR="00643DB3" w:rsidRDefault="00643DB3" w:rsidP="00643DB3">
      <w:pPr>
        <w:pStyle w:val="3"/>
        <w:spacing w:before="120"/>
        <w:rPr>
          <w:rFonts w:ascii="微软雅黑" w:eastAsia="微软雅黑" w:hAnsi="微软雅黑"/>
          <w:lang w:val="en-GB" w:eastAsia="zh-CN"/>
        </w:rPr>
      </w:pPr>
      <w:bookmarkStart w:id="128" w:name="_Toc534726459"/>
      <w:r w:rsidRPr="00643DB3">
        <w:rPr>
          <w:rFonts w:ascii="微软雅黑" w:eastAsia="微软雅黑" w:hAnsi="微软雅黑" w:hint="eastAsia"/>
          <w:lang w:val="en-GB" w:eastAsia="zh-CN"/>
        </w:rPr>
        <w:t>材料收取主任务</w:t>
      </w:r>
      <w:bookmarkEnd w:id="128"/>
    </w:p>
    <w:p w:rsidR="00643DB3" w:rsidRDefault="00643DB3" w:rsidP="00643DB3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接口输入：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643DB3" w:rsidRPr="00E22999" w:rsidTr="00643DB3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643DB3" w:rsidRPr="00E22999" w:rsidRDefault="00643DB3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643DB3" w:rsidRPr="00E22999" w:rsidRDefault="00643DB3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643DB3" w:rsidRPr="00E22999" w:rsidRDefault="00643DB3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643DB3" w:rsidRPr="00E22999" w:rsidRDefault="00643DB3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lang w:eastAsia="zh-CN"/>
              </w:rPr>
              <w:t>可否为空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643DB3" w:rsidRPr="00E22999" w:rsidRDefault="00643DB3" w:rsidP="00643DB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643DB3" w:rsidRPr="00E22999" w:rsidTr="00643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643DB3" w:rsidRPr="00E22999" w:rsidRDefault="00643DB3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643DB3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ime</w:t>
            </w:r>
          </w:p>
        </w:tc>
        <w:tc>
          <w:tcPr>
            <w:tcW w:w="806" w:type="dxa"/>
            <w:vAlign w:val="center"/>
          </w:tcPr>
          <w:p w:rsidR="00643DB3" w:rsidRPr="00E22999" w:rsidRDefault="00643DB3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643DB3" w:rsidRPr="00E22999" w:rsidRDefault="0082686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643DB3" w:rsidRPr="00E22999" w:rsidRDefault="00643DB3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643DB3" w:rsidRPr="00E22999" w:rsidTr="00643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643DB3" w:rsidRPr="00E22999" w:rsidRDefault="00643DB3" w:rsidP="00643DB3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643DB3" w:rsidRPr="00E22999" w:rsidRDefault="00643DB3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643DB3" w:rsidRPr="00E22999" w:rsidRDefault="00643DB3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643DB3" w:rsidRPr="00E22999" w:rsidRDefault="0082686E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643DB3" w:rsidRPr="00E22999" w:rsidRDefault="00643DB3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643DB3" w:rsidRPr="00E22999" w:rsidTr="00643D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643DB3" w:rsidRPr="00E22999" w:rsidRDefault="00643DB3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主任务id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643DB3" w:rsidRPr="00E22999" w:rsidRDefault="00643DB3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BD52C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SurvivalTaskId</w:t>
            </w:r>
          </w:p>
        </w:tc>
        <w:tc>
          <w:tcPr>
            <w:tcW w:w="806" w:type="dxa"/>
            <w:vAlign w:val="center"/>
          </w:tcPr>
          <w:p w:rsidR="00643DB3" w:rsidRPr="00E22999" w:rsidRDefault="00643DB3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643DB3" w:rsidRPr="00E22999" w:rsidRDefault="00643DB3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643DB3" w:rsidRPr="00E22999" w:rsidRDefault="00643DB3" w:rsidP="00643DB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</w:p>
        </w:tc>
      </w:tr>
    </w:tbl>
    <w:p w:rsidR="00643DB3" w:rsidRDefault="00D05B87" w:rsidP="00643DB3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接口输出：</w:t>
      </w:r>
    </w:p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2600"/>
        <w:gridCol w:w="3120"/>
        <w:gridCol w:w="2600"/>
        <w:gridCol w:w="1080"/>
      </w:tblGrid>
      <w:tr w:rsidR="00D05B87" w:rsidRPr="00D05B87" w:rsidTr="00D05B87">
        <w:trPr>
          <w:trHeight w:val="33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120"/>
              <w:ind w:firstLineChars="0" w:firstLine="42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Code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Name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可否为空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Survivaltaskid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存续任务ID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Taskname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任务名称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VARCHAR2(500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Taskpriority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任务优先级 0:一般/1:紧急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Taskstatus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任务状态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Approvalopinion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审批意见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VARCHAR2(4000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Taskstartdate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任务开始时间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Taskenddate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任务截止时间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Collecttype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材料收取类型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lastRenderedPageBreak/>
              <w:t>Sendtofp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客服是否发送理财师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Sendtoclient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客服是否发送客户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Bizgroup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业务所属板块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Pmdbizgroup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存续业务所属板块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Isdeleted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逻辑删除:1:是/0:否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Createdbyid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添加人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Createdtime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添加日期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Lastmodifiedbyid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最后更新人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Lastmodifiedtime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最后更新日期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Remarks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备注说明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CLOB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D05B8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F863DC" w:rsidRPr="000D45FC" w:rsidTr="002E2E65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DocList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附件列表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0D45F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:rsidR="00F863DC" w:rsidRDefault="00F863DC" w:rsidP="00F863DC">
      <w:pPr>
        <w:spacing w:before="120"/>
        <w:ind w:firstLineChars="0" w:firstLine="0"/>
        <w:rPr>
          <w:lang w:val="en-GB" w:eastAsia="zh-CN"/>
        </w:rPr>
      </w:pPr>
    </w:p>
    <w:tbl>
      <w:tblPr>
        <w:tblW w:w="8200" w:type="dxa"/>
        <w:tblInd w:w="93" w:type="dxa"/>
        <w:tblLook w:val="04A0" w:firstRow="1" w:lastRow="0" w:firstColumn="1" w:lastColumn="0" w:noHBand="0" w:noVBand="1"/>
      </w:tblPr>
      <w:tblGrid>
        <w:gridCol w:w="2260"/>
        <w:gridCol w:w="2260"/>
        <w:gridCol w:w="2600"/>
        <w:gridCol w:w="1080"/>
      </w:tblGrid>
      <w:tr w:rsidR="00F863DC" w:rsidRPr="000D45FC" w:rsidTr="002E2E65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120"/>
              <w:ind w:firstLineChars="0" w:firstLine="42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DocList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F863DC" w:rsidRPr="000D45FC" w:rsidTr="002E2E65">
        <w:trPr>
          <w:trHeight w:val="33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Code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Name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可否为空</w:t>
            </w:r>
          </w:p>
        </w:tc>
      </w:tr>
      <w:tr w:rsidR="00F863DC" w:rsidRPr="000D45FC" w:rsidTr="002E2E65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文档名称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F863DC" w:rsidRPr="000D45FC" w:rsidTr="002E2E65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DocExtension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文档扩展名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F863DC" w:rsidRPr="000D45FC" w:rsidTr="002E2E65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DocSize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文档大小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NUMBER(18)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F863DC" w:rsidRPr="000D45FC" w:rsidTr="002E2E65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DocDesc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文档说明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VARCHAR2(500)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F863DC" w:rsidRPr="000D45FC" w:rsidTr="002E2E65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3DC" w:rsidRPr="000D45FC" w:rsidRDefault="00F863DC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0D45F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Y</w:t>
            </w:r>
          </w:p>
        </w:tc>
      </w:tr>
      <w:tr w:rsidR="002E2E65" w:rsidRPr="00F863DC" w:rsidTr="002E2E65">
        <w:trPr>
          <w:trHeight w:val="33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E65" w:rsidRPr="00F863DC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DocRecordId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E65" w:rsidRPr="00F863DC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文档</w:t>
            </w: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2E65" w:rsidRPr="00F863DC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VARCHAR2(36)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2E65" w:rsidRPr="00F863DC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20"/>
                <w:lang w:eastAsia="zh-CN"/>
              </w:rPr>
            </w:pPr>
            <w:r w:rsidRPr="00F863DC">
              <w:rPr>
                <w:rFonts w:ascii="微软雅黑" w:eastAsia="微软雅黑" w:hAnsi="微软雅黑" w:cs="宋体" w:hint="eastAsia"/>
                <w:color w:val="000000"/>
                <w:sz w:val="20"/>
                <w:lang w:eastAsia="zh-CN"/>
              </w:rPr>
              <w:t>N</w:t>
            </w:r>
          </w:p>
        </w:tc>
      </w:tr>
    </w:tbl>
    <w:p w:rsidR="002E2E65" w:rsidRDefault="002E2E65" w:rsidP="002E2E65">
      <w:pPr>
        <w:spacing w:before="120"/>
        <w:ind w:firstLineChars="0" w:firstLine="0"/>
        <w:rPr>
          <w:lang w:val="en-GB" w:eastAsia="zh-CN"/>
        </w:rPr>
      </w:pPr>
      <w:r>
        <w:rPr>
          <w:rFonts w:hint="eastAsia"/>
          <w:lang w:val="en-GB" w:eastAsia="zh-CN"/>
        </w:rPr>
        <w:t>参考</w:t>
      </w:r>
      <w:r>
        <w:rPr>
          <w:rFonts w:hint="eastAsia"/>
          <w:lang w:val="en-GB" w:eastAsia="zh-CN"/>
        </w:rPr>
        <w:t>sql</w:t>
      </w:r>
      <w:r>
        <w:rPr>
          <w:rFonts w:hint="eastAsia"/>
          <w:lang w:val="en-GB" w:eastAsia="zh-CN"/>
        </w:rPr>
        <w:t>：</w:t>
      </w:r>
    </w:p>
    <w:p w:rsidR="002E2E65" w:rsidRDefault="002E2E65" w:rsidP="002E2E6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tbl_doc_record t, tbl_doc_ref t1</w:t>
      </w:r>
    </w:p>
    <w:p w:rsidR="002E2E65" w:rsidRDefault="002E2E65" w:rsidP="002E2E65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t.docrecordid = t1.docrecordid</w:t>
      </w:r>
    </w:p>
    <w:p w:rsidR="002E2E65" w:rsidRDefault="002E2E65" w:rsidP="002E2E65">
      <w:pPr>
        <w:widowControl w:val="0"/>
        <w:overflowPunct/>
        <w:spacing w:beforeLines="0" w:before="0"/>
        <w:ind w:firstLineChars="0" w:firstLine="0"/>
        <w:textAlignment w:val="auto"/>
        <w:rPr>
          <w:lang w:val="en-GB"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and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t1.docrefobjid = #</w:t>
      </w:r>
      <w:r w:rsidRPr="00BD52C5">
        <w:rPr>
          <w:rFonts w:ascii="微软雅黑" w:eastAsia="微软雅黑" w:hAnsi="微软雅黑" w:cs="宋体" w:hint="eastAsia"/>
          <w:color w:val="000000"/>
          <w:sz w:val="18"/>
          <w:szCs w:val="18"/>
          <w:lang w:eastAsia="zh-CN"/>
        </w:rPr>
        <w:t>SurvivalTaskId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>#</w:t>
      </w:r>
    </w:p>
    <w:p w:rsidR="00F863DC" w:rsidRPr="002E2E65" w:rsidRDefault="00F863DC" w:rsidP="00D05B87">
      <w:pPr>
        <w:spacing w:before="120"/>
        <w:ind w:firstLineChars="0" w:firstLine="0"/>
        <w:rPr>
          <w:lang w:val="en-GB" w:eastAsia="zh-CN"/>
        </w:rPr>
      </w:pPr>
    </w:p>
    <w:p w:rsidR="00D05B87" w:rsidRDefault="00D05B87" w:rsidP="00D05B87">
      <w:pPr>
        <w:spacing w:before="120"/>
        <w:ind w:firstLineChars="0" w:firstLine="0"/>
        <w:rPr>
          <w:lang w:val="en-GB" w:eastAsia="zh-CN"/>
        </w:rPr>
      </w:pPr>
      <w:r>
        <w:rPr>
          <w:rFonts w:hint="eastAsia"/>
          <w:lang w:val="en-GB" w:eastAsia="zh-CN"/>
        </w:rPr>
        <w:t>参考</w:t>
      </w:r>
      <w:r>
        <w:rPr>
          <w:rFonts w:hint="eastAsia"/>
          <w:lang w:val="en-GB" w:eastAsia="zh-CN"/>
        </w:rPr>
        <w:t>sql</w:t>
      </w:r>
      <w:r>
        <w:rPr>
          <w:rFonts w:hint="eastAsia"/>
          <w:lang w:val="en-GB" w:eastAsia="zh-CN"/>
        </w:rPr>
        <w:t>：</w:t>
      </w:r>
    </w:p>
    <w:p w:rsidR="00D05B87" w:rsidRDefault="00D05B87" w:rsidP="00D05B87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tbl_pmd_survival_task t</w:t>
      </w:r>
    </w:p>
    <w:p w:rsidR="00D05B87" w:rsidRDefault="00D05B87" w:rsidP="00D05B87">
      <w:pPr>
        <w:spacing w:before="120"/>
        <w:ind w:firstLineChars="0" w:firstLine="0"/>
        <w:rPr>
          <w:rFonts w:ascii="Courier New" w:hAnsi="Courier New" w:cs="Courier New"/>
          <w:color w:val="0000FF"/>
          <w:sz w:val="20"/>
          <w:lang w:eastAsia="zh-CN"/>
        </w:rPr>
      </w:pP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t.tasktype =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</w:t>
      </w:r>
      <w:r w:rsidRPr="00D05B87">
        <w:rPr>
          <w:rFonts w:ascii="Courier New" w:hAnsi="Courier New" w:cs="Courier New"/>
          <w:color w:val="0000FF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tasktype_collect'</w:t>
      </w:r>
    </w:p>
    <w:p w:rsidR="002B54E2" w:rsidRPr="00D212AD" w:rsidRDefault="002B54E2" w:rsidP="002B54E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</w:pPr>
      <w:r w:rsidRPr="00D212AD">
        <w:rPr>
          <w:rFonts w:ascii="Courier New" w:hAnsi="Courier New" w:cs="Courier New" w:hint="eastAsia"/>
          <w:strike/>
          <w:color w:val="000080"/>
          <w:sz w:val="20"/>
          <w:highlight w:val="white"/>
          <w:lang w:eastAsia="zh-CN"/>
        </w:rPr>
        <w:t>and t.</w:t>
      </w:r>
      <w:r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TASKSTATUS IN ('taskstatus_finished',</w:t>
      </w:r>
    </w:p>
    <w:p w:rsidR="002B54E2" w:rsidRPr="00D212AD" w:rsidRDefault="002B54E2" w:rsidP="002B54E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</w:pPr>
      <w:r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                           'taskstatus_approve_pass',</w:t>
      </w:r>
    </w:p>
    <w:p w:rsidR="002B54E2" w:rsidRPr="00D212AD" w:rsidRDefault="002B54E2" w:rsidP="002B54E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</w:pPr>
      <w:r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                           'taskstatus_inprogress',</w:t>
      </w:r>
    </w:p>
    <w:p w:rsidR="002B54E2" w:rsidRPr="00D212AD" w:rsidRDefault="002B54E2" w:rsidP="002B54E2">
      <w:pPr>
        <w:spacing w:before="120"/>
        <w:ind w:firstLineChars="0" w:firstLine="0"/>
        <w:rPr>
          <w:rFonts w:ascii="Courier New" w:hAnsi="Courier New" w:cs="Courier New"/>
          <w:strike/>
          <w:color w:val="0000FF"/>
          <w:sz w:val="20"/>
          <w:lang w:eastAsia="zh-CN"/>
        </w:rPr>
      </w:pPr>
      <w:r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                           'taskstatus_review_pass'</w:t>
      </w:r>
      <w:r w:rsidR="00F26228" w:rsidRPr="00D212AD">
        <w:rPr>
          <w:rFonts w:ascii="Courier New" w:hAnsi="Courier New" w:cs="Courier New" w:hint="eastAsia"/>
          <w:strike/>
          <w:color w:val="000080"/>
          <w:sz w:val="20"/>
          <w:highlight w:val="white"/>
          <w:lang w:eastAsia="zh-CN"/>
        </w:rPr>
        <w:t>,</w:t>
      </w:r>
      <w:r w:rsidR="00F26228"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 xml:space="preserve"> '</w:t>
      </w:r>
      <w:r w:rsidR="00F26228" w:rsidRPr="00D212AD">
        <w:rPr>
          <w:rFonts w:ascii="Courier New" w:hAnsi="Courier New" w:cs="Courier New" w:hint="eastAsia"/>
          <w:strike/>
          <w:color w:val="000080"/>
          <w:sz w:val="20"/>
          <w:highlight w:val="white"/>
          <w:lang w:eastAsia="zh-CN"/>
        </w:rPr>
        <w:t>taskstatus_invalid</w:t>
      </w:r>
      <w:r w:rsidR="00F26228"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'</w:t>
      </w:r>
      <w:r w:rsidRPr="00D212AD">
        <w:rPr>
          <w:rFonts w:ascii="Courier New" w:hAnsi="Courier New" w:cs="Courier New"/>
          <w:strike/>
          <w:color w:val="000080"/>
          <w:sz w:val="20"/>
          <w:highlight w:val="white"/>
          <w:lang w:eastAsia="zh-CN"/>
        </w:rPr>
        <w:t>)</w:t>
      </w:r>
    </w:p>
    <w:p w:rsidR="002B54E2" w:rsidRDefault="002B54E2" w:rsidP="00D05B87">
      <w:pPr>
        <w:spacing w:before="120"/>
        <w:ind w:firstLineChars="0" w:firstLine="0"/>
        <w:rPr>
          <w:rFonts w:ascii="Courier New" w:hAnsi="Courier New" w:cs="Courier New"/>
          <w:color w:val="0000FF"/>
          <w:sz w:val="20"/>
          <w:lang w:eastAsia="zh-CN"/>
        </w:rPr>
      </w:pPr>
    </w:p>
    <w:p w:rsidR="002E2E65" w:rsidRDefault="002E2E65" w:rsidP="00D05B87">
      <w:pPr>
        <w:spacing w:before="120"/>
        <w:ind w:firstLineChars="0" w:firstLine="0"/>
        <w:rPr>
          <w:rFonts w:ascii="Courier New" w:hAnsi="Courier New" w:cs="Courier New"/>
          <w:color w:val="0000FF"/>
          <w:sz w:val="20"/>
          <w:lang w:eastAsia="zh-CN"/>
        </w:rPr>
      </w:pPr>
    </w:p>
    <w:tbl>
      <w:tblPr>
        <w:tblW w:w="4760" w:type="dxa"/>
        <w:tblInd w:w="93" w:type="dxa"/>
        <w:tblLook w:val="04A0" w:firstRow="1" w:lastRow="0" w:firstColumn="1" w:lastColumn="0" w:noHBand="0" w:noVBand="1"/>
      </w:tblPr>
      <w:tblGrid>
        <w:gridCol w:w="2500"/>
        <w:gridCol w:w="2260"/>
      </w:tblGrid>
      <w:tr w:rsidR="002E2E65" w:rsidRPr="00A06746" w:rsidTr="002E2E65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任务状态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字典编码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字典名称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taskstatus_created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已创建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taskstatus_to_submit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待提交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taskstatus_to_review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待复核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taskstatus_review_fail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复核不通过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taskstatus_review_pass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复核通过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taskstatus_to_approve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待审批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taskstatus_approve_fail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审批不通过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taskstatus_approve_pass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审批通过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taskstatus_inprogress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执行中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taskstatus_finished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已完成</w:t>
            </w:r>
          </w:p>
        </w:tc>
      </w:tr>
      <w:tr w:rsidR="002E2E65" w:rsidRPr="00A06746" w:rsidTr="002E2E65">
        <w:trPr>
          <w:trHeight w:val="30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taskstatus_invalid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E65" w:rsidRPr="00A06746" w:rsidRDefault="002E2E65" w:rsidP="002E2E6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A0674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已失效</w:t>
            </w:r>
          </w:p>
        </w:tc>
      </w:tr>
    </w:tbl>
    <w:p w:rsidR="002E2E65" w:rsidRDefault="002E2E65" w:rsidP="00D05B87">
      <w:pPr>
        <w:spacing w:before="120"/>
        <w:ind w:firstLineChars="0" w:firstLine="0"/>
        <w:rPr>
          <w:rFonts w:ascii="Courier New" w:hAnsi="Courier New" w:cs="Courier New"/>
          <w:color w:val="0000FF"/>
          <w:sz w:val="20"/>
          <w:lang w:eastAsia="zh-CN"/>
        </w:rPr>
      </w:pPr>
    </w:p>
    <w:p w:rsidR="00D05B87" w:rsidRPr="00D05B87" w:rsidRDefault="00D05B87" w:rsidP="00D05B87">
      <w:pPr>
        <w:pStyle w:val="3"/>
        <w:spacing w:before="120"/>
        <w:rPr>
          <w:rFonts w:ascii="微软雅黑" w:eastAsia="微软雅黑" w:hAnsi="微软雅黑"/>
          <w:lang w:val="en-GB" w:eastAsia="zh-CN"/>
        </w:rPr>
      </w:pPr>
      <w:bookmarkStart w:id="129" w:name="_Toc534726460"/>
      <w:r w:rsidRPr="00D05B87">
        <w:rPr>
          <w:rFonts w:ascii="微软雅黑" w:eastAsia="微软雅黑" w:hAnsi="微软雅黑" w:hint="eastAsia"/>
          <w:lang w:val="en-GB" w:eastAsia="zh-CN"/>
        </w:rPr>
        <w:t>材料收取子任务</w:t>
      </w:r>
      <w:bookmarkEnd w:id="129"/>
    </w:p>
    <w:p w:rsidR="00D05B87" w:rsidRDefault="00D05B87" w:rsidP="00D05B87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接口输入：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D05B87" w:rsidRPr="00E22999" w:rsidTr="00524E0E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05B87" w:rsidRPr="00E22999" w:rsidRDefault="00D05B87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05B87" w:rsidRPr="00E22999" w:rsidRDefault="00D05B87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05B87" w:rsidRPr="00E22999" w:rsidRDefault="00D05B87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05B87" w:rsidRPr="00E22999" w:rsidRDefault="00D05B87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lang w:eastAsia="zh-CN"/>
              </w:rPr>
              <w:t>可否为空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05B87" w:rsidRPr="00E22999" w:rsidRDefault="00D05B87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05B87" w:rsidRPr="00E22999" w:rsidTr="00524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D05B87" w:rsidRPr="00E22999" w:rsidRDefault="00D05B87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D05B87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ime</w:t>
            </w:r>
          </w:p>
        </w:tc>
        <w:tc>
          <w:tcPr>
            <w:tcW w:w="806" w:type="dxa"/>
            <w:vAlign w:val="center"/>
          </w:tcPr>
          <w:p w:rsidR="00D05B87" w:rsidRPr="00E22999" w:rsidRDefault="00D05B87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D05B87" w:rsidRPr="00E22999" w:rsidRDefault="0082686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D05B87" w:rsidRPr="00E22999" w:rsidRDefault="00D05B87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D05B87" w:rsidRPr="00E22999" w:rsidTr="00524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D05B87" w:rsidRPr="00E22999" w:rsidRDefault="00D05B87" w:rsidP="00524E0E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D05B87" w:rsidRPr="00E22999" w:rsidRDefault="00D05B87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D05B87" w:rsidRPr="00E22999" w:rsidRDefault="00D05B87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D05B87" w:rsidRPr="00E22999" w:rsidRDefault="0082686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D05B87" w:rsidRPr="00E22999" w:rsidRDefault="00D05B87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D05B87" w:rsidRPr="00E22999" w:rsidTr="00524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D05B87" w:rsidRPr="00E22999" w:rsidRDefault="00D05B87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子任务id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D05B87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C</w:t>
            </w: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lient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S</w:t>
            </w: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ub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ask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I</w:t>
            </w:r>
            <w:r w:rsidRPr="00A06746">
              <w:rPr>
                <w:rFonts w:ascii="微软雅黑" w:eastAsia="微软雅黑" w:hAnsi="微软雅黑"/>
                <w:sz w:val="20"/>
                <w:lang w:val="en-GB" w:eastAsia="zh-CN"/>
              </w:rPr>
              <w:t>d</w:t>
            </w:r>
          </w:p>
        </w:tc>
        <w:tc>
          <w:tcPr>
            <w:tcW w:w="806" w:type="dxa"/>
            <w:vAlign w:val="center"/>
          </w:tcPr>
          <w:p w:rsidR="00D05B87" w:rsidRPr="00E22999" w:rsidRDefault="00D05B87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D05B87" w:rsidRPr="00E22999" w:rsidRDefault="00D05B87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D05B87" w:rsidRPr="00E22999" w:rsidRDefault="00D05B87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</w:p>
        </w:tc>
      </w:tr>
    </w:tbl>
    <w:p w:rsidR="00D05B87" w:rsidRDefault="00D05B87" w:rsidP="00643DB3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接口输出：</w:t>
      </w:r>
    </w:p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2600"/>
        <w:gridCol w:w="2860"/>
        <w:gridCol w:w="2600"/>
        <w:gridCol w:w="1080"/>
      </w:tblGrid>
      <w:tr w:rsidR="00D05B87" w:rsidRPr="00D05B87" w:rsidTr="00D05B87">
        <w:trPr>
          <w:trHeight w:val="285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120"/>
              <w:ind w:firstLineChars="0" w:firstLine="32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b/>
                <w:bCs/>
                <w:color w:val="000000"/>
                <w:sz w:val="16"/>
                <w:szCs w:val="16"/>
                <w:lang w:eastAsia="zh-CN"/>
              </w:rPr>
              <w:t>Code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b/>
                <w:bCs/>
                <w:color w:val="000000"/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b/>
                <w:bCs/>
                <w:color w:val="000000"/>
                <w:sz w:val="16"/>
                <w:szCs w:val="16"/>
                <w:lang w:eastAsia="zh-CN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b/>
                <w:bCs/>
                <w:color w:val="000000"/>
                <w:sz w:val="16"/>
                <w:szCs w:val="16"/>
                <w:lang w:eastAsia="zh-CN"/>
              </w:rPr>
              <w:t>可否为空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Clientsubtaskid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子任务ID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N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Clientsubtaskstatus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子任务状态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Survivaltaskid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存续任务ID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Clientsubtaskcode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子任务编号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7B5738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D05B87" w:rsidRDefault="007B5738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Fgroupnum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D05B87" w:rsidRDefault="007B5738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客户</w:t>
            </w:r>
            <w:r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集团号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D05B87" w:rsidRDefault="007B5738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D05B87" w:rsidRDefault="007B5738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Productid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产品ID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Subtaskremarks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子任务备注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VARCHAR2(4000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Activedate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生效日期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Invaliddate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失效日期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Iscollected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材料是否签收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VARCHAR2(1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Bizgroup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业务所属板块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Pmdbizgroup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存续业务所属板块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VARCHAR2(100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Isdeleted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逻辑删除:1:是/0:否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VARCHAR2(1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N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Createdbyid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添加人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Createdtime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添加日期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Lastmodifiedbyid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最后更新人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VARCHAR2(36 BYTE)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Lastmodifiedtime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最后更新日期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Voteresult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表决结果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  <w:tr w:rsidR="00D05B87" w:rsidRPr="00D05B87" w:rsidTr="00D05B87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  <w:t>Voteresultdesc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表决表述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VARCHAR2(200)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B87" w:rsidRPr="00D05B87" w:rsidRDefault="00D05B87" w:rsidP="00D05B8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6"/>
                <w:szCs w:val="16"/>
                <w:lang w:eastAsia="zh-CN"/>
              </w:rPr>
            </w:pPr>
            <w:r w:rsidRPr="00D05B87">
              <w:rPr>
                <w:rFonts w:ascii="微软雅黑" w:eastAsia="微软雅黑" w:hAnsi="微软雅黑" w:cs="宋体" w:hint="eastAsia"/>
                <w:color w:val="000000"/>
                <w:sz w:val="16"/>
                <w:szCs w:val="16"/>
                <w:lang w:eastAsia="zh-CN"/>
              </w:rPr>
              <w:t>Y</w:t>
            </w:r>
          </w:p>
        </w:tc>
      </w:tr>
    </w:tbl>
    <w:p w:rsidR="00D05B87" w:rsidRPr="007B5738" w:rsidRDefault="007B5738" w:rsidP="007B5738">
      <w:pPr>
        <w:spacing w:before="120"/>
        <w:ind w:firstLineChars="0" w:firstLine="400"/>
        <w:rPr>
          <w:lang w:eastAsia="zh-CN"/>
        </w:rPr>
      </w:pPr>
      <w:r>
        <w:rPr>
          <w:rFonts w:ascii="微软雅黑" w:eastAsia="微软雅黑" w:hAnsi="微软雅黑" w:hint="eastAsia"/>
          <w:sz w:val="20"/>
          <w:lang w:val="en-GB" w:eastAsia="zh-CN"/>
        </w:rPr>
        <w:t>参考sql：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tbl_pmd_client_subtask t</w:t>
      </w:r>
      <w:r>
        <w:rPr>
          <w:rFonts w:ascii="Courier New" w:hAnsi="Courier New" w:cs="Courier New" w:hint="eastAsia"/>
          <w:color w:val="000080"/>
          <w:sz w:val="20"/>
          <w:highlight w:val="white"/>
          <w:lang w:eastAsia="zh-CN"/>
        </w:rPr>
        <w:t xml:space="preserve"> , tbl_sys_client t1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>
        <w:rPr>
          <w:rFonts w:ascii="Courier New" w:hAnsi="Courier New" w:cs="Courier New" w:hint="eastAsia"/>
          <w:color w:val="008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 w:hint="eastAsia"/>
          <w:color w:val="0000FF"/>
          <w:sz w:val="20"/>
          <w:lang w:eastAsia="zh-CN"/>
        </w:rPr>
        <w:t>t.clientid = t1.clientid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highlight w:val="white"/>
          <w:lang w:eastAsia="zh-CN"/>
        </w:rPr>
        <w:t xml:space="preserve">and 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t.tasktype =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'tasktype_</w:t>
      </w:r>
      <w:r w:rsidRPr="00F00742">
        <w:rPr>
          <w:rFonts w:ascii="Courier New" w:hAnsi="Courier New" w:cs="Courier New"/>
          <w:color w:val="0000FF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00FF"/>
          <w:sz w:val="20"/>
          <w:highlight w:val="white"/>
          <w:lang w:eastAsia="zh-CN"/>
        </w:rPr>
        <w:t>collect'</w:t>
      </w:r>
    </w:p>
    <w:p w:rsidR="00ED1B96" w:rsidRPr="00ED1B96" w:rsidRDefault="00ED1B96" w:rsidP="00ED1B96">
      <w:pPr>
        <w:pStyle w:val="3"/>
        <w:spacing w:before="120"/>
        <w:rPr>
          <w:rFonts w:ascii="微软雅黑" w:eastAsia="微软雅黑" w:hAnsi="微软雅黑"/>
          <w:lang w:val="en-GB" w:eastAsia="zh-CN"/>
        </w:rPr>
      </w:pPr>
      <w:bookmarkStart w:id="130" w:name="_Toc534726461"/>
      <w:r w:rsidRPr="00ED1B96">
        <w:rPr>
          <w:rFonts w:ascii="微软雅黑" w:eastAsia="微软雅黑" w:hAnsi="微软雅黑" w:hint="eastAsia"/>
          <w:lang w:val="en-GB" w:eastAsia="zh-CN"/>
        </w:rPr>
        <w:lastRenderedPageBreak/>
        <w:t>投资信息-主基金</w:t>
      </w:r>
      <w:bookmarkEnd w:id="130"/>
    </w:p>
    <w:p w:rsidR="00ED1B96" w:rsidRDefault="00ED1B96" w:rsidP="00ED1B96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接口输入：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ED1B96" w:rsidRPr="00E22999" w:rsidTr="00524E0E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D1B96" w:rsidRPr="00E22999" w:rsidRDefault="00ED1B96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D1B96" w:rsidRPr="00E22999" w:rsidRDefault="00ED1B96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D1B96" w:rsidRPr="00E22999" w:rsidRDefault="00ED1B96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ED1B96" w:rsidRPr="00E22999" w:rsidRDefault="00ED1B96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lang w:eastAsia="zh-CN"/>
              </w:rPr>
              <w:t>可否为空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ED1B96" w:rsidRPr="00E22999" w:rsidRDefault="00ED1B96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D1B96" w:rsidRPr="00E22999" w:rsidTr="00524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ED1B96" w:rsidRPr="00E22999" w:rsidRDefault="00ED1B96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ED1B96" w:rsidRPr="00E22999" w:rsidRDefault="00954F5F" w:rsidP="00954F5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ime</w:t>
            </w:r>
          </w:p>
        </w:tc>
        <w:tc>
          <w:tcPr>
            <w:tcW w:w="806" w:type="dxa"/>
            <w:vAlign w:val="center"/>
          </w:tcPr>
          <w:p w:rsidR="00ED1B96" w:rsidRPr="00E22999" w:rsidRDefault="00ED1B96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ED1B96" w:rsidRPr="00E22999" w:rsidRDefault="0082686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ED1B96" w:rsidRPr="00E22999" w:rsidRDefault="00ED1B96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D1B96" w:rsidRPr="00E22999" w:rsidTr="00524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ED1B96" w:rsidRPr="00E22999" w:rsidRDefault="00ED1B96" w:rsidP="00524E0E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ED1B96" w:rsidRPr="00E22999" w:rsidRDefault="00ED1B96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ED1B96" w:rsidRPr="00E22999" w:rsidRDefault="00ED1B96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ED1B96" w:rsidRPr="00E22999" w:rsidRDefault="0082686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ED1B96" w:rsidRPr="00E22999" w:rsidRDefault="00ED1B96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D1B96" w:rsidRPr="00E22999" w:rsidTr="00524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ED1B96" w:rsidRPr="00E22999" w:rsidRDefault="00ED1B96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主基金id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ED1B96" w:rsidRPr="00E22999" w:rsidRDefault="00954F5F" w:rsidP="00954F5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D1B96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Master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F</w:t>
            </w:r>
            <w:r w:rsidRPr="00ED1B96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und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I</w:t>
            </w:r>
            <w:r w:rsidRPr="00ED1B96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d</w:t>
            </w:r>
          </w:p>
        </w:tc>
        <w:tc>
          <w:tcPr>
            <w:tcW w:w="806" w:type="dxa"/>
            <w:vAlign w:val="center"/>
          </w:tcPr>
          <w:p w:rsidR="00ED1B96" w:rsidRPr="00E22999" w:rsidRDefault="00ED1B96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ED1B96" w:rsidRPr="00E22999" w:rsidRDefault="00ED1B96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ED1B96" w:rsidRPr="00E22999" w:rsidRDefault="00ED1B96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</w:p>
        </w:tc>
      </w:tr>
    </w:tbl>
    <w:p w:rsidR="00ED1B96" w:rsidRDefault="00ED1B96" w:rsidP="00643DB3">
      <w:pPr>
        <w:spacing w:before="120"/>
        <w:ind w:firstLine="420"/>
        <w:rPr>
          <w:lang w:val="en-GB" w:eastAsia="zh-CN"/>
        </w:rPr>
      </w:pPr>
    </w:p>
    <w:p w:rsidR="00ED1B96" w:rsidRDefault="00ED1B96" w:rsidP="00643DB3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接口输出：</w:t>
      </w:r>
    </w:p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3040"/>
        <w:gridCol w:w="2380"/>
        <w:gridCol w:w="1940"/>
        <w:gridCol w:w="1060"/>
      </w:tblGrid>
      <w:tr w:rsidR="00ED1B96" w:rsidRPr="00ED1B96" w:rsidTr="00ED1B96">
        <w:trPr>
          <w:trHeight w:val="330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120"/>
              <w:ind w:firstLineChars="0" w:firstLine="42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ED1B9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Code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ED1B9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Name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ED1B9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类型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ED1B96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可否为空</w:t>
            </w:r>
          </w:p>
        </w:tc>
      </w:tr>
      <w:tr w:rsidR="00ED1B96" w:rsidRPr="00ED1B96" w:rsidTr="00ED1B96">
        <w:trPr>
          <w:trHeight w:val="27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Masterfundid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业务主键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</w:tr>
      <w:tr w:rsidR="00ED1B96" w:rsidRPr="00ED1B96" w:rsidTr="00ED1B96">
        <w:trPr>
          <w:trHeight w:val="27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Masterfundname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主基金名称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VARCHAR2(200)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</w:tr>
      <w:tr w:rsidR="00ED1B96" w:rsidRPr="00ED1B96" w:rsidTr="00ED1B96">
        <w:trPr>
          <w:trHeight w:val="27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Raisescale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募集规模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NUMBER(20,2)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ED1B96" w:rsidRPr="00ED1B96" w:rsidTr="00ED1B96">
        <w:trPr>
          <w:trHeight w:val="27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Raisescaledescription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募集规模说明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VARCHAR2(4000)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1B96" w:rsidRPr="00ED1B96" w:rsidRDefault="00ED1B96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7B5738" w:rsidRPr="00ED1B96" w:rsidTr="00ED1B96">
        <w:trPr>
          <w:trHeight w:val="27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7B5738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PRODUCTOBJID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7B5738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关联产品对象ID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7B5738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7B5738" w:rsidRPr="00ED1B96" w:rsidTr="007B5738">
        <w:trPr>
          <w:trHeight w:val="27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7B5738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PRODUCTTYPE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7B5738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关联产品对象类型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7B5738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7B5738" w:rsidRPr="00ED1B96" w:rsidTr="00ED1B96">
        <w:trPr>
          <w:trHeight w:val="27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Investpercentdescription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投资比例说明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VARCHAR2(4000)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7B5738" w:rsidRPr="00ED1B96" w:rsidTr="00ED1B96">
        <w:trPr>
          <w:trHeight w:val="27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Bizgroup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业务所属板块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7B5738" w:rsidRPr="00ED1B96" w:rsidTr="00ED1B96">
        <w:trPr>
          <w:trHeight w:val="27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Pmdbizgroup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存续业务所属板块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7B5738" w:rsidRPr="00ED1B96" w:rsidTr="00ED1B96">
        <w:trPr>
          <w:trHeight w:val="27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Isdeleted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逻辑删除:1:是/0:否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</w:tr>
      <w:tr w:rsidR="007B5738" w:rsidRPr="00ED1B96" w:rsidTr="00ED1B96">
        <w:trPr>
          <w:trHeight w:val="27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Createdbyid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添加人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7B5738" w:rsidRPr="00ED1B96" w:rsidTr="00ED1B96">
        <w:trPr>
          <w:trHeight w:val="27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Createdtime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添加日期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7B5738" w:rsidRPr="00ED1B96" w:rsidTr="00ED1B96">
        <w:trPr>
          <w:trHeight w:val="27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Lastmodifiedbyid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最后更新人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7B5738" w:rsidRPr="00ED1B96" w:rsidTr="007C5D42">
        <w:trPr>
          <w:trHeight w:val="27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Lastmodifiedtime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最后更新日期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5738" w:rsidRPr="00ED1B96" w:rsidRDefault="007B5738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D1B9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6D79EE" w:rsidRPr="00ED1B96" w:rsidTr="00ED1B96">
        <w:trPr>
          <w:trHeight w:val="27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9EE" w:rsidRPr="00ED1B96" w:rsidRDefault="006D79EE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lang w:val="en-GB"/>
              </w:rPr>
              <w:t>Currency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9EE" w:rsidRPr="00ED1B96" w:rsidRDefault="006D79EE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币种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9EE" w:rsidRPr="00ED1B96" w:rsidRDefault="006D79EE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1A392D">
              <w:rPr>
                <w:lang w:val="en-GB"/>
              </w:rPr>
              <w:t>VARCHAR2(100)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9EE" w:rsidRPr="00ED1B96" w:rsidRDefault="006D79EE" w:rsidP="00ED1B9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</w:tbl>
    <w:p w:rsidR="00ED1B96" w:rsidRDefault="00ED1B96" w:rsidP="00643DB3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参考：</w:t>
      </w:r>
    </w:p>
    <w:p w:rsidR="007B5738" w:rsidRDefault="00ED1B96" w:rsidP="007B5738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tbl_pmd_masterfundinfo</w:t>
      </w:r>
      <w:r w:rsidR="007B5738">
        <w:rPr>
          <w:rFonts w:ascii="Courier New" w:hAnsi="Courier New" w:cs="Courier New" w:hint="eastAsia"/>
          <w:color w:val="000080"/>
          <w:sz w:val="20"/>
          <w:lang w:eastAsia="zh-CN"/>
        </w:rPr>
        <w:t xml:space="preserve"> </w:t>
      </w:r>
      <w:r w:rsidR="007B5738">
        <w:rPr>
          <w:rFonts w:ascii="Courier New" w:hAnsi="Courier New" w:cs="Courier New"/>
          <w:color w:val="000080"/>
          <w:sz w:val="20"/>
          <w:highlight w:val="white"/>
          <w:lang w:eastAsia="zh-CN"/>
        </w:rPr>
        <w:t>, tbl_pmd_rel_masterfund_product t1</w:t>
      </w:r>
    </w:p>
    <w:p w:rsidR="00ED1B96" w:rsidRDefault="007B5738" w:rsidP="007B5738">
      <w:pPr>
        <w:spacing w:before="120"/>
        <w:ind w:firstLine="400"/>
        <w:rPr>
          <w:rFonts w:ascii="Courier New" w:hAnsi="Courier New" w:cs="Courier New"/>
          <w:color w:val="000080"/>
          <w:sz w:val="20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t.masterfundid = t1.masterfundid</w:t>
      </w:r>
    </w:p>
    <w:tbl>
      <w:tblPr>
        <w:tblW w:w="3380" w:type="dxa"/>
        <w:tblInd w:w="108" w:type="dxa"/>
        <w:tblLook w:val="04A0" w:firstRow="1" w:lastRow="0" w:firstColumn="1" w:lastColumn="0" w:noHBand="0" w:noVBand="1"/>
      </w:tblPr>
      <w:tblGrid>
        <w:gridCol w:w="2260"/>
        <w:gridCol w:w="1120"/>
      </w:tblGrid>
      <w:tr w:rsidR="00F30CFA" w:rsidRPr="00F30CFA" w:rsidTr="00F30CFA">
        <w:trPr>
          <w:trHeight w:val="30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币种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eastAsia="zh-CN"/>
              </w:rPr>
            </w:pPr>
          </w:p>
        </w:tc>
      </w:tr>
      <w:tr w:rsidR="00F30CFA" w:rsidRPr="00F30CFA" w:rsidTr="00F30CFA">
        <w:trPr>
          <w:trHeight w:val="30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字典编码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字典名称</w:t>
            </w:r>
          </w:p>
        </w:tc>
      </w:tr>
      <w:tr w:rsidR="00F30CFA" w:rsidRPr="00F30CFA" w:rsidTr="00F30CFA">
        <w:trPr>
          <w:trHeight w:val="30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cpbz_1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人民币</w:t>
            </w:r>
          </w:p>
        </w:tc>
      </w:tr>
      <w:tr w:rsidR="00F30CFA" w:rsidRPr="00F30CFA" w:rsidTr="00F30CF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cpbz_2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美元</w:t>
            </w:r>
          </w:p>
        </w:tc>
      </w:tr>
      <w:tr w:rsidR="00F30CFA" w:rsidRPr="00F30CFA" w:rsidTr="00F30CF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cpbz_3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港币</w:t>
            </w:r>
          </w:p>
        </w:tc>
      </w:tr>
      <w:tr w:rsidR="00F30CFA" w:rsidRPr="00F30CFA" w:rsidTr="00F30CF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cpbz_4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澳币</w:t>
            </w:r>
          </w:p>
        </w:tc>
      </w:tr>
      <w:tr w:rsidR="00F30CFA" w:rsidRPr="00F30CFA" w:rsidTr="00F30CF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cpbz_5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欧元</w:t>
            </w:r>
          </w:p>
        </w:tc>
      </w:tr>
      <w:tr w:rsidR="00F30CFA" w:rsidRPr="00F30CFA" w:rsidTr="00F30CF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cpbz_6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日元</w:t>
            </w:r>
          </w:p>
        </w:tc>
      </w:tr>
      <w:tr w:rsidR="00F30CFA" w:rsidRPr="00F30CFA" w:rsidTr="00F30CF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cpbz_7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英镑</w:t>
            </w:r>
          </w:p>
        </w:tc>
      </w:tr>
      <w:tr w:rsidR="00F30CFA" w:rsidRPr="00F30CFA" w:rsidTr="00F30CF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lastRenderedPageBreak/>
              <w:t>cpbz_8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韩元</w:t>
            </w:r>
          </w:p>
        </w:tc>
      </w:tr>
      <w:tr w:rsidR="00F30CFA" w:rsidRPr="00F30CFA" w:rsidTr="00F30CF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cpbz_9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加元</w:t>
            </w:r>
          </w:p>
        </w:tc>
      </w:tr>
      <w:tr w:rsidR="00F30CFA" w:rsidRPr="00F30CFA" w:rsidTr="00F30CF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cpbz_10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瑞郎</w:t>
            </w:r>
          </w:p>
        </w:tc>
      </w:tr>
      <w:tr w:rsidR="00F30CFA" w:rsidRPr="00F30CFA" w:rsidTr="00F30CF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cpbz_11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新加坡元</w:t>
            </w:r>
          </w:p>
        </w:tc>
      </w:tr>
      <w:tr w:rsidR="00F30CFA" w:rsidRPr="00F30CFA" w:rsidTr="00F30CF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cpbz_12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CFA" w:rsidRPr="00F30CFA" w:rsidRDefault="00F30CFA" w:rsidP="00F30CF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eastAsia="zh-CN"/>
              </w:rPr>
            </w:pPr>
            <w:r w:rsidRPr="00F30CF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eastAsia="zh-CN"/>
              </w:rPr>
              <w:t>台币</w:t>
            </w:r>
          </w:p>
        </w:tc>
      </w:tr>
    </w:tbl>
    <w:p w:rsidR="00F30CFA" w:rsidRDefault="00F30CFA" w:rsidP="007B5738">
      <w:pPr>
        <w:spacing w:before="120"/>
        <w:ind w:firstLine="400"/>
        <w:rPr>
          <w:rFonts w:ascii="Courier New" w:hAnsi="Courier New" w:cs="Courier New"/>
          <w:color w:val="000080"/>
          <w:sz w:val="20"/>
          <w:lang w:eastAsia="zh-CN"/>
        </w:rPr>
      </w:pPr>
    </w:p>
    <w:p w:rsidR="00F30CFA" w:rsidRDefault="00F30CFA" w:rsidP="007B5738">
      <w:pPr>
        <w:spacing w:before="120"/>
        <w:ind w:firstLine="420"/>
        <w:rPr>
          <w:lang w:val="en-GB" w:eastAsia="zh-CN"/>
        </w:rPr>
      </w:pPr>
    </w:p>
    <w:p w:rsidR="00ED1B96" w:rsidRPr="00171C8C" w:rsidRDefault="00ED1B96" w:rsidP="00171C8C">
      <w:pPr>
        <w:pStyle w:val="3"/>
        <w:spacing w:before="120"/>
        <w:rPr>
          <w:rFonts w:ascii="微软雅黑" w:eastAsia="微软雅黑" w:hAnsi="微软雅黑"/>
          <w:lang w:val="en-GB" w:eastAsia="zh-CN"/>
        </w:rPr>
      </w:pPr>
      <w:bookmarkStart w:id="131" w:name="_Toc534726462"/>
      <w:r w:rsidRPr="00171C8C">
        <w:rPr>
          <w:rFonts w:ascii="微软雅黑" w:eastAsia="微软雅黑" w:hAnsi="微软雅黑" w:hint="eastAsia"/>
          <w:lang w:val="en-GB" w:eastAsia="zh-CN"/>
        </w:rPr>
        <w:t>投资信息-投资事件</w:t>
      </w:r>
      <w:bookmarkEnd w:id="131"/>
    </w:p>
    <w:p w:rsidR="00524E0E" w:rsidRDefault="00524E0E" w:rsidP="00524E0E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接口输入：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524E0E" w:rsidRPr="00E22999" w:rsidTr="00524E0E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24E0E" w:rsidRPr="00E22999" w:rsidRDefault="00524E0E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24E0E" w:rsidRPr="00E22999" w:rsidRDefault="00524E0E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24E0E" w:rsidRPr="00E22999" w:rsidRDefault="00524E0E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24E0E" w:rsidRPr="00E22999" w:rsidRDefault="00524E0E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lang w:eastAsia="zh-CN"/>
              </w:rPr>
              <w:t>可否为空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524E0E" w:rsidRPr="00E22999" w:rsidRDefault="00524E0E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524E0E" w:rsidRPr="00E22999" w:rsidTr="00524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524E0E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ime</w:t>
            </w:r>
          </w:p>
        </w:tc>
        <w:tc>
          <w:tcPr>
            <w:tcW w:w="806" w:type="dxa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524E0E" w:rsidRPr="00E22999" w:rsidRDefault="0082686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524E0E" w:rsidRPr="00E22999" w:rsidTr="00524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524E0E" w:rsidRPr="00E22999" w:rsidRDefault="00524E0E" w:rsidP="00524E0E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524E0E" w:rsidRPr="00E22999" w:rsidRDefault="0082686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524E0E" w:rsidRPr="00E22999" w:rsidTr="00524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投资事件id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524E0E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Investment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E</w:t>
            </w: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vent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I</w:t>
            </w: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d</w:t>
            </w:r>
          </w:p>
        </w:tc>
        <w:tc>
          <w:tcPr>
            <w:tcW w:w="806" w:type="dxa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</w:p>
        </w:tc>
      </w:tr>
      <w:tr w:rsidR="00F81584" w:rsidRPr="00E22999" w:rsidTr="00524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F81584" w:rsidRDefault="00F81584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子基金id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F81584" w:rsidRPr="00524E0E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F8158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Sub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F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und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I</w:t>
            </w:r>
            <w:r w:rsidRPr="00F8158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d</w:t>
            </w:r>
          </w:p>
        </w:tc>
        <w:tc>
          <w:tcPr>
            <w:tcW w:w="806" w:type="dxa"/>
            <w:vAlign w:val="center"/>
          </w:tcPr>
          <w:p w:rsidR="00F81584" w:rsidRDefault="00F81584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F81584" w:rsidRDefault="00F81584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F81584" w:rsidRPr="00E22999" w:rsidRDefault="00F81584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</w:p>
        </w:tc>
      </w:tr>
      <w:tr w:rsidR="00F81584" w:rsidRPr="00E22999" w:rsidTr="00524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F81584" w:rsidRDefault="00F81584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直投项目id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F81584" w:rsidRPr="00524E0E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F8158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Investment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P</w:t>
            </w:r>
            <w:r w:rsidRPr="00F8158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roject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I</w:t>
            </w:r>
            <w:r w:rsidRPr="00F8158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d</w:t>
            </w:r>
          </w:p>
        </w:tc>
        <w:tc>
          <w:tcPr>
            <w:tcW w:w="806" w:type="dxa"/>
            <w:vAlign w:val="center"/>
          </w:tcPr>
          <w:p w:rsidR="00F81584" w:rsidRDefault="00F81584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F81584" w:rsidRDefault="00F81584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F81584" w:rsidRPr="00E22999" w:rsidRDefault="00F81584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</w:p>
        </w:tc>
      </w:tr>
    </w:tbl>
    <w:p w:rsidR="00ED1B96" w:rsidRDefault="00524E0E" w:rsidP="00643DB3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接口输出：</w:t>
      </w:r>
    </w:p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2860"/>
        <w:gridCol w:w="2380"/>
        <w:gridCol w:w="1940"/>
        <w:gridCol w:w="1080"/>
      </w:tblGrid>
      <w:tr w:rsidR="00524E0E" w:rsidRPr="00524E0E" w:rsidTr="00524E0E">
        <w:trPr>
          <w:trHeight w:val="330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120"/>
              <w:ind w:firstLineChars="0" w:firstLine="42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524E0E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Code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524E0E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Name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524E0E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524E0E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可否为空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Investmenteventid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业务主键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Masterfundid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主基金ID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Bindfundobjtype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投资事件归属类型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Bindfundobjid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归属类型ID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</w:tr>
      <w:tr w:rsidR="00DC551B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51B" w:rsidRPr="00524E0E" w:rsidRDefault="00DC551B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Investment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ObjName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51B" w:rsidRPr="00524E0E" w:rsidRDefault="00DC551B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投资对象名称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51B" w:rsidRPr="00524E0E" w:rsidRDefault="00DC551B" w:rsidP="00DC551B">
            <w:pPr>
              <w:spacing w:before="120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551B" w:rsidRPr="00524E0E" w:rsidRDefault="00DC551B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Eventdate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投资时间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Eventorderdate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排序日期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Investmentamount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投资金额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NUMBER(20,2)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Cyclephase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投资轮次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Financestage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融资所处阶段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Currentstagevaluation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本轮次估值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NUMBER(20,2)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Eventdescription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投资事件说明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VARCHAR2(2000)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Bizgroup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业务所属板块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Pmdbizgroup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存续业务所属板块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Isdeleted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逻辑删除:1:是/0:否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Createdbyid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添加人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lastRenderedPageBreak/>
              <w:t>Createdtime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添加日期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Lastmodifiedbyid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最后更新人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Lastmodifiedtime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最后更新日期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</w:tbl>
    <w:p w:rsidR="00DC551B" w:rsidRDefault="00DC551B" w:rsidP="00DC551B">
      <w:pPr>
        <w:widowControl w:val="0"/>
        <w:overflowPunct/>
        <w:spacing w:beforeLines="0" w:before="0"/>
        <w:ind w:firstLineChars="0" w:firstLine="0"/>
        <w:textAlignment w:val="auto"/>
        <w:rPr>
          <w:lang w:val="en-GB" w:eastAsia="zh-CN"/>
        </w:rPr>
      </w:pPr>
    </w:p>
    <w:p w:rsidR="00DC551B" w:rsidRDefault="00DC551B" w:rsidP="00DC551B">
      <w:pPr>
        <w:widowControl w:val="0"/>
        <w:overflowPunct/>
        <w:spacing w:beforeLines="0" w:before="0"/>
        <w:ind w:firstLineChars="0" w:firstLine="0"/>
        <w:textAlignment w:val="auto"/>
        <w:rPr>
          <w:lang w:val="en-GB" w:eastAsia="zh-CN"/>
        </w:rPr>
      </w:pPr>
      <w:r>
        <w:rPr>
          <w:rFonts w:hint="eastAsia"/>
          <w:lang w:val="en-GB" w:eastAsia="zh-CN"/>
        </w:rPr>
        <w:t>其中“</w:t>
      </w:r>
      <w:r w:rsidRPr="00524E0E">
        <w:rPr>
          <w:rFonts w:ascii="宋体" w:hAnsi="宋体" w:cs="宋体"/>
          <w:color w:val="000000"/>
          <w:sz w:val="22"/>
          <w:szCs w:val="22"/>
          <w:lang w:eastAsia="zh-CN"/>
        </w:rPr>
        <w:t>Investment</w:t>
      </w:r>
      <w:r>
        <w:rPr>
          <w:rFonts w:ascii="宋体" w:hAnsi="宋体" w:cs="宋体" w:hint="eastAsia"/>
          <w:color w:val="000000"/>
          <w:sz w:val="22"/>
          <w:szCs w:val="22"/>
          <w:lang w:eastAsia="zh-CN"/>
        </w:rPr>
        <w:t>ObjName</w:t>
      </w:r>
      <w:r>
        <w:rPr>
          <w:rFonts w:hint="eastAsia"/>
          <w:lang w:val="en-GB" w:eastAsia="zh-CN"/>
        </w:rPr>
        <w:t>”为子基金名称或直投项目的“</w:t>
      </w:r>
      <w:r w:rsidRPr="00DC551B">
        <w:rPr>
          <w:lang w:val="en-GB" w:eastAsia="zh-CN"/>
        </w:rPr>
        <w:t>InvestmentProjectName</w:t>
      </w:r>
      <w:r>
        <w:rPr>
          <w:rFonts w:hint="eastAsia"/>
          <w:lang w:val="en-GB" w:eastAsia="zh-CN"/>
        </w:rPr>
        <w:t>”</w:t>
      </w:r>
    </w:p>
    <w:p w:rsidR="00DC551B" w:rsidRDefault="00DC551B" w:rsidP="00DC551B">
      <w:pPr>
        <w:widowControl w:val="0"/>
        <w:overflowPunct/>
        <w:spacing w:beforeLines="0" w:before="0"/>
        <w:ind w:firstLineChars="0" w:firstLine="0"/>
        <w:textAlignment w:val="auto"/>
        <w:rPr>
          <w:lang w:val="en-GB" w:eastAsia="zh-CN"/>
        </w:rPr>
      </w:pPr>
    </w:p>
    <w:p w:rsidR="00DC551B" w:rsidRDefault="00524E0E" w:rsidP="00DC551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lang w:eastAsia="zh-CN"/>
        </w:rPr>
      </w:pPr>
      <w:r>
        <w:rPr>
          <w:rFonts w:hint="eastAsia"/>
          <w:lang w:val="en-GB" w:eastAsia="zh-CN"/>
        </w:rPr>
        <w:t>参考</w:t>
      </w:r>
      <w:r>
        <w:rPr>
          <w:rFonts w:hint="eastAsia"/>
          <w:lang w:val="en-GB" w:eastAsia="zh-CN"/>
        </w:rPr>
        <w:t>sql</w:t>
      </w:r>
      <w:r>
        <w:rPr>
          <w:rFonts w:hint="eastAsia"/>
          <w:lang w:val="en-GB" w:eastAsia="zh-CN"/>
        </w:rPr>
        <w:t>：</w:t>
      </w:r>
    </w:p>
    <w:p w:rsidR="00DC551B" w:rsidRDefault="00DC551B" w:rsidP="00DC551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tbl_pmd_subfundinfo t1, tbl_pmd_investment_event t3</w:t>
      </w:r>
    </w:p>
    <w:p w:rsidR="00DC551B" w:rsidRDefault="00DC551B" w:rsidP="00DC551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t1.subfundid = t3.bindfundobjid</w:t>
      </w:r>
    </w:p>
    <w:p w:rsidR="00DC551B" w:rsidRDefault="00DC551B" w:rsidP="00DC551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union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all</w:t>
      </w:r>
    </w:p>
    <w:p w:rsidR="00DC551B" w:rsidRDefault="00DC551B" w:rsidP="00DC551B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color w:val="000080"/>
          <w:sz w:val="20"/>
          <w:highlight w:val="white"/>
          <w:lang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from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tbl_pmd_investmentproject t2, tbl_pmd_investment_event t</w:t>
      </w:r>
    </w:p>
    <w:p w:rsidR="00524E0E" w:rsidRDefault="00DC551B" w:rsidP="00DC551B">
      <w:pPr>
        <w:spacing w:before="120"/>
        <w:ind w:firstLine="400"/>
        <w:rPr>
          <w:lang w:val="en-GB" w:eastAsia="zh-CN"/>
        </w:rPr>
      </w:pP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/>
          <w:color w:val="008080"/>
          <w:sz w:val="20"/>
          <w:highlight w:val="white"/>
          <w:lang w:eastAsia="zh-CN"/>
        </w:rPr>
        <w:t>where</w:t>
      </w:r>
      <w:r>
        <w:rPr>
          <w:rFonts w:ascii="Courier New" w:hAnsi="Courier New" w:cs="Courier New"/>
          <w:color w:val="000080"/>
          <w:sz w:val="20"/>
          <w:highlight w:val="white"/>
          <w:lang w:eastAsia="zh-CN"/>
        </w:rPr>
        <w:t xml:space="preserve"> t.bindfundobjid = t2.investmentprojectid</w:t>
      </w:r>
    </w:p>
    <w:p w:rsidR="00524E0E" w:rsidRPr="0062629F" w:rsidRDefault="00524E0E" w:rsidP="0062629F">
      <w:pPr>
        <w:pStyle w:val="3"/>
        <w:spacing w:before="120"/>
        <w:rPr>
          <w:rFonts w:ascii="微软雅黑" w:eastAsia="微软雅黑" w:hAnsi="微软雅黑"/>
          <w:lang w:val="en-GB" w:eastAsia="zh-CN"/>
        </w:rPr>
      </w:pPr>
      <w:bookmarkStart w:id="132" w:name="_Toc534726463"/>
      <w:r w:rsidRPr="0062629F">
        <w:rPr>
          <w:rFonts w:ascii="微软雅黑" w:eastAsia="微软雅黑" w:hAnsi="微软雅黑" w:hint="eastAsia"/>
          <w:lang w:val="en-GB" w:eastAsia="zh-CN"/>
        </w:rPr>
        <w:t>汇率</w:t>
      </w:r>
      <w:bookmarkEnd w:id="132"/>
    </w:p>
    <w:p w:rsidR="00524E0E" w:rsidRDefault="00524E0E" w:rsidP="00643DB3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接口输入：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524E0E" w:rsidRPr="00E22999" w:rsidTr="00524E0E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24E0E" w:rsidRPr="00E22999" w:rsidRDefault="00524E0E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24E0E" w:rsidRPr="00E22999" w:rsidRDefault="00524E0E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24E0E" w:rsidRPr="00E22999" w:rsidRDefault="00524E0E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24E0E" w:rsidRPr="00E22999" w:rsidRDefault="00524E0E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lang w:eastAsia="zh-CN"/>
              </w:rPr>
              <w:t>可否为空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524E0E" w:rsidRPr="00E22999" w:rsidRDefault="00524E0E" w:rsidP="00524E0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524E0E" w:rsidRPr="00E22999" w:rsidTr="00524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524E0E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ime</w:t>
            </w:r>
          </w:p>
        </w:tc>
        <w:tc>
          <w:tcPr>
            <w:tcW w:w="806" w:type="dxa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524E0E" w:rsidRPr="00E22999" w:rsidRDefault="0082686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524E0E" w:rsidRPr="00E22999" w:rsidTr="00524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524E0E" w:rsidRPr="00E22999" w:rsidRDefault="00524E0E" w:rsidP="00524E0E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524E0E" w:rsidRPr="00E22999" w:rsidRDefault="0082686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524E0E" w:rsidRPr="00E22999" w:rsidTr="00524E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主键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I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d</w:t>
            </w:r>
          </w:p>
        </w:tc>
        <w:tc>
          <w:tcPr>
            <w:tcW w:w="806" w:type="dxa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Y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24E0E" w:rsidRPr="00E22999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highlight w:val="white"/>
                <w:lang w:eastAsia="zh-CN"/>
              </w:rPr>
            </w:pPr>
          </w:p>
        </w:tc>
      </w:tr>
    </w:tbl>
    <w:p w:rsidR="00524E0E" w:rsidRDefault="00524E0E" w:rsidP="00643DB3">
      <w:pPr>
        <w:spacing w:before="120"/>
        <w:ind w:firstLine="420"/>
        <w:rPr>
          <w:lang w:val="en-GB" w:eastAsia="zh-CN"/>
        </w:rPr>
      </w:pPr>
    </w:p>
    <w:p w:rsidR="00524E0E" w:rsidRDefault="00524E0E" w:rsidP="00643DB3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接口输出：</w:t>
      </w:r>
    </w:p>
    <w:tbl>
      <w:tblPr>
        <w:tblW w:w="8237" w:type="dxa"/>
        <w:tblInd w:w="93" w:type="dxa"/>
        <w:tblLook w:val="04A0" w:firstRow="1" w:lastRow="0" w:firstColumn="1" w:lastColumn="0" w:noHBand="0" w:noVBand="1"/>
      </w:tblPr>
      <w:tblGrid>
        <w:gridCol w:w="2200"/>
        <w:gridCol w:w="1359"/>
        <w:gridCol w:w="2977"/>
        <w:gridCol w:w="1701"/>
      </w:tblGrid>
      <w:tr w:rsidR="00524E0E" w:rsidRPr="00524E0E" w:rsidTr="00524E0E">
        <w:trPr>
          <w:trHeight w:val="33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120"/>
              <w:ind w:firstLineChars="0" w:firstLine="42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524E0E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Code</w:t>
            </w:r>
          </w:p>
        </w:tc>
        <w:tc>
          <w:tcPr>
            <w:tcW w:w="13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524E0E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Name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524E0E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类型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  <w:lang w:eastAsia="zh-CN"/>
              </w:rPr>
            </w:pPr>
            <w:r w:rsidRPr="00524E0E">
              <w:rPr>
                <w:rFonts w:ascii="微软雅黑" w:eastAsia="微软雅黑" w:hAnsi="微软雅黑" w:cs="宋体" w:hint="eastAsia"/>
                <w:b/>
                <w:bCs/>
                <w:color w:val="000000"/>
                <w:szCs w:val="21"/>
                <w:lang w:eastAsia="zh-CN"/>
              </w:rPr>
              <w:t>可否为空</w:t>
            </w:r>
          </w:p>
        </w:tc>
      </w:tr>
      <w:tr w:rsidR="00524E0E" w:rsidRPr="00524E0E" w:rsidTr="00524E0E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主键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VARCHAR2(32 BYTE)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</w:tr>
      <w:tr w:rsidR="00524E0E" w:rsidRPr="00524E0E" w:rsidTr="00524E0E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exchangeratedate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日期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VARCHAR2(10 BYTE)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eur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欧元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VARCHAR2(200 BYTE)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chf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瑞郎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VARCHAR2(15 BYTE)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krw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韩元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VARCHAR2(15 BYTE)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aud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澳币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VARCHAR2(15 BYTE)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jpy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日元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VARCHAR2(15 BYTE)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gbp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英镑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VARCHAR2(15 BYTE)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usd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美元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VARCHAR2(15 BYTE)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cad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加元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VARCHAR2(15 BYTE)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hkd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港币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VARCHAR2(15 BYTE)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  <w:tr w:rsidR="00524E0E" w:rsidRPr="00524E0E" w:rsidTr="00524E0E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sgd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新加坡元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VARCHAR2(15 BYTE)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E0E" w:rsidRPr="00524E0E" w:rsidRDefault="00524E0E" w:rsidP="00524E0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524E0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Y</w:t>
            </w:r>
          </w:p>
        </w:tc>
      </w:tr>
    </w:tbl>
    <w:p w:rsidR="00524E0E" w:rsidRPr="0062629F" w:rsidRDefault="00524E0E" w:rsidP="00643DB3">
      <w:pPr>
        <w:spacing w:before="120"/>
        <w:ind w:firstLine="420"/>
        <w:rPr>
          <w:rFonts w:ascii="微软雅黑" w:eastAsia="微软雅黑" w:hAnsi="微软雅黑" w:cs="Courier New"/>
          <w:color w:val="000080"/>
          <w:sz w:val="20"/>
          <w:lang w:eastAsia="zh-CN"/>
        </w:rPr>
      </w:pPr>
      <w:r w:rsidRPr="0062629F">
        <w:rPr>
          <w:rFonts w:ascii="微软雅黑" w:eastAsia="微软雅黑" w:hAnsi="微软雅黑" w:hint="eastAsia"/>
          <w:lang w:val="en-GB" w:eastAsia="zh-CN"/>
        </w:rPr>
        <w:t>参考sql：</w:t>
      </w:r>
      <w:r w:rsidR="0062629F" w:rsidRPr="0062629F">
        <w:rPr>
          <w:rFonts w:ascii="微软雅黑" w:eastAsia="微软雅黑" w:hAnsi="微软雅黑" w:cs="Courier New"/>
          <w:color w:val="008080"/>
          <w:sz w:val="20"/>
          <w:highlight w:val="white"/>
          <w:lang w:eastAsia="zh-CN"/>
        </w:rPr>
        <w:t>from</w:t>
      </w:r>
      <w:r w:rsidR="0062629F">
        <w:rPr>
          <w:rFonts w:ascii="微软雅黑" w:eastAsia="微软雅黑" w:hAnsi="微软雅黑" w:cs="Courier New" w:hint="eastAsia"/>
          <w:color w:val="000080"/>
          <w:sz w:val="20"/>
          <w:highlight w:val="white"/>
          <w:lang w:eastAsia="zh-CN"/>
        </w:rPr>
        <w:t xml:space="preserve"> </w:t>
      </w:r>
      <w:r w:rsidR="0062629F" w:rsidRPr="0062629F">
        <w:rPr>
          <w:rFonts w:ascii="微软雅黑" w:eastAsia="微软雅黑" w:hAnsi="微软雅黑" w:cs="Courier New"/>
          <w:color w:val="000080"/>
          <w:sz w:val="20"/>
          <w:highlight w:val="white"/>
          <w:lang w:eastAsia="zh-CN"/>
        </w:rPr>
        <w:t>exchangerate</w:t>
      </w:r>
      <w:r w:rsidR="0062629F" w:rsidRPr="0062629F">
        <w:rPr>
          <w:rFonts w:ascii="微软雅黑" w:eastAsia="微软雅黑" w:hAnsi="微软雅黑" w:cs="Courier New" w:hint="eastAsia"/>
          <w:color w:val="000080"/>
          <w:sz w:val="20"/>
          <w:lang w:eastAsia="zh-CN"/>
        </w:rPr>
        <w:t xml:space="preserve"> t where t.</w:t>
      </w:r>
      <w:r w:rsidR="0062629F" w:rsidRPr="0062629F">
        <w:rPr>
          <w:rFonts w:ascii="微软雅黑" w:eastAsia="微软雅黑" w:hAnsi="微软雅黑" w:cs="宋体" w:hint="eastAsia"/>
          <w:color w:val="000000"/>
          <w:sz w:val="22"/>
          <w:szCs w:val="22"/>
          <w:lang w:eastAsia="zh-CN"/>
        </w:rPr>
        <w:t>exchangeratedate&gt;=#</w:t>
      </w:r>
      <w:r w:rsidR="0062629F" w:rsidRPr="0062629F">
        <w:rPr>
          <w:rFonts w:ascii="微软雅黑" w:eastAsia="微软雅黑" w:hAnsi="微软雅黑" w:hint="eastAsia"/>
          <w:sz w:val="20"/>
          <w:lang w:val="en-GB" w:eastAsia="zh-CN"/>
        </w:rPr>
        <w:t xml:space="preserve"> StartTime</w:t>
      </w:r>
      <w:r w:rsidR="0062629F" w:rsidRPr="0062629F">
        <w:rPr>
          <w:rFonts w:ascii="微软雅黑" w:eastAsia="微软雅黑" w:hAnsi="微软雅黑" w:cs="宋体" w:hint="eastAsia"/>
          <w:color w:val="000000"/>
          <w:sz w:val="22"/>
          <w:szCs w:val="22"/>
          <w:lang w:eastAsia="zh-CN"/>
        </w:rPr>
        <w:t xml:space="preserve"># and </w:t>
      </w:r>
      <w:r w:rsidR="0062629F" w:rsidRPr="0062629F">
        <w:rPr>
          <w:rFonts w:ascii="微软雅黑" w:eastAsia="微软雅黑" w:hAnsi="微软雅黑" w:cs="Courier New" w:hint="eastAsia"/>
          <w:color w:val="000080"/>
          <w:sz w:val="20"/>
          <w:lang w:eastAsia="zh-CN"/>
        </w:rPr>
        <w:t>t.</w:t>
      </w:r>
      <w:r w:rsidR="0062629F" w:rsidRPr="0062629F">
        <w:rPr>
          <w:rFonts w:ascii="微软雅黑" w:eastAsia="微软雅黑" w:hAnsi="微软雅黑" w:cs="宋体" w:hint="eastAsia"/>
          <w:color w:val="000000"/>
          <w:sz w:val="22"/>
          <w:szCs w:val="22"/>
          <w:lang w:eastAsia="zh-CN"/>
        </w:rPr>
        <w:t>exchangeratedate&lt;=#</w:t>
      </w:r>
      <w:r w:rsidR="0062629F" w:rsidRPr="0062629F">
        <w:rPr>
          <w:rFonts w:ascii="微软雅黑" w:eastAsia="微软雅黑" w:hAnsi="微软雅黑" w:hint="eastAsia"/>
          <w:sz w:val="20"/>
          <w:lang w:val="en-GB" w:eastAsia="zh-CN"/>
        </w:rPr>
        <w:t>EndTime</w:t>
      </w:r>
      <w:r w:rsidR="0062629F" w:rsidRPr="0062629F">
        <w:rPr>
          <w:rFonts w:ascii="微软雅黑" w:eastAsia="微软雅黑" w:hAnsi="微软雅黑" w:cs="宋体" w:hint="eastAsia"/>
          <w:color w:val="000000"/>
          <w:sz w:val="22"/>
          <w:szCs w:val="22"/>
          <w:lang w:eastAsia="zh-CN"/>
        </w:rPr>
        <w:t>#</w:t>
      </w:r>
    </w:p>
    <w:p w:rsidR="00571144" w:rsidRPr="00E22999" w:rsidRDefault="00571144" w:rsidP="00571144">
      <w:pPr>
        <w:pStyle w:val="3"/>
        <w:spacing w:before="120"/>
        <w:rPr>
          <w:lang w:val="en-GB" w:eastAsia="zh-CN"/>
        </w:rPr>
      </w:pPr>
      <w:bookmarkStart w:id="133" w:name="_Toc534726464"/>
      <w:r w:rsidRPr="00E22999">
        <w:rPr>
          <w:rFonts w:hint="eastAsia"/>
          <w:lang w:val="en-GB" w:eastAsia="zh-CN"/>
        </w:rPr>
        <w:lastRenderedPageBreak/>
        <w:t>净值基准关联对象接口</w:t>
      </w:r>
      <w:bookmarkEnd w:id="133"/>
    </w:p>
    <w:p w:rsidR="00571144" w:rsidRPr="00E22999" w:rsidRDefault="00571144" w:rsidP="00571144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接口方式：web服务</w:t>
      </w:r>
    </w:p>
    <w:p w:rsidR="00E60BD6" w:rsidRPr="00E22999" w:rsidRDefault="00E60BD6" w:rsidP="00E60BD6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>数据来源：CBS</w:t>
      </w:r>
    </w:p>
    <w:p w:rsidR="00571144" w:rsidRPr="00E22999" w:rsidRDefault="00571144" w:rsidP="00571144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  <w:r w:rsidRPr="00E22999">
        <w:rPr>
          <w:rFonts w:ascii="微软雅黑" w:eastAsia="微软雅黑" w:hAnsi="微软雅黑"/>
          <w:szCs w:val="21"/>
          <w:lang w:eastAsia="zh-CN"/>
        </w:rPr>
        <w:t xml:space="preserve"> 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571144" w:rsidRPr="00E22999" w:rsidTr="00925AFF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lang w:eastAsia="zh-CN"/>
              </w:rPr>
              <w:t>必填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571144" w:rsidRPr="00E22999" w:rsidTr="00925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571144" w:rsidRPr="00E22999" w:rsidRDefault="00571144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</w:t>
            </w:r>
            <w:r w:rsidR="000E712E"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ime</w:t>
            </w:r>
          </w:p>
        </w:tc>
        <w:tc>
          <w:tcPr>
            <w:tcW w:w="806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571144" w:rsidRPr="00E22999" w:rsidRDefault="0082686E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571144" w:rsidRPr="00E22999" w:rsidTr="00925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571144" w:rsidRPr="00E22999" w:rsidRDefault="00571144" w:rsidP="00925AFF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60BD6" w:rsidRPr="00E22999" w:rsidTr="00925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净值基准关联ID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E60BD6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/>
                <w:sz w:val="20"/>
                <w:lang w:val="en-GB" w:eastAsia="zh-CN"/>
              </w:rPr>
              <w:t>P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kId</w:t>
            </w:r>
          </w:p>
        </w:tc>
        <w:tc>
          <w:tcPr>
            <w:tcW w:w="806" w:type="dxa"/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</w:p>
        </w:tc>
      </w:tr>
    </w:tbl>
    <w:p w:rsidR="00571144" w:rsidRPr="00E22999" w:rsidRDefault="00571144" w:rsidP="00571144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</w:p>
    <w:p w:rsidR="00571144" w:rsidRPr="00E22999" w:rsidRDefault="00571144" w:rsidP="00571144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7180" w:type="dxa"/>
        <w:tblInd w:w="93" w:type="dxa"/>
        <w:tblLook w:val="04A0" w:firstRow="1" w:lastRow="0" w:firstColumn="1" w:lastColumn="0" w:noHBand="0" w:noVBand="1"/>
      </w:tblPr>
      <w:tblGrid>
        <w:gridCol w:w="2080"/>
        <w:gridCol w:w="3260"/>
        <w:gridCol w:w="1840"/>
      </w:tblGrid>
      <w:tr w:rsidR="00571144" w:rsidRPr="00E22999" w:rsidTr="00925AFF">
        <w:trPr>
          <w:trHeight w:val="28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120"/>
              <w:ind w:firstLineChars="0" w:firstLine="36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字段中文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字段英文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Oracle 字段类型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净值基准关联ID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REFBENCHMARKID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基准ID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BENCHMARKID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关联对象ID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REFBENCHMARKOBJID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关联对象类型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REFBENCHMARKTYPE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业务所属板块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BIZGROUP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存续业务所属板块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PMDBIZGROUP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逻辑删除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ISDELETED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添加日期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CREATEDTIME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DATE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最后更新日期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LASTMODIFIEDTIME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DATE</w:t>
            </w:r>
          </w:p>
        </w:tc>
      </w:tr>
    </w:tbl>
    <w:p w:rsidR="00571144" w:rsidRPr="00E22999" w:rsidRDefault="00571144" w:rsidP="00571144">
      <w:pPr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 w:hint="eastAsia"/>
          <w:lang w:val="en-GB" w:eastAsia="zh-CN"/>
        </w:rPr>
        <w:t>取数</w:t>
      </w:r>
      <w:r w:rsidRPr="00E22999">
        <w:rPr>
          <w:rFonts w:ascii="微软雅黑" w:eastAsia="微软雅黑" w:hAnsi="微软雅黑" w:cstheme="minorHAnsi" w:hint="eastAsia"/>
          <w:szCs w:val="21"/>
          <w:lang w:val="en-GB" w:eastAsia="zh-CN"/>
        </w:rPr>
        <w:t>逻辑：</w:t>
      </w:r>
      <w:r w:rsidRPr="00E22999">
        <w:rPr>
          <w:rFonts w:ascii="微软雅黑" w:eastAsia="微软雅黑" w:hAnsi="微软雅黑" w:cstheme="minorHAnsi"/>
          <w:lang w:val="en-GB" w:eastAsia="zh-CN"/>
        </w:rPr>
        <w:t xml:space="preserve"> 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公布全表数据(</w:t>
      </w:r>
      <w:r w:rsidRPr="00E22999">
        <w:rPr>
          <w:rFonts w:ascii="微软雅黑" w:eastAsia="微软雅黑" w:hAnsi="微软雅黑" w:cstheme="minorHAnsi"/>
          <w:lang w:val="en-GB" w:eastAsia="zh-CN"/>
        </w:rPr>
        <w:t>TBL_PMD_REL_BENCHMARK_OBJECT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)，where子句如下：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where </w:t>
      </w:r>
      <w:r w:rsidRPr="00E22999">
        <w:rPr>
          <w:rFonts w:ascii="Courier New" w:hAnsi="Courier New" w:cs="Courier New" w:hint="eastAsia"/>
          <w:sz w:val="20"/>
          <w:lang w:eastAsia="zh-CN"/>
        </w:rPr>
        <w:t>1=1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nvl(LastModifiedTime,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&gt;=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S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tartTime#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nvl(LastModifiedTime,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&lt;=</w:t>
      </w:r>
    </w:p>
    <w:p w:rsidR="00571144" w:rsidRPr="00E22999" w:rsidRDefault="00571144" w:rsidP="00571144">
      <w:pPr>
        <w:spacing w:before="120"/>
        <w:ind w:firstLine="400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ndTime#</w:t>
      </w:r>
    </w:p>
    <w:p w:rsidR="00571144" w:rsidRPr="00E22999" w:rsidRDefault="00571144" w:rsidP="00571144">
      <w:pPr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</w:p>
    <w:p w:rsidR="00571144" w:rsidRPr="00E22999" w:rsidRDefault="00571144" w:rsidP="00571144">
      <w:pPr>
        <w:pStyle w:val="3"/>
        <w:spacing w:before="120"/>
        <w:rPr>
          <w:rFonts w:ascii="微软雅黑" w:eastAsia="微软雅黑" w:hAnsi="微软雅黑" w:cstheme="minorHAnsi"/>
          <w:lang w:val="en-GB" w:eastAsia="zh-CN"/>
        </w:rPr>
      </w:pPr>
      <w:bookmarkStart w:id="134" w:name="_Toc534726465"/>
      <w:r w:rsidRPr="00E22999">
        <w:rPr>
          <w:rFonts w:ascii="微软雅黑" w:eastAsia="微软雅黑" w:hAnsi="微软雅黑" w:cstheme="minorHAnsi" w:hint="eastAsia"/>
          <w:lang w:val="en-GB" w:eastAsia="zh-CN"/>
        </w:rPr>
        <w:t>净值基准明细接口</w:t>
      </w:r>
      <w:bookmarkEnd w:id="134"/>
    </w:p>
    <w:p w:rsidR="00571144" w:rsidRPr="00E22999" w:rsidRDefault="00571144" w:rsidP="00571144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接口方式：web服务</w:t>
      </w:r>
    </w:p>
    <w:p w:rsidR="00E60BD6" w:rsidRPr="00E22999" w:rsidRDefault="00E60BD6" w:rsidP="00E60BD6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lastRenderedPageBreak/>
        <w:t>数据来源：CBS</w:t>
      </w:r>
    </w:p>
    <w:p w:rsidR="00571144" w:rsidRPr="00E22999" w:rsidRDefault="00571144" w:rsidP="00571144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  <w:r w:rsidRPr="00E22999">
        <w:rPr>
          <w:rFonts w:ascii="微软雅黑" w:eastAsia="微软雅黑" w:hAnsi="微软雅黑"/>
          <w:szCs w:val="21"/>
          <w:lang w:eastAsia="zh-CN"/>
        </w:rPr>
        <w:t xml:space="preserve"> 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571144" w:rsidRPr="00E22999" w:rsidTr="00925AFF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lang w:eastAsia="zh-CN"/>
              </w:rPr>
              <w:t>必填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571144" w:rsidRPr="00E22999" w:rsidTr="00925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571144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ime</w:t>
            </w:r>
          </w:p>
        </w:tc>
        <w:tc>
          <w:tcPr>
            <w:tcW w:w="806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571144" w:rsidRPr="00E22999" w:rsidRDefault="0082686E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571144" w:rsidRPr="00E22999" w:rsidTr="00925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571144" w:rsidRPr="00E22999" w:rsidRDefault="00571144" w:rsidP="00925AFF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60BD6" w:rsidRPr="00E22999" w:rsidTr="00E60B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60BD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净值基准</w:t>
            </w: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明细</w:t>
            </w:r>
            <w:r w:rsidRPr="00E60BD6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0BD6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/>
                <w:sz w:val="20"/>
                <w:lang w:val="en-GB" w:eastAsia="zh-CN"/>
              </w:rPr>
              <w:t>P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kId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</w:p>
        </w:tc>
      </w:tr>
    </w:tbl>
    <w:p w:rsidR="00571144" w:rsidRPr="00E22999" w:rsidRDefault="00571144" w:rsidP="00571144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</w:p>
    <w:p w:rsidR="00571144" w:rsidRPr="00E22999" w:rsidRDefault="00571144" w:rsidP="00571144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6860" w:type="dxa"/>
        <w:tblInd w:w="93" w:type="dxa"/>
        <w:tblLook w:val="04A0" w:firstRow="1" w:lastRow="0" w:firstColumn="1" w:lastColumn="0" w:noHBand="0" w:noVBand="1"/>
      </w:tblPr>
      <w:tblGrid>
        <w:gridCol w:w="2080"/>
        <w:gridCol w:w="2940"/>
        <w:gridCol w:w="1840"/>
      </w:tblGrid>
      <w:tr w:rsidR="00571144" w:rsidRPr="00E22999" w:rsidTr="00925AFF">
        <w:trPr>
          <w:trHeight w:val="28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120"/>
              <w:ind w:firstLineChars="0" w:firstLine="36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字段中文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字段英文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Oracle 字段类型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净值基准明细ID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BenchmarkDetailId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净值基准ID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BenchmarkId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发布日期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PublishDate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DATE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开盘价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OpeningPrice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NUMBER(20,4)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最高价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TopPrice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NUMBER(20,4)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最低价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BottomPrice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NUMBER(20,4)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收盘价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ClosingPrice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NUMBER(20,4)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收盘涨跌幅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NetChangeRatio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NUMBER(22,4)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处理明细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Remarks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业务所属板块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BizGroup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存续业务所属板块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PmdBizGroup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逻辑删除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IsDeleted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添加日期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CreatedTime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最后更新日期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LastModifiedTime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</w:tr>
    </w:tbl>
    <w:p w:rsidR="00571144" w:rsidRPr="00E22999" w:rsidRDefault="00571144" w:rsidP="00571144">
      <w:pPr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 w:hint="eastAsia"/>
          <w:lang w:val="en-GB" w:eastAsia="zh-CN"/>
        </w:rPr>
        <w:t>取数</w:t>
      </w:r>
      <w:r w:rsidRPr="00E22999">
        <w:rPr>
          <w:rFonts w:ascii="微软雅黑" w:eastAsia="微软雅黑" w:hAnsi="微软雅黑" w:cstheme="minorHAnsi" w:hint="eastAsia"/>
          <w:szCs w:val="21"/>
          <w:lang w:val="en-GB" w:eastAsia="zh-CN"/>
        </w:rPr>
        <w:t>逻辑：</w:t>
      </w:r>
      <w:r w:rsidRPr="00E22999">
        <w:rPr>
          <w:rFonts w:ascii="微软雅黑" w:eastAsia="微软雅黑" w:hAnsi="微软雅黑" w:cstheme="minorHAnsi"/>
          <w:lang w:val="en-GB" w:eastAsia="zh-CN"/>
        </w:rPr>
        <w:t xml:space="preserve"> 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公布全表数据(</w:t>
      </w:r>
      <w:r w:rsidRPr="00E22999">
        <w:rPr>
          <w:rFonts w:ascii="微软雅黑" w:eastAsia="微软雅黑" w:hAnsi="微软雅黑" w:cstheme="minorHAnsi"/>
          <w:lang w:val="en-GB" w:eastAsia="zh-CN"/>
        </w:rPr>
        <w:t>TBL_PMD_BENCHMARK_DETAIL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)，where子句如下：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where </w:t>
      </w:r>
      <w:r w:rsidRPr="00E22999">
        <w:rPr>
          <w:rFonts w:ascii="Courier New" w:hAnsi="Courier New" w:cs="Courier New" w:hint="eastAsia"/>
          <w:sz w:val="20"/>
          <w:lang w:eastAsia="zh-CN"/>
        </w:rPr>
        <w:t>1=1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nvl(LastModifiedTime,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&gt;=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S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tartTime#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nvl(LastModifiedTime,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&lt;=</w:t>
      </w:r>
    </w:p>
    <w:p w:rsidR="00571144" w:rsidRPr="00E22999" w:rsidRDefault="00571144" w:rsidP="00571144">
      <w:pPr>
        <w:spacing w:before="120"/>
        <w:ind w:firstLine="400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ndTime#</w:t>
      </w:r>
    </w:p>
    <w:p w:rsidR="00571144" w:rsidRPr="00E22999" w:rsidRDefault="00571144" w:rsidP="00571144">
      <w:pPr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</w:p>
    <w:p w:rsidR="00571144" w:rsidRPr="00E22999" w:rsidRDefault="00571144" w:rsidP="00571144">
      <w:pPr>
        <w:pStyle w:val="3"/>
        <w:spacing w:before="120"/>
        <w:rPr>
          <w:rFonts w:ascii="微软雅黑" w:eastAsia="微软雅黑" w:hAnsi="微软雅黑" w:cstheme="minorHAnsi"/>
          <w:lang w:val="en-GB" w:eastAsia="zh-CN"/>
        </w:rPr>
      </w:pPr>
      <w:bookmarkStart w:id="135" w:name="_Toc534726466"/>
      <w:r w:rsidRPr="00E22999">
        <w:rPr>
          <w:rFonts w:ascii="微软雅黑" w:eastAsia="微软雅黑" w:hAnsi="微软雅黑" w:cstheme="minorHAnsi" w:hint="eastAsia"/>
          <w:lang w:val="en-GB" w:eastAsia="zh-CN"/>
        </w:rPr>
        <w:lastRenderedPageBreak/>
        <w:t>净值基准接口</w:t>
      </w:r>
      <w:bookmarkEnd w:id="135"/>
    </w:p>
    <w:p w:rsidR="00571144" w:rsidRPr="00E22999" w:rsidRDefault="00571144" w:rsidP="00571144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接口方式：web服务</w:t>
      </w:r>
    </w:p>
    <w:p w:rsidR="00E60BD6" w:rsidRPr="00E22999" w:rsidRDefault="00E60BD6" w:rsidP="00E60BD6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>数据来源：CBS</w:t>
      </w:r>
    </w:p>
    <w:p w:rsidR="00571144" w:rsidRPr="00E22999" w:rsidRDefault="00571144" w:rsidP="00571144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  <w:r w:rsidRPr="00E22999">
        <w:rPr>
          <w:rFonts w:ascii="微软雅黑" w:eastAsia="微软雅黑" w:hAnsi="微软雅黑"/>
          <w:szCs w:val="21"/>
          <w:lang w:eastAsia="zh-CN"/>
        </w:rPr>
        <w:t xml:space="preserve"> 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571144" w:rsidRPr="00E22999" w:rsidTr="00925AFF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lang w:eastAsia="zh-CN"/>
              </w:rPr>
              <w:t>必填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571144" w:rsidRPr="00E22999" w:rsidTr="00925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571144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ime</w:t>
            </w:r>
          </w:p>
        </w:tc>
        <w:tc>
          <w:tcPr>
            <w:tcW w:w="806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571144" w:rsidRPr="00E22999" w:rsidRDefault="0082686E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571144" w:rsidRPr="00E22999" w:rsidTr="00925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571144" w:rsidRPr="00E22999" w:rsidRDefault="00571144" w:rsidP="00925AFF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60BD6" w:rsidRPr="00E22999" w:rsidTr="00E60B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0BD6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/>
                <w:sz w:val="20"/>
                <w:lang w:val="en-GB" w:eastAsia="zh-CN"/>
              </w:rPr>
              <w:t>P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kId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</w:p>
        </w:tc>
      </w:tr>
    </w:tbl>
    <w:p w:rsidR="00571144" w:rsidRPr="00E22999" w:rsidRDefault="00571144" w:rsidP="00571144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</w:p>
    <w:p w:rsidR="00571144" w:rsidRPr="00E22999" w:rsidRDefault="00571144" w:rsidP="00571144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6860" w:type="dxa"/>
        <w:tblInd w:w="93" w:type="dxa"/>
        <w:tblLook w:val="04A0" w:firstRow="1" w:lastRow="0" w:firstColumn="1" w:lastColumn="0" w:noHBand="0" w:noVBand="1"/>
      </w:tblPr>
      <w:tblGrid>
        <w:gridCol w:w="2080"/>
        <w:gridCol w:w="2940"/>
        <w:gridCol w:w="1840"/>
      </w:tblGrid>
      <w:tr w:rsidR="00571144" w:rsidRPr="00E22999" w:rsidTr="00925AFF">
        <w:trPr>
          <w:trHeight w:val="28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120"/>
              <w:ind w:firstLineChars="0" w:firstLine="36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字段中文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字段英文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Oracle 字段类型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净值基准ID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BenchmarkId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净值基准代码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BenchmarkCode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净值基准名称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BenchmarkName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净值基准状态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BenchmarkStatus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业务所属板块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BizGroup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存续业务所属板块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PmdBizGroup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逻辑删除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IsDeleted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String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添加日期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CreatedTime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DATE</w:t>
            </w:r>
          </w:p>
        </w:tc>
      </w:tr>
      <w:tr w:rsidR="00571144" w:rsidRPr="00E22999" w:rsidTr="00925AFF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最后更新日期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LastModifiedTime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DATE</w:t>
            </w:r>
          </w:p>
        </w:tc>
      </w:tr>
    </w:tbl>
    <w:p w:rsidR="00571144" w:rsidRPr="00E22999" w:rsidRDefault="00571144" w:rsidP="00571144">
      <w:pPr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 w:hint="eastAsia"/>
          <w:lang w:val="en-GB" w:eastAsia="zh-CN"/>
        </w:rPr>
        <w:t>取数</w:t>
      </w:r>
      <w:r w:rsidRPr="00E22999">
        <w:rPr>
          <w:rFonts w:ascii="微软雅黑" w:eastAsia="微软雅黑" w:hAnsi="微软雅黑" w:cstheme="minorHAnsi" w:hint="eastAsia"/>
          <w:szCs w:val="21"/>
          <w:lang w:val="en-GB" w:eastAsia="zh-CN"/>
        </w:rPr>
        <w:t>逻辑：</w:t>
      </w:r>
      <w:r w:rsidRPr="00E22999">
        <w:rPr>
          <w:rFonts w:ascii="微软雅黑" w:eastAsia="微软雅黑" w:hAnsi="微软雅黑" w:cstheme="minorHAnsi"/>
          <w:lang w:val="en-GB" w:eastAsia="zh-CN"/>
        </w:rPr>
        <w:t xml:space="preserve"> 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公布全表数据(</w:t>
      </w:r>
      <w:r w:rsidRPr="00E22999">
        <w:rPr>
          <w:rFonts w:ascii="微软雅黑" w:eastAsia="微软雅黑" w:hAnsi="微软雅黑" w:cstheme="minorHAnsi"/>
          <w:lang w:val="en-GB" w:eastAsia="zh-CN"/>
        </w:rPr>
        <w:t>TBL_PMD_BENCHMARK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)，where子句如下：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where </w:t>
      </w:r>
      <w:r w:rsidRPr="00E22999">
        <w:rPr>
          <w:rFonts w:ascii="Courier New" w:hAnsi="Courier New" w:cs="Courier New" w:hint="eastAsia"/>
          <w:sz w:val="20"/>
          <w:lang w:eastAsia="zh-CN"/>
        </w:rPr>
        <w:t>1=1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nvl(LastModifiedTime,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&gt;=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S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tartTime#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nvl(LastModifiedTime,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&lt;=</w:t>
      </w:r>
    </w:p>
    <w:p w:rsidR="00571144" w:rsidRPr="00E22999" w:rsidRDefault="00571144" w:rsidP="00571144">
      <w:pPr>
        <w:spacing w:before="120"/>
        <w:ind w:firstLine="400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ndTime#</w:t>
      </w:r>
    </w:p>
    <w:p w:rsidR="00571144" w:rsidRPr="00E22999" w:rsidRDefault="00571144" w:rsidP="00571144">
      <w:pPr>
        <w:pStyle w:val="3"/>
        <w:spacing w:before="120"/>
        <w:rPr>
          <w:rFonts w:ascii="微软雅黑" w:eastAsia="微软雅黑" w:hAnsi="微软雅黑"/>
          <w:lang w:val="en-GB" w:eastAsia="zh-CN"/>
        </w:rPr>
      </w:pPr>
      <w:bookmarkStart w:id="136" w:name="_Toc534726467"/>
      <w:r w:rsidRPr="00E22999">
        <w:rPr>
          <w:rFonts w:ascii="微软雅黑" w:eastAsia="微软雅黑" w:hAnsi="微软雅黑" w:hint="eastAsia"/>
          <w:lang w:val="en-GB" w:eastAsia="zh-CN"/>
        </w:rPr>
        <w:t>分配计划接口</w:t>
      </w:r>
      <w:bookmarkEnd w:id="136"/>
    </w:p>
    <w:p w:rsidR="00571144" w:rsidRDefault="00571144" w:rsidP="00571144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接口方式：web服务</w:t>
      </w:r>
    </w:p>
    <w:p w:rsidR="00E60BD6" w:rsidRPr="00E22999" w:rsidRDefault="00E60BD6" w:rsidP="00571144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lastRenderedPageBreak/>
        <w:t>数据来源：CBS</w:t>
      </w:r>
    </w:p>
    <w:p w:rsidR="00571144" w:rsidRPr="00E22999" w:rsidRDefault="00571144" w:rsidP="00571144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  <w:r w:rsidRPr="00E22999">
        <w:rPr>
          <w:rFonts w:ascii="微软雅黑" w:eastAsia="微软雅黑" w:hAnsi="微软雅黑"/>
          <w:szCs w:val="21"/>
          <w:lang w:eastAsia="zh-CN"/>
        </w:rPr>
        <w:t xml:space="preserve"> 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571144" w:rsidRPr="00E22999" w:rsidTr="00925AFF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lang w:eastAsia="zh-CN"/>
              </w:rPr>
              <w:t>必填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571144" w:rsidRPr="00E22999" w:rsidTr="00925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业务板块</w:t>
            </w:r>
          </w:p>
        </w:tc>
        <w:tc>
          <w:tcPr>
            <w:tcW w:w="1276" w:type="dxa"/>
            <w:gridSpan w:val="2"/>
            <w:shd w:val="clear" w:color="auto" w:fill="auto"/>
            <w:noWrap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BizGroup</w:t>
            </w:r>
          </w:p>
        </w:tc>
        <w:tc>
          <w:tcPr>
            <w:tcW w:w="806" w:type="dxa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 w:val="20"/>
                <w:lang w:eastAsia="zh-CN"/>
              </w:rPr>
              <w:t>String[]</w:t>
            </w:r>
          </w:p>
        </w:tc>
        <w:tc>
          <w:tcPr>
            <w:tcW w:w="1276" w:type="dxa"/>
          </w:tcPr>
          <w:p w:rsidR="00571144" w:rsidRPr="00E22999" w:rsidRDefault="0082686E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4394" w:type="dxa"/>
            <w:shd w:val="clear" w:color="auto" w:fill="auto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支持多个，多个时传入数组[str1,str2,str3]（可选值为：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bizgroup_gopher</w:t>
            </w: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|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bizgroup_</w:t>
            </w: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noah|</w:t>
            </w:r>
            <w:r w:rsidRPr="00E22999">
              <w:rPr>
                <w:rFonts w:ascii="微软雅黑" w:eastAsia="微软雅黑" w:hAnsi="微软雅黑" w:cs="Courier New"/>
                <w:sz w:val="20"/>
                <w:highlight w:val="white"/>
                <w:lang w:eastAsia="zh-CN"/>
              </w:rPr>
              <w:t>bizgroup_</w:t>
            </w: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hk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）</w:t>
            </w:r>
          </w:p>
        </w:tc>
      </w:tr>
      <w:tr w:rsidR="00571144" w:rsidRPr="00E22999" w:rsidTr="00925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571144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ime</w:t>
            </w:r>
          </w:p>
        </w:tc>
        <w:tc>
          <w:tcPr>
            <w:tcW w:w="806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571144" w:rsidRPr="00E22999" w:rsidRDefault="0082686E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571144" w:rsidRPr="00E22999" w:rsidTr="00925A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571144" w:rsidRPr="00E22999" w:rsidRDefault="00571144" w:rsidP="00925AFF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E60BD6" w:rsidRPr="00E22999" w:rsidTr="00E60B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分配计划ID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0BD6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/>
                <w:sz w:val="20"/>
                <w:lang w:val="en-GB" w:eastAsia="zh-CN"/>
              </w:rPr>
              <w:t>P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kId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0BD6" w:rsidRPr="00E22999" w:rsidRDefault="00E60BD6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</w:p>
        </w:tc>
      </w:tr>
    </w:tbl>
    <w:p w:rsidR="00E60BD6" w:rsidRDefault="00E60BD6" w:rsidP="00571144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</w:p>
    <w:p w:rsidR="00571144" w:rsidRPr="00E22999" w:rsidRDefault="00571144" w:rsidP="00571144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接口输出参数：</w:t>
      </w:r>
    </w:p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2080"/>
        <w:gridCol w:w="2860"/>
        <w:gridCol w:w="1800"/>
        <w:gridCol w:w="1060"/>
        <w:gridCol w:w="1960"/>
      </w:tblGrid>
      <w:tr w:rsidR="00571144" w:rsidRPr="00E22999" w:rsidTr="00925AFF">
        <w:trPr>
          <w:trHeight w:val="3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120"/>
              <w:ind w:firstLineChars="0" w:firstLine="42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Cs w:val="21"/>
                <w:lang w:eastAsia="zh-CN"/>
              </w:rPr>
              <w:t>字段名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Cs w:val="21"/>
                <w:lang w:eastAsia="zh-CN"/>
              </w:rPr>
              <w:t>column name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Cs w:val="21"/>
                <w:lang w:eastAsia="zh-CN"/>
              </w:rPr>
              <w:t>类型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Cs w:val="21"/>
                <w:lang w:eastAsia="zh-CN"/>
              </w:rPr>
              <w:t>可否为空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Cs w:val="21"/>
                <w:lang w:eastAsia="zh-CN"/>
              </w:rPr>
              <w:t>备注</w:t>
            </w:r>
          </w:p>
        </w:tc>
      </w:tr>
      <w:tr w:rsidR="00571144" w:rsidRPr="00E22999" w:rsidTr="00925AFF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分配计划ID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BenefitAssignmentPlanId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571144" w:rsidRPr="00E22999" w:rsidTr="00925AF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所示计划ID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OverviewPlanSettingId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571144" w:rsidRPr="00E22999" w:rsidTr="00925AF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产品ID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ProductId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571144" w:rsidRPr="00E22999" w:rsidTr="00925AF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批次ID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BatchId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571144" w:rsidRPr="00E22999" w:rsidTr="00925AF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计划分配日期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PlanAssignmentDate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571144" w:rsidRPr="00E22999" w:rsidTr="00925AF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版本号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VersionNo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自0开始，改动+1</w:t>
            </w:r>
          </w:p>
        </w:tc>
      </w:tr>
      <w:tr w:rsidR="00571144" w:rsidRPr="00E22999" w:rsidTr="00925AF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版本号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SubVersionNo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自0开始，改动+1</w:t>
            </w:r>
          </w:p>
        </w:tc>
      </w:tr>
      <w:tr w:rsidR="00571144" w:rsidRPr="00E22999" w:rsidTr="00925AF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关联任务ID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BindTaskId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分配任务id</w:t>
            </w:r>
          </w:p>
        </w:tc>
      </w:tr>
      <w:tr w:rsidR="00571144" w:rsidRPr="00E22999" w:rsidTr="00925AF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业务所属板块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BizGroup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571144" w:rsidRPr="00E22999" w:rsidTr="00925AF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存续业务所属板块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PmdBizGroup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571144" w:rsidRPr="00E22999" w:rsidTr="00925AF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逻辑删除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IsDeleted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571144" w:rsidRPr="00E22999" w:rsidTr="00925AF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添加人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CreatedById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571144" w:rsidRPr="00E22999" w:rsidTr="00925AF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添加日期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CreatedTime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571144" w:rsidRPr="00E22999" w:rsidTr="00925AF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最后更新人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LastModifiedById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571144" w:rsidRPr="00E22999" w:rsidTr="00925AF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最后更新日期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LastModifiedTime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144" w:rsidRPr="00E22999" w:rsidRDefault="00571144" w:rsidP="00925AFF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:rsidR="00571144" w:rsidRPr="00E22999" w:rsidRDefault="00571144" w:rsidP="00571144">
      <w:pPr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 w:hint="eastAsia"/>
          <w:lang w:val="en-GB" w:eastAsia="zh-CN"/>
        </w:rPr>
        <w:t>取数</w:t>
      </w:r>
      <w:r w:rsidRPr="00E22999">
        <w:rPr>
          <w:rFonts w:ascii="微软雅黑" w:eastAsia="微软雅黑" w:hAnsi="微软雅黑" w:cstheme="minorHAnsi" w:hint="eastAsia"/>
          <w:szCs w:val="21"/>
          <w:lang w:val="en-GB" w:eastAsia="zh-CN"/>
        </w:rPr>
        <w:t>逻辑：</w:t>
      </w:r>
      <w:r w:rsidRPr="00E22999">
        <w:rPr>
          <w:rFonts w:ascii="微软雅黑" w:eastAsia="微软雅黑" w:hAnsi="微软雅黑" w:cstheme="minorHAnsi"/>
          <w:lang w:val="en-GB" w:eastAsia="zh-CN"/>
        </w:rPr>
        <w:t xml:space="preserve"> 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公布全表数据(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tbl_pmd_distribution_plan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)，where子句如下：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where </w:t>
      </w:r>
      <w:r w:rsidRPr="00E22999">
        <w:rPr>
          <w:rFonts w:ascii="Courier New" w:hAnsi="Courier New" w:cs="Courier New" w:hint="eastAsia"/>
          <w:sz w:val="20"/>
          <w:lang w:eastAsia="zh-CN"/>
        </w:rPr>
        <w:t>1=1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nvl(LastModifiedTime,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&gt;=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S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tartTime#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>AND nvl(LastModifiedTime,</w:t>
      </w:r>
    </w:p>
    <w:p w:rsidR="00571144" w:rsidRPr="00E22999" w:rsidRDefault="00571144" w:rsidP="00571144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&lt;=</w:t>
      </w:r>
    </w:p>
    <w:p w:rsidR="00571144" w:rsidRDefault="00571144" w:rsidP="00571144">
      <w:pPr>
        <w:spacing w:before="120"/>
        <w:ind w:firstLine="400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ndTime#</w:t>
      </w:r>
    </w:p>
    <w:p w:rsidR="00026ED2" w:rsidRPr="00E22999" w:rsidRDefault="00026ED2" w:rsidP="00026ED2">
      <w:pPr>
        <w:pStyle w:val="3"/>
        <w:spacing w:before="120"/>
        <w:rPr>
          <w:rFonts w:ascii="微软雅黑" w:eastAsia="微软雅黑" w:hAnsi="微软雅黑"/>
          <w:lang w:val="en-GB" w:eastAsia="zh-CN"/>
        </w:rPr>
      </w:pPr>
      <w:bookmarkStart w:id="137" w:name="_Toc534726468"/>
      <w:r w:rsidRPr="00026ED2">
        <w:rPr>
          <w:rFonts w:ascii="微软雅黑" w:eastAsia="微软雅黑" w:hAnsi="微软雅黑" w:hint="eastAsia"/>
          <w:lang w:val="en-GB" w:eastAsia="zh-CN"/>
        </w:rPr>
        <w:t>存续任务关联对象</w:t>
      </w:r>
      <w:bookmarkEnd w:id="137"/>
    </w:p>
    <w:p w:rsidR="00026ED2" w:rsidRDefault="00026ED2" w:rsidP="00026ED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接口方式：web服务</w:t>
      </w:r>
    </w:p>
    <w:p w:rsidR="00026ED2" w:rsidRPr="00E22999" w:rsidRDefault="00026ED2" w:rsidP="00026ED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>数据来源：CBS</w:t>
      </w:r>
    </w:p>
    <w:p w:rsidR="00026ED2" w:rsidRPr="00E22999" w:rsidRDefault="00026ED2" w:rsidP="00026ED2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：</w:t>
      </w:r>
      <w:r w:rsidRPr="00E22999">
        <w:rPr>
          <w:rFonts w:ascii="微软雅黑" w:eastAsia="微软雅黑" w:hAnsi="微软雅黑"/>
          <w:szCs w:val="21"/>
          <w:lang w:eastAsia="zh-CN"/>
        </w:rPr>
        <w:t xml:space="preserve"> </w:t>
      </w:r>
    </w:p>
    <w:tbl>
      <w:tblPr>
        <w:tblW w:w="92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9"/>
        <w:gridCol w:w="1247"/>
        <w:gridCol w:w="806"/>
        <w:gridCol w:w="1276"/>
        <w:gridCol w:w="4394"/>
      </w:tblGrid>
      <w:tr w:rsidR="00026ED2" w:rsidRPr="00E22999" w:rsidTr="00FC45AA">
        <w:trPr>
          <w:trHeight w:val="457"/>
        </w:trPr>
        <w:tc>
          <w:tcPr>
            <w:tcW w:w="15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026ED2" w:rsidRPr="00E22999" w:rsidRDefault="00026ED2" w:rsidP="00FC45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026ED2" w:rsidRPr="00E22999" w:rsidRDefault="00026ED2" w:rsidP="00FC45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026ED2" w:rsidRPr="00E22999" w:rsidRDefault="00026ED2" w:rsidP="00FC45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026ED2" w:rsidRPr="00E22999" w:rsidRDefault="00026ED2" w:rsidP="00FC45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lang w:eastAsia="zh-CN"/>
              </w:rPr>
              <w:t>必填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026ED2" w:rsidRPr="00E22999" w:rsidRDefault="00026ED2" w:rsidP="00FC45A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26ED2" w:rsidRPr="00E22999" w:rsidTr="00FC4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9"/>
        </w:trPr>
        <w:tc>
          <w:tcPr>
            <w:tcW w:w="1531" w:type="dxa"/>
            <w:vAlign w:val="center"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开始时间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  <w:hideMark/>
          </w:tcPr>
          <w:p w:rsidR="00026ED2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Start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t</w:t>
            </w: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ime</w:t>
            </w:r>
          </w:p>
        </w:tc>
        <w:tc>
          <w:tcPr>
            <w:tcW w:w="806" w:type="dxa"/>
            <w:vAlign w:val="center"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026ED2" w:rsidRPr="00E22999" w:rsidRDefault="0082686E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026ED2" w:rsidRPr="00E22999" w:rsidTr="00FC4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vAlign w:val="center"/>
          </w:tcPr>
          <w:p w:rsidR="00026ED2" w:rsidRPr="00E22999" w:rsidRDefault="00026ED2" w:rsidP="00FC45AA">
            <w:pPr>
              <w:tabs>
                <w:tab w:val="left" w:pos="560"/>
              </w:tabs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结束时间</w:t>
            </w:r>
          </w:p>
        </w:tc>
        <w:tc>
          <w:tcPr>
            <w:tcW w:w="1276" w:type="dxa"/>
            <w:gridSpan w:val="2"/>
            <w:shd w:val="clear" w:color="auto" w:fill="auto"/>
            <w:noWrap/>
            <w:vAlign w:val="center"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EndTime</w:t>
            </w:r>
          </w:p>
        </w:tc>
        <w:tc>
          <w:tcPr>
            <w:tcW w:w="806" w:type="dxa"/>
            <w:vAlign w:val="center"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Courier New" w:hAnsi="Courier New" w:cs="Courier New"/>
                <w:sz w:val="20"/>
                <w:highlight w:val="white"/>
                <w:lang w:eastAsia="zh-CN"/>
              </w:rPr>
              <w:t>yyyy-mm-dd hh24:mi:ss</w:t>
            </w:r>
          </w:p>
        </w:tc>
      </w:tr>
      <w:tr w:rsidR="00026ED2" w:rsidRPr="00E22999" w:rsidTr="00FC4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存续任务关联关系</w:t>
            </w: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6ED2" w:rsidRPr="00E22999" w:rsidRDefault="000E712E" w:rsidP="000E71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/>
                <w:sz w:val="20"/>
                <w:lang w:val="en-GB" w:eastAsia="zh-CN"/>
              </w:rPr>
              <w:t>P</w:t>
            </w: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kId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</w:p>
        </w:tc>
      </w:tr>
      <w:tr w:rsidR="00BF3A1B" w:rsidRPr="00E22999" w:rsidTr="00FC4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1B" w:rsidRDefault="00BF3A1B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存续任务ID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A1B" w:rsidRDefault="00BF3A1B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SurvivalTaskId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1B" w:rsidRPr="00E22999" w:rsidRDefault="00BF3A1B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 w:rsidRPr="00E22999">
              <w:rPr>
                <w:rFonts w:ascii="微软雅黑" w:eastAsia="微软雅黑" w:hAnsi="微软雅黑" w:hint="eastAsia"/>
                <w:sz w:val="20"/>
                <w:lang w:val="en-GB" w:eastAsia="zh-CN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1B" w:rsidRDefault="00BF3A1B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val="en-GB" w:eastAsia="zh-CN"/>
              </w:rPr>
              <w:t>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A1B" w:rsidRPr="00E22999" w:rsidRDefault="00BF3A1B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val="en-GB" w:eastAsia="zh-CN"/>
              </w:rPr>
            </w:pPr>
          </w:p>
        </w:tc>
      </w:tr>
    </w:tbl>
    <w:p w:rsidR="00026ED2" w:rsidRDefault="00026ED2" w:rsidP="00026ED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</w:p>
    <w:p w:rsidR="00026ED2" w:rsidRPr="00E22999" w:rsidRDefault="00026ED2" w:rsidP="00026ED2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接口输出参数：</w:t>
      </w:r>
    </w:p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2080"/>
        <w:gridCol w:w="2860"/>
        <w:gridCol w:w="1800"/>
        <w:gridCol w:w="1060"/>
        <w:gridCol w:w="1960"/>
      </w:tblGrid>
      <w:tr w:rsidR="00026ED2" w:rsidRPr="00E22999" w:rsidTr="00FC45AA">
        <w:trPr>
          <w:trHeight w:val="315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120"/>
              <w:ind w:firstLineChars="0" w:firstLine="42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Cs w:val="21"/>
                <w:lang w:eastAsia="zh-CN"/>
              </w:rPr>
              <w:t>字段名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Cs w:val="21"/>
                <w:lang w:eastAsia="zh-CN"/>
              </w:rPr>
              <w:t>column name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Cs w:val="21"/>
                <w:lang w:eastAsia="zh-CN"/>
              </w:rPr>
              <w:t>类型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Cs w:val="21"/>
                <w:lang w:eastAsia="zh-CN"/>
              </w:rPr>
              <w:t>可否为空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026ED2" w:rsidRPr="00E22999" w:rsidRDefault="00026ED2" w:rsidP="00FC45AA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Cs w:val="21"/>
                <w:lang w:eastAsia="zh-CN"/>
              </w:rPr>
              <w:t>备注</w:t>
            </w:r>
          </w:p>
        </w:tc>
      </w:tr>
      <w:tr w:rsidR="00026ED2" w:rsidRPr="00E22999" w:rsidTr="0086107F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关联ID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RelId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26ED2" w:rsidRPr="00E22999" w:rsidTr="0086107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存续任务ID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SurvivalTaskId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26ED2" w:rsidRPr="00E22999" w:rsidTr="0086107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关联对象ID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RelObjectId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26ED2" w:rsidRPr="00E22999" w:rsidTr="0086107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挂靠层级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RefObjType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26ED2" w:rsidRPr="00E22999" w:rsidTr="0086107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业务所属板块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BizGroup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26ED2" w:rsidRPr="00E22999" w:rsidTr="0086107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存续业务所属板块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PmdBizGroup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</w:p>
        </w:tc>
      </w:tr>
      <w:tr w:rsidR="00026ED2" w:rsidRPr="00E22999" w:rsidTr="0086107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逻辑删除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IsDeleted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</w:p>
        </w:tc>
      </w:tr>
      <w:tr w:rsidR="00026ED2" w:rsidRPr="00E22999" w:rsidTr="0086107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添加人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CreatedById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VARCHAR2(36)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</w:p>
        </w:tc>
      </w:tr>
      <w:tr w:rsidR="00026ED2" w:rsidRPr="00E22999" w:rsidTr="0086107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添加日期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CreatedTime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26ED2" w:rsidRPr="00E22999" w:rsidTr="0086107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最后更新人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LastModifiedById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026ED2" w:rsidRPr="00E22999" w:rsidTr="0086107F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最后更新日期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LastModifiedTime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VARCHAR2(1)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ED2" w:rsidRPr="00E22999" w:rsidRDefault="00026ED2" w:rsidP="00026ED2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E22999">
              <w:rPr>
                <w:rFonts w:ascii="宋体" w:hAnsi="宋体" w:cs="宋体" w:hint="eastAsia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:rsidR="00026ED2" w:rsidRPr="00E22999" w:rsidRDefault="00026ED2" w:rsidP="00026ED2">
      <w:pPr>
        <w:spacing w:before="120"/>
        <w:ind w:firstLine="420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 w:hint="eastAsia"/>
          <w:lang w:val="en-GB" w:eastAsia="zh-CN"/>
        </w:rPr>
        <w:t>取数</w:t>
      </w:r>
      <w:r w:rsidRPr="00E22999">
        <w:rPr>
          <w:rFonts w:ascii="微软雅黑" w:eastAsia="微软雅黑" w:hAnsi="微软雅黑" w:cstheme="minorHAnsi" w:hint="eastAsia"/>
          <w:szCs w:val="21"/>
          <w:lang w:val="en-GB" w:eastAsia="zh-CN"/>
        </w:rPr>
        <w:t>逻辑：</w:t>
      </w:r>
      <w:r w:rsidRPr="00E22999">
        <w:rPr>
          <w:rFonts w:ascii="微软雅黑" w:eastAsia="微软雅黑" w:hAnsi="微软雅黑" w:cstheme="minorHAnsi"/>
          <w:lang w:val="en-GB" w:eastAsia="zh-CN"/>
        </w:rPr>
        <w:t xml:space="preserve"> 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公布全表数据(</w:t>
      </w:r>
      <w:r w:rsidRPr="00026ED2">
        <w:rPr>
          <w:rFonts w:ascii="Courier New" w:hAnsi="Courier New" w:cs="Courier New"/>
          <w:sz w:val="20"/>
          <w:lang w:eastAsia="zh-CN"/>
        </w:rPr>
        <w:t>TBL_PMD_REL_TASK_OBJECT</w:t>
      </w:r>
      <w:r w:rsidRPr="00E22999">
        <w:rPr>
          <w:rFonts w:ascii="微软雅黑" w:eastAsia="微软雅黑" w:hAnsi="微软雅黑" w:cstheme="minorHAnsi" w:hint="eastAsia"/>
          <w:lang w:val="en-GB" w:eastAsia="zh-CN"/>
        </w:rPr>
        <w:t>)，where子句如下：</w:t>
      </w:r>
    </w:p>
    <w:p w:rsidR="00026ED2" w:rsidRPr="00E22999" w:rsidRDefault="00026ED2" w:rsidP="00026ED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where </w:t>
      </w:r>
      <w:r w:rsidRPr="00E22999">
        <w:rPr>
          <w:rFonts w:ascii="Courier New" w:hAnsi="Courier New" w:cs="Courier New" w:hint="eastAsia"/>
          <w:sz w:val="20"/>
          <w:lang w:eastAsia="zh-CN"/>
        </w:rPr>
        <w:t>1=1</w:t>
      </w:r>
    </w:p>
    <w:p w:rsidR="00026ED2" w:rsidRPr="00E22999" w:rsidRDefault="00026ED2" w:rsidP="00026ED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nvl(LastModifiedTime,</w:t>
      </w:r>
    </w:p>
    <w:p w:rsidR="00026ED2" w:rsidRPr="00E22999" w:rsidRDefault="00026ED2" w:rsidP="00026ED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&gt;=</w:t>
      </w:r>
    </w:p>
    <w:p w:rsidR="00026ED2" w:rsidRPr="00E22999" w:rsidRDefault="00026ED2" w:rsidP="00026ED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S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tartTime#</w:t>
      </w:r>
    </w:p>
    <w:p w:rsidR="00026ED2" w:rsidRPr="00E22999" w:rsidRDefault="00026ED2" w:rsidP="00026ED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lastRenderedPageBreak/>
        <w:t>AND nvl(LastModifiedTime,</w:t>
      </w:r>
    </w:p>
    <w:p w:rsidR="00026ED2" w:rsidRPr="00E22999" w:rsidRDefault="00026ED2" w:rsidP="00026ED2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to_date('1999-01-01 00:00:00', 'yyyy-mm-dd hh24:mi:ss')) &lt;=</w:t>
      </w:r>
    </w:p>
    <w:p w:rsidR="00026ED2" w:rsidRPr="00E22999" w:rsidRDefault="00026ED2" w:rsidP="00026ED2">
      <w:pPr>
        <w:spacing w:before="120"/>
        <w:ind w:firstLine="400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#</w:t>
      </w:r>
      <w:r w:rsidRPr="00E22999">
        <w:rPr>
          <w:rFonts w:ascii="Courier New" w:hAnsi="Courier New" w:cs="Courier New" w:hint="eastAsia"/>
          <w:sz w:val="20"/>
          <w:highlight w:val="white"/>
          <w:lang w:eastAsia="zh-CN"/>
        </w:rPr>
        <w:t>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ndTime#</w:t>
      </w:r>
    </w:p>
    <w:p w:rsidR="00026ED2" w:rsidRPr="00E22999" w:rsidRDefault="00026ED2" w:rsidP="00571144">
      <w:pPr>
        <w:spacing w:before="120"/>
        <w:ind w:firstLine="400"/>
        <w:rPr>
          <w:rFonts w:ascii="Courier New" w:hAnsi="Courier New" w:cs="Courier New"/>
          <w:sz w:val="20"/>
          <w:lang w:eastAsia="zh-CN"/>
        </w:rPr>
      </w:pPr>
    </w:p>
    <w:p w:rsidR="0056417E" w:rsidRPr="00E22999" w:rsidRDefault="0056417E" w:rsidP="0056417E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38" w:name="_Toc534726469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交易</w:t>
      </w:r>
      <w:r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费用</w:t>
      </w:r>
      <w:r w:rsidRPr="00E22999">
        <w:rPr>
          <w:rFonts w:ascii="微软雅黑" w:eastAsia="微软雅黑" w:hAnsi="微软雅黑"/>
          <w:i w:val="0"/>
          <w:sz w:val="24"/>
          <w:szCs w:val="24"/>
          <w:lang w:val="en-GB" w:eastAsia="zh-CN"/>
        </w:rPr>
        <w:t>记录</w:t>
      </w:r>
      <w:bookmarkEnd w:id="138"/>
    </w:p>
    <w:p w:rsidR="0056417E" w:rsidRPr="00E22999" w:rsidRDefault="0056417E" w:rsidP="0056417E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56417E" w:rsidRPr="00E22999" w:rsidRDefault="0056417E" w:rsidP="0056417E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56417E" w:rsidRPr="00E22999" w:rsidTr="0056417E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6417E" w:rsidRPr="00E22999" w:rsidRDefault="0056417E" w:rsidP="0056417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6417E" w:rsidRPr="00E22999" w:rsidRDefault="0056417E" w:rsidP="0056417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6417E" w:rsidRPr="00E22999" w:rsidRDefault="0056417E" w:rsidP="0056417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6417E" w:rsidRPr="00E22999" w:rsidRDefault="0056417E" w:rsidP="0056417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56417E" w:rsidRPr="00E22999" w:rsidRDefault="0056417E" w:rsidP="0056417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56417E" w:rsidRPr="00E22999" w:rsidTr="0056417E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417E" w:rsidRPr="00E22999" w:rsidRDefault="0056417E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417E" w:rsidRPr="00E22999" w:rsidRDefault="0056417E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17E" w:rsidRPr="00E22999" w:rsidRDefault="0056417E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17E" w:rsidRPr="00E22999" w:rsidRDefault="0056417E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17E" w:rsidRDefault="0056417E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  <w:r w:rsidR="009156E8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，</w:t>
            </w:r>
          </w:p>
          <w:p w:rsidR="009156E8" w:rsidRPr="00E22999" w:rsidRDefault="009156E8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与其他两个参数不可以同时为空</w:t>
            </w:r>
          </w:p>
        </w:tc>
      </w:tr>
      <w:tr w:rsidR="0056417E" w:rsidRPr="00E22999" w:rsidTr="0056417E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17E" w:rsidRPr="00E22999" w:rsidRDefault="0056417E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17E" w:rsidRPr="00E22999" w:rsidRDefault="0056417E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17E" w:rsidRPr="00E22999" w:rsidRDefault="0056417E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17E" w:rsidRPr="00E22999" w:rsidRDefault="0056417E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17E" w:rsidRDefault="0056417E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  <w:p w:rsidR="0056417E" w:rsidRPr="00E22999" w:rsidRDefault="009156E8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与其他两个参数不可以同时为空</w:t>
            </w:r>
          </w:p>
        </w:tc>
      </w:tr>
      <w:tr w:rsidR="0056417E" w:rsidRPr="00E22999" w:rsidTr="0056417E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17E" w:rsidRPr="00E22999" w:rsidRDefault="00303E1C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03E1C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交易费用Id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17E" w:rsidRPr="00E22999" w:rsidRDefault="0056417E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DealInvestmentId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17E" w:rsidRPr="00E22999" w:rsidRDefault="0056417E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17E" w:rsidRPr="00E22999" w:rsidRDefault="0056417E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17E" w:rsidRDefault="00303E1C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03E1C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交易费用</w:t>
            </w:r>
            <w:r w:rsidR="0056417E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表的主键ID</w:t>
            </w:r>
            <w:r w:rsidR="009156E8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，</w:t>
            </w:r>
          </w:p>
          <w:p w:rsidR="0056417E" w:rsidRPr="00E22999" w:rsidRDefault="009156E8" w:rsidP="0056417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与其他两个参数不可以同时为空</w:t>
            </w:r>
          </w:p>
        </w:tc>
      </w:tr>
    </w:tbl>
    <w:p w:rsidR="0056417E" w:rsidRPr="00E22999" w:rsidRDefault="0056417E" w:rsidP="0056417E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56417E" w:rsidRPr="00E22999" w:rsidTr="0056417E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6417E" w:rsidRPr="00E22999" w:rsidRDefault="0056417E" w:rsidP="0056417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6417E" w:rsidRPr="00E22999" w:rsidRDefault="0056417E" w:rsidP="0056417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6417E" w:rsidRPr="00E22999" w:rsidRDefault="0056417E" w:rsidP="0056417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56417E" w:rsidRPr="00E22999" w:rsidRDefault="0056417E" w:rsidP="0056417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56417E" w:rsidRPr="00E22999" w:rsidRDefault="0056417E" w:rsidP="0056417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03E1C" w:rsidRPr="00E22999" w:rsidTr="009A0E84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03E1C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交易费用Id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B57E4">
              <w:t>DealInvestmentFeeId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442434"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03E1C" w:rsidRPr="00E22999" w:rsidTr="009A0E84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C5EFD">
              <w:rPr>
                <w:rFonts w:hint="eastAsia"/>
              </w:rPr>
              <w:t>交易</w:t>
            </w:r>
            <w:r w:rsidRPr="005C5EFD">
              <w:rPr>
                <w:rFonts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B57E4">
              <w:t>DealInvestmentId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442434"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03E1C" w:rsidRPr="00E22999" w:rsidTr="009A0E84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C5EFD">
              <w:rPr>
                <w:rFonts w:hint="eastAsia"/>
              </w:rPr>
              <w:t>费用类型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B57E4">
              <w:t>FeeType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442434"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71750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03E1C" w:rsidRPr="00E22999" w:rsidTr="009A0E84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C5EFD">
              <w:rPr>
                <w:rFonts w:hint="eastAsia"/>
              </w:rPr>
              <w:t>费用金额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B57E4">
              <w:t>FeeAmount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442434"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71750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03E1C" w:rsidRPr="00E22999" w:rsidTr="009A0E84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C5EFD">
              <w:rPr>
                <w:rFonts w:hint="eastAsia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B57E4"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442434"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71750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1是 0否</w:t>
            </w:r>
          </w:p>
        </w:tc>
      </w:tr>
      <w:tr w:rsidR="00303E1C" w:rsidRPr="00E22999" w:rsidTr="009A0E84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C5EFD">
              <w:rPr>
                <w:rFonts w:hint="eastAsia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B57E4"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442434"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03E1C" w:rsidRPr="00E22999" w:rsidTr="009A0E84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C5EFD">
              <w:rPr>
                <w:rFonts w:hint="eastAsia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B57E4"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442434">
              <w:t>TIMESTAMP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03E1C" w:rsidRPr="00E22999" w:rsidTr="009A0E84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C5EFD">
              <w:rPr>
                <w:rFonts w:hint="eastAsia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B57E4"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442434"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03E1C" w:rsidRPr="00E22999" w:rsidTr="009A0E84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C5EFD">
              <w:rPr>
                <w:rFonts w:hint="eastAsia"/>
              </w:rPr>
              <w:lastRenderedPageBreak/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CB57E4"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442434">
              <w:t>TIMESTAMP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56417E" w:rsidRPr="00E22999" w:rsidRDefault="0056417E" w:rsidP="0056417E">
      <w:pPr>
        <w:spacing w:before="120"/>
        <w:ind w:firstLineChars="0" w:firstLine="0"/>
        <w:rPr>
          <w:lang w:eastAsia="zh-CN"/>
        </w:rPr>
      </w:pPr>
      <w:r w:rsidRPr="00E22999">
        <w:rPr>
          <w:rFonts w:hint="eastAsia"/>
          <w:lang w:eastAsia="zh-CN"/>
        </w:rPr>
        <w:t>注</w:t>
      </w:r>
      <w:r w:rsidRPr="00E22999">
        <w:rPr>
          <w:rFonts w:hint="eastAsia"/>
          <w:lang w:eastAsia="zh-CN"/>
        </w:rPr>
        <w:t>1</w:t>
      </w:r>
      <w:r w:rsidRPr="00E22999">
        <w:rPr>
          <w:rFonts w:hint="eastAsia"/>
          <w:lang w:eastAsia="zh-CN"/>
        </w:rPr>
        <w:t>：</w:t>
      </w:r>
    </w:p>
    <w:tbl>
      <w:tblPr>
        <w:tblW w:w="439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11"/>
        <w:gridCol w:w="1479"/>
      </w:tblGrid>
      <w:tr w:rsidR="00303E1C" w:rsidRPr="00E22999" w:rsidTr="009A0E84">
        <w:trPr>
          <w:trHeight w:val="285"/>
        </w:trPr>
        <w:tc>
          <w:tcPr>
            <w:tcW w:w="4390" w:type="dxa"/>
            <w:gridSpan w:val="2"/>
            <w:shd w:val="clear" w:color="000000" w:fill="D9D9D9"/>
            <w:noWrap/>
            <w:vAlign w:val="center"/>
            <w:hideMark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CBS</w:t>
            </w:r>
          </w:p>
        </w:tc>
      </w:tr>
      <w:tr w:rsidR="00303E1C" w:rsidRPr="00E22999" w:rsidTr="009A0E84">
        <w:trPr>
          <w:trHeight w:val="285"/>
        </w:trPr>
        <w:tc>
          <w:tcPr>
            <w:tcW w:w="2911" w:type="dxa"/>
            <w:shd w:val="clear" w:color="000000" w:fill="D9D9D9"/>
            <w:noWrap/>
            <w:vAlign w:val="bottom"/>
            <w:hideMark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数据项编码</w:t>
            </w:r>
          </w:p>
        </w:tc>
        <w:tc>
          <w:tcPr>
            <w:tcW w:w="1479" w:type="dxa"/>
            <w:shd w:val="clear" w:color="000000" w:fill="D9D9D9"/>
            <w:noWrap/>
            <w:vAlign w:val="bottom"/>
            <w:hideMark/>
          </w:tcPr>
          <w:p w:rsidR="00303E1C" w:rsidRPr="00E22999" w:rsidRDefault="00303E1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b/>
                <w:bCs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lang w:eastAsia="zh-CN"/>
              </w:rPr>
              <w:t>数据字典</w:t>
            </w:r>
          </w:p>
        </w:tc>
      </w:tr>
      <w:tr w:rsidR="00EA639C" w:rsidRPr="00E22999" w:rsidTr="009A0E84">
        <w:trPr>
          <w:trHeight w:val="285"/>
        </w:trPr>
        <w:tc>
          <w:tcPr>
            <w:tcW w:w="2911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8F0E50">
              <w:t>feetype_admission</w:t>
            </w:r>
          </w:p>
        </w:tc>
        <w:tc>
          <w:tcPr>
            <w:tcW w:w="1479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D1450F">
              <w:rPr>
                <w:rFonts w:hint="eastAsia"/>
              </w:rPr>
              <w:t>加入费</w:t>
            </w:r>
          </w:p>
        </w:tc>
      </w:tr>
      <w:tr w:rsidR="00EA639C" w:rsidRPr="00E22999" w:rsidTr="009A0E84">
        <w:trPr>
          <w:trHeight w:val="285"/>
        </w:trPr>
        <w:tc>
          <w:tcPr>
            <w:tcW w:w="2911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8F0E50">
              <w:t>feetype_subscription</w:t>
            </w:r>
          </w:p>
        </w:tc>
        <w:tc>
          <w:tcPr>
            <w:tcW w:w="1479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D1450F">
              <w:rPr>
                <w:rFonts w:hint="eastAsia"/>
              </w:rPr>
              <w:t>认购费</w:t>
            </w:r>
          </w:p>
        </w:tc>
      </w:tr>
      <w:tr w:rsidR="00EA639C" w:rsidRPr="00E22999" w:rsidTr="009A0E84">
        <w:trPr>
          <w:trHeight w:val="285"/>
        </w:trPr>
        <w:tc>
          <w:tcPr>
            <w:tcW w:w="2911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8F0E50">
              <w:t>feetype_commission</w:t>
            </w:r>
          </w:p>
        </w:tc>
        <w:tc>
          <w:tcPr>
            <w:tcW w:w="1479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D1450F">
              <w:rPr>
                <w:rFonts w:hint="eastAsia"/>
              </w:rPr>
              <w:t>手续费</w:t>
            </w:r>
          </w:p>
        </w:tc>
      </w:tr>
      <w:tr w:rsidR="00EA639C" w:rsidRPr="00E22999" w:rsidTr="009A0E84">
        <w:trPr>
          <w:trHeight w:val="285"/>
        </w:trPr>
        <w:tc>
          <w:tcPr>
            <w:tcW w:w="2911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8F0E50">
              <w:t>feetype_taxation</w:t>
            </w:r>
          </w:p>
        </w:tc>
        <w:tc>
          <w:tcPr>
            <w:tcW w:w="1479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D1450F">
              <w:rPr>
                <w:rFonts w:hint="eastAsia"/>
              </w:rPr>
              <w:t>税费</w:t>
            </w:r>
          </w:p>
        </w:tc>
      </w:tr>
      <w:tr w:rsidR="00EA639C" w:rsidRPr="00E22999" w:rsidTr="009A0E84">
        <w:trPr>
          <w:trHeight w:val="285"/>
        </w:trPr>
        <w:tc>
          <w:tcPr>
            <w:tcW w:w="2911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8F0E50">
              <w:t>feetype_premium</w:t>
            </w:r>
          </w:p>
        </w:tc>
        <w:tc>
          <w:tcPr>
            <w:tcW w:w="1479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D1450F">
              <w:rPr>
                <w:rFonts w:hint="eastAsia"/>
              </w:rPr>
              <w:t>转让溢价费</w:t>
            </w:r>
          </w:p>
        </w:tc>
      </w:tr>
      <w:tr w:rsidR="00EA639C" w:rsidRPr="00E22999" w:rsidTr="009A0E84">
        <w:trPr>
          <w:trHeight w:val="285"/>
        </w:trPr>
        <w:tc>
          <w:tcPr>
            <w:tcW w:w="2911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8F0E50">
              <w:t>feetype_special</w:t>
            </w:r>
          </w:p>
        </w:tc>
        <w:tc>
          <w:tcPr>
            <w:tcW w:w="1479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D1450F">
              <w:rPr>
                <w:rFonts w:hint="eastAsia"/>
              </w:rPr>
              <w:t>特殊费用</w:t>
            </w:r>
          </w:p>
        </w:tc>
      </w:tr>
      <w:tr w:rsidR="00EA639C" w:rsidRPr="00E22999" w:rsidTr="009A0E84">
        <w:trPr>
          <w:trHeight w:val="285"/>
        </w:trPr>
        <w:tc>
          <w:tcPr>
            <w:tcW w:w="2911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8F0E50">
              <w:t>feetype_penaltyinterest</w:t>
            </w:r>
          </w:p>
        </w:tc>
        <w:tc>
          <w:tcPr>
            <w:tcW w:w="1479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D1450F">
              <w:rPr>
                <w:rFonts w:hint="eastAsia"/>
              </w:rPr>
              <w:t>罚息</w:t>
            </w:r>
          </w:p>
        </w:tc>
      </w:tr>
      <w:tr w:rsidR="00EA639C" w:rsidRPr="00E22999" w:rsidTr="009A0E84">
        <w:trPr>
          <w:trHeight w:val="285"/>
        </w:trPr>
        <w:tc>
          <w:tcPr>
            <w:tcW w:w="2911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8F0E50">
              <w:t>feetype_stamptax</w:t>
            </w:r>
          </w:p>
        </w:tc>
        <w:tc>
          <w:tcPr>
            <w:tcW w:w="1479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D1450F">
              <w:rPr>
                <w:rFonts w:hint="eastAsia"/>
              </w:rPr>
              <w:t>印花税</w:t>
            </w:r>
          </w:p>
        </w:tc>
      </w:tr>
      <w:tr w:rsidR="00EA639C" w:rsidRPr="00E22999" w:rsidTr="009A0E84">
        <w:trPr>
          <w:trHeight w:val="285"/>
        </w:trPr>
        <w:tc>
          <w:tcPr>
            <w:tcW w:w="2911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8F0E50">
              <w:t>feetype_incometax</w:t>
            </w:r>
          </w:p>
        </w:tc>
        <w:tc>
          <w:tcPr>
            <w:tcW w:w="1479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D1450F">
              <w:rPr>
                <w:rFonts w:hint="eastAsia"/>
              </w:rPr>
              <w:t>所得税</w:t>
            </w:r>
          </w:p>
        </w:tc>
      </w:tr>
      <w:tr w:rsidR="00EA639C" w:rsidRPr="00E22999" w:rsidTr="009A0E84">
        <w:trPr>
          <w:trHeight w:val="285"/>
        </w:trPr>
        <w:tc>
          <w:tcPr>
            <w:tcW w:w="2911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8F0E50">
              <w:t xml:space="preserve">feetype_managementfee </w:t>
            </w:r>
          </w:p>
        </w:tc>
        <w:tc>
          <w:tcPr>
            <w:tcW w:w="1479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D1450F">
              <w:rPr>
                <w:rFonts w:hint="eastAsia"/>
              </w:rPr>
              <w:t>管理人费用</w:t>
            </w:r>
          </w:p>
        </w:tc>
      </w:tr>
      <w:tr w:rsidR="00EA639C" w:rsidRPr="00E22999" w:rsidTr="009A0E84">
        <w:trPr>
          <w:trHeight w:val="285"/>
        </w:trPr>
        <w:tc>
          <w:tcPr>
            <w:tcW w:w="2911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8F0E50">
              <w:t>feetype_salecharge</w:t>
            </w:r>
          </w:p>
        </w:tc>
        <w:tc>
          <w:tcPr>
            <w:tcW w:w="1479" w:type="dxa"/>
            <w:shd w:val="clear" w:color="auto" w:fill="auto"/>
            <w:noWrap/>
          </w:tcPr>
          <w:p w:rsidR="00EA639C" w:rsidRPr="00E22999" w:rsidRDefault="00EA639C" w:rsidP="0056417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D1450F">
              <w:rPr>
                <w:rFonts w:hint="eastAsia"/>
              </w:rPr>
              <w:t>正行费用</w:t>
            </w:r>
          </w:p>
        </w:tc>
      </w:tr>
    </w:tbl>
    <w:p w:rsidR="0056417E" w:rsidRPr="00E22999" w:rsidRDefault="0056417E" w:rsidP="0056417E">
      <w:pPr>
        <w:spacing w:before="120"/>
        <w:ind w:firstLineChars="0" w:firstLine="0"/>
        <w:rPr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排序</w:t>
      </w:r>
      <w:r w:rsidRPr="00E22999">
        <w:rPr>
          <w:rFonts w:ascii="微软雅黑" w:eastAsia="微软雅黑" w:hAnsi="微软雅黑"/>
          <w:szCs w:val="21"/>
          <w:lang w:eastAsia="zh-CN"/>
        </w:rPr>
        <w:t>字段：</w:t>
      </w:r>
      <w:r w:rsidRPr="00E22999">
        <w:rPr>
          <w:rFonts w:ascii="微软雅黑" w:eastAsia="微软雅黑" w:hAnsi="微软雅黑" w:cs="Courier New" w:hint="eastAsia"/>
          <w:sz w:val="20"/>
          <w:highlight w:val="white"/>
          <w:lang w:eastAsia="zh-CN"/>
        </w:rPr>
        <w:t xml:space="preserve"> LastModifiedTime</w:t>
      </w:r>
      <w:r w:rsidRPr="00E22999">
        <w:rPr>
          <w:rFonts w:ascii="微软雅黑" w:eastAsia="微软雅黑" w:hAnsi="微软雅黑" w:cs="Courier New"/>
          <w:sz w:val="20"/>
          <w:highlight w:val="white"/>
          <w:lang w:eastAsia="zh-CN"/>
        </w:rPr>
        <w:t xml:space="preserve">, </w:t>
      </w:r>
      <w:r w:rsidR="00362FA1" w:rsidRPr="00CB57E4">
        <w:t>DealInvestmentFeeId</w:t>
      </w:r>
    </w:p>
    <w:p w:rsidR="0056417E" w:rsidRPr="00E22999" w:rsidRDefault="0056417E" w:rsidP="0056417E">
      <w:pPr>
        <w:spacing w:before="120"/>
        <w:ind w:firstLineChars="0" w:firstLine="0"/>
        <w:rPr>
          <w:lang w:eastAsia="zh-CN"/>
        </w:rPr>
      </w:pPr>
    </w:p>
    <w:p w:rsidR="0056417E" w:rsidRPr="00E22999" w:rsidRDefault="0056417E" w:rsidP="0056417E">
      <w:pPr>
        <w:spacing w:before="120"/>
        <w:ind w:firstLineChars="0" w:firstLine="0"/>
        <w:rPr>
          <w:lang w:val="en-GB"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取数</w:t>
      </w:r>
      <w:r w:rsidRPr="00E22999">
        <w:rPr>
          <w:rFonts w:ascii="微软雅黑" w:eastAsia="微软雅黑" w:hAnsi="微软雅黑"/>
          <w:szCs w:val="21"/>
          <w:lang w:eastAsia="zh-CN"/>
        </w:rPr>
        <w:t>规则</w:t>
      </w:r>
    </w:p>
    <w:p w:rsidR="0056417E" w:rsidRPr="00E22999" w:rsidRDefault="0056417E" w:rsidP="0056417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select t1.</w:t>
      </w:r>
      <w:r w:rsidR="00E1609A" w:rsidRPr="00E1609A">
        <w:t xml:space="preserve"> </w:t>
      </w:r>
      <w:r w:rsidR="00E1609A" w:rsidRPr="00E1609A">
        <w:rPr>
          <w:rFonts w:ascii="Courier New" w:hAnsi="Courier New" w:cs="Courier New"/>
          <w:sz w:val="20"/>
          <w:lang w:eastAsia="zh-CN"/>
        </w:rPr>
        <w:t>DealInvestmentFeeId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E1609A" w:rsidRPr="00E1609A">
        <w:rPr>
          <w:rFonts w:hint="eastAsia"/>
        </w:rPr>
        <w:t xml:space="preserve"> </w:t>
      </w:r>
      <w:r w:rsidR="00E1609A" w:rsidRPr="00E1609A">
        <w:rPr>
          <w:rFonts w:ascii="Courier New" w:hAnsi="Courier New" w:cs="Courier New" w:hint="eastAsia"/>
          <w:i/>
          <w:iCs/>
          <w:sz w:val="20"/>
          <w:lang w:eastAsia="zh-CN"/>
        </w:rPr>
        <w:t>交易费用</w:t>
      </w:r>
      <w:r w:rsidR="00E1609A" w:rsidRPr="00E1609A">
        <w:rPr>
          <w:rFonts w:ascii="Courier New" w:hAnsi="Courier New" w:cs="Courier New" w:hint="eastAsia"/>
          <w:i/>
          <w:iCs/>
          <w:sz w:val="20"/>
          <w:lang w:eastAsia="zh-CN"/>
        </w:rPr>
        <w:t>Id</w:t>
      </w:r>
    </w:p>
    <w:p w:rsidR="0056417E" w:rsidRPr="00E22999" w:rsidRDefault="0056417E" w:rsidP="0056417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</w:t>
      </w:r>
      <w:r w:rsidR="00E0007E">
        <w:rPr>
          <w:rFonts w:ascii="Courier New" w:hAnsi="Courier New" w:cs="Courier New" w:hint="eastAsia"/>
          <w:sz w:val="20"/>
          <w:highlight w:val="white"/>
          <w:lang w:eastAsia="zh-CN"/>
        </w:rPr>
        <w:t>1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.</w:t>
      </w:r>
      <w:r w:rsidR="00E1609A" w:rsidRPr="00E1609A">
        <w:t xml:space="preserve"> </w:t>
      </w:r>
      <w:r w:rsidR="00E1609A" w:rsidRPr="00E1609A">
        <w:rPr>
          <w:rFonts w:ascii="Courier New" w:hAnsi="Courier New" w:cs="Courier New"/>
          <w:sz w:val="20"/>
          <w:lang w:eastAsia="zh-CN"/>
        </w:rPr>
        <w:t>DealInvestmentId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E1609A" w:rsidRPr="00E1609A">
        <w:rPr>
          <w:rFonts w:hint="eastAsia"/>
        </w:rPr>
        <w:t xml:space="preserve"> </w:t>
      </w:r>
      <w:r w:rsidR="00E1609A" w:rsidRPr="00E1609A">
        <w:rPr>
          <w:rFonts w:ascii="Courier New" w:hAnsi="Courier New" w:cs="Courier New" w:hint="eastAsia"/>
          <w:i/>
          <w:iCs/>
          <w:sz w:val="20"/>
          <w:lang w:eastAsia="zh-CN"/>
        </w:rPr>
        <w:t>交易</w:t>
      </w:r>
      <w:r w:rsidR="00E1609A" w:rsidRPr="00E1609A">
        <w:rPr>
          <w:rFonts w:ascii="Courier New" w:hAnsi="Courier New" w:cs="Courier New" w:hint="eastAsia"/>
          <w:i/>
          <w:iCs/>
          <w:sz w:val="20"/>
          <w:lang w:eastAsia="zh-CN"/>
        </w:rPr>
        <w:t>Id</w:t>
      </w:r>
    </w:p>
    <w:p w:rsidR="0056417E" w:rsidRPr="00E22999" w:rsidRDefault="0056417E" w:rsidP="0056417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="00E1609A" w:rsidRPr="00E1609A">
        <w:t xml:space="preserve"> </w:t>
      </w:r>
      <w:r w:rsidR="00E1609A" w:rsidRPr="00E1609A">
        <w:rPr>
          <w:rFonts w:ascii="Courier New" w:hAnsi="Courier New" w:cs="Courier New"/>
          <w:sz w:val="20"/>
          <w:lang w:eastAsia="zh-CN"/>
        </w:rPr>
        <w:t>FeeType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E1609A" w:rsidRPr="00E1609A">
        <w:rPr>
          <w:rFonts w:hint="eastAsia"/>
        </w:rPr>
        <w:t xml:space="preserve"> </w:t>
      </w:r>
      <w:r w:rsidR="00E1609A" w:rsidRPr="00E1609A">
        <w:rPr>
          <w:rFonts w:ascii="Courier New" w:hAnsi="Courier New" w:cs="Courier New" w:hint="eastAsia"/>
          <w:i/>
          <w:iCs/>
          <w:sz w:val="20"/>
          <w:lang w:eastAsia="zh-CN"/>
        </w:rPr>
        <w:t>费用类型</w:t>
      </w:r>
    </w:p>
    <w:p w:rsidR="0056417E" w:rsidRPr="00E22999" w:rsidRDefault="0056417E" w:rsidP="0056417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="00E1609A" w:rsidRPr="00E1609A">
        <w:t xml:space="preserve"> </w:t>
      </w:r>
      <w:r w:rsidR="00E1609A" w:rsidRPr="00E1609A">
        <w:rPr>
          <w:rFonts w:ascii="Courier New" w:hAnsi="Courier New" w:cs="Courier New"/>
          <w:sz w:val="20"/>
          <w:lang w:eastAsia="zh-CN"/>
        </w:rPr>
        <w:t>FeeAmount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E1609A" w:rsidRPr="00E1609A">
        <w:rPr>
          <w:rFonts w:hint="eastAsia"/>
        </w:rPr>
        <w:t xml:space="preserve"> </w:t>
      </w:r>
      <w:r w:rsidR="00E1609A" w:rsidRPr="00E1609A">
        <w:rPr>
          <w:rFonts w:ascii="Courier New" w:hAnsi="Courier New" w:cs="Courier New" w:hint="eastAsia"/>
          <w:i/>
          <w:iCs/>
          <w:sz w:val="20"/>
          <w:lang w:eastAsia="zh-CN"/>
        </w:rPr>
        <w:t>费用金额</w:t>
      </w:r>
    </w:p>
    <w:p w:rsidR="0056417E" w:rsidRPr="00E22999" w:rsidRDefault="0056417E" w:rsidP="0056417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="00E1609A" w:rsidRPr="00E1609A">
        <w:t xml:space="preserve"> </w:t>
      </w:r>
      <w:r w:rsidR="00E1609A" w:rsidRPr="00E1609A">
        <w:rPr>
          <w:rFonts w:ascii="Courier New" w:hAnsi="Courier New" w:cs="Courier New"/>
          <w:sz w:val="20"/>
          <w:lang w:eastAsia="zh-CN"/>
        </w:rPr>
        <w:t>IsDeleted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E1609A" w:rsidRPr="00E1609A">
        <w:rPr>
          <w:rFonts w:hint="eastAsia"/>
        </w:rPr>
        <w:t xml:space="preserve"> </w:t>
      </w:r>
      <w:r w:rsidR="00E1609A" w:rsidRPr="00E1609A">
        <w:rPr>
          <w:rFonts w:ascii="Courier New" w:hAnsi="Courier New" w:cs="Courier New" w:hint="eastAsia"/>
          <w:i/>
          <w:iCs/>
          <w:sz w:val="20"/>
          <w:lang w:eastAsia="zh-CN"/>
        </w:rPr>
        <w:t>逻辑删除</w:t>
      </w:r>
    </w:p>
    <w:p w:rsidR="0056417E" w:rsidRPr="00E22999" w:rsidRDefault="0056417E" w:rsidP="0056417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="00E1609A" w:rsidRPr="00E1609A">
        <w:t xml:space="preserve"> </w:t>
      </w:r>
      <w:r w:rsidR="00E1609A" w:rsidRPr="00E1609A">
        <w:rPr>
          <w:rFonts w:ascii="Courier New" w:hAnsi="Courier New" w:cs="Courier New"/>
          <w:sz w:val="20"/>
          <w:lang w:eastAsia="zh-CN"/>
        </w:rPr>
        <w:t>CreatedById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E1609A" w:rsidRPr="00E1609A">
        <w:rPr>
          <w:rFonts w:hint="eastAsia"/>
        </w:rPr>
        <w:t xml:space="preserve"> </w:t>
      </w:r>
      <w:r w:rsidR="00E1609A" w:rsidRPr="00E1609A">
        <w:rPr>
          <w:rFonts w:ascii="Courier New" w:hAnsi="Courier New" w:cs="Courier New" w:hint="eastAsia"/>
          <w:i/>
          <w:iCs/>
          <w:sz w:val="20"/>
          <w:lang w:eastAsia="zh-CN"/>
        </w:rPr>
        <w:t>添加人</w:t>
      </w:r>
    </w:p>
    <w:p w:rsidR="0056417E" w:rsidRPr="00E22999" w:rsidRDefault="0056417E" w:rsidP="0056417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="00E1609A" w:rsidRPr="00E1609A">
        <w:t xml:space="preserve"> </w:t>
      </w:r>
      <w:r w:rsidR="00E1609A" w:rsidRPr="00E1609A">
        <w:rPr>
          <w:rFonts w:ascii="Courier New" w:hAnsi="Courier New" w:cs="Courier New"/>
          <w:sz w:val="20"/>
          <w:lang w:eastAsia="zh-CN"/>
        </w:rPr>
        <w:t>CreatedTime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E1609A" w:rsidRPr="00E1609A">
        <w:rPr>
          <w:rFonts w:hint="eastAsia"/>
        </w:rPr>
        <w:t xml:space="preserve"> </w:t>
      </w:r>
      <w:r w:rsidR="00E1609A" w:rsidRPr="00E1609A">
        <w:rPr>
          <w:rFonts w:ascii="Courier New" w:hAnsi="Courier New" w:cs="Courier New" w:hint="eastAsia"/>
          <w:i/>
          <w:iCs/>
          <w:sz w:val="20"/>
          <w:lang w:eastAsia="zh-CN"/>
        </w:rPr>
        <w:t>添加日期</w:t>
      </w:r>
    </w:p>
    <w:p w:rsidR="0056417E" w:rsidRPr="00E22999" w:rsidRDefault="0056417E" w:rsidP="0056417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="00E1609A" w:rsidRPr="00E1609A">
        <w:t xml:space="preserve"> </w:t>
      </w:r>
      <w:r w:rsidR="00E1609A" w:rsidRPr="00E1609A">
        <w:rPr>
          <w:rFonts w:ascii="Courier New" w:hAnsi="Courier New" w:cs="Courier New"/>
          <w:sz w:val="20"/>
          <w:lang w:eastAsia="zh-CN"/>
        </w:rPr>
        <w:t>LastModifiedById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,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E1609A" w:rsidRPr="00E1609A">
        <w:rPr>
          <w:rFonts w:hint="eastAsia"/>
        </w:rPr>
        <w:t xml:space="preserve"> </w:t>
      </w:r>
      <w:r w:rsidR="00E1609A" w:rsidRPr="00E1609A">
        <w:rPr>
          <w:rFonts w:ascii="Courier New" w:hAnsi="Courier New" w:cs="Courier New" w:hint="eastAsia"/>
          <w:i/>
          <w:iCs/>
          <w:sz w:val="20"/>
          <w:lang w:eastAsia="zh-CN"/>
        </w:rPr>
        <w:t>最后更新人</w:t>
      </w:r>
    </w:p>
    <w:p w:rsidR="0056417E" w:rsidRPr="00E22999" w:rsidRDefault="0056417E" w:rsidP="00E1609A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t1.</w:t>
      </w:r>
      <w:r w:rsidR="00E1609A" w:rsidRPr="00E1609A">
        <w:t xml:space="preserve"> </w:t>
      </w:r>
      <w:r w:rsidR="00E1609A" w:rsidRPr="00E1609A">
        <w:rPr>
          <w:rFonts w:ascii="Courier New" w:hAnsi="Courier New" w:cs="Courier New"/>
          <w:sz w:val="20"/>
          <w:lang w:eastAsia="zh-CN"/>
        </w:rPr>
        <w:t>LastModifiedTime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="00E1609A" w:rsidRPr="00E1609A">
        <w:rPr>
          <w:rFonts w:ascii="Courier New" w:hAnsi="Courier New" w:cs="Courier New" w:hint="eastAsia"/>
          <w:i/>
          <w:iCs/>
          <w:sz w:val="20"/>
          <w:lang w:eastAsia="zh-CN"/>
        </w:rPr>
        <w:t>最后更新日期</w:t>
      </w:r>
    </w:p>
    <w:p w:rsidR="0056417E" w:rsidRPr="00E22999" w:rsidRDefault="0056417E" w:rsidP="0056417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</w:p>
    <w:p w:rsidR="0056417E" w:rsidRDefault="0056417E" w:rsidP="0056417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from NOAHWM_TRANS.</w:t>
      </w:r>
      <w:r w:rsidR="00E0007E" w:rsidRPr="00E0007E">
        <w:rPr>
          <w:rFonts w:ascii="Courier New" w:hAnsi="Courier New" w:cs="Courier New"/>
          <w:sz w:val="20"/>
          <w:lang w:eastAsia="zh-CN"/>
        </w:rPr>
        <w:t>TBL_DEAL_INVESTMENT_FEE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t1</w:t>
      </w:r>
    </w:p>
    <w:p w:rsidR="00362FA1" w:rsidRPr="00591812" w:rsidRDefault="00362FA1" w:rsidP="0056417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  </w:t>
      </w:r>
      <w:r w:rsidRPr="009A0E84">
        <w:rPr>
          <w:rFonts w:ascii="Courier New" w:hAnsi="Courier New" w:cs="Courier New"/>
          <w:sz w:val="20"/>
          <w:highlight w:val="white"/>
          <w:lang w:eastAsia="zh-CN"/>
        </w:rPr>
        <w:t>inner join NOAHWM_TRANS.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TBL_DEAL_INVESTMENT</w:t>
      </w:r>
      <w:r w:rsidR="00591812" w:rsidRPr="00591812">
        <w:rPr>
          <w:rFonts w:ascii="Courier New" w:hAnsi="Courier New" w:cs="Courier New"/>
          <w:sz w:val="20"/>
          <w:highlight w:val="white"/>
          <w:lang w:eastAsia="zh-CN"/>
        </w:rPr>
        <w:t xml:space="preserve"> t</w:t>
      </w:r>
      <w:r w:rsidR="00591812">
        <w:rPr>
          <w:rFonts w:ascii="Courier New" w:hAnsi="Courier New" w:cs="Courier New" w:hint="eastAsia"/>
          <w:sz w:val="20"/>
          <w:highlight w:val="white"/>
          <w:lang w:eastAsia="zh-CN"/>
        </w:rPr>
        <w:t>2</w:t>
      </w:r>
      <w:r w:rsidRPr="009A0E84">
        <w:rPr>
          <w:rFonts w:ascii="Courier New" w:hAnsi="Courier New" w:cs="Courier New"/>
          <w:sz w:val="20"/>
          <w:highlight w:val="white"/>
          <w:lang w:eastAsia="zh-CN"/>
        </w:rPr>
        <w:t xml:space="preserve"> on t1.</w:t>
      </w:r>
      <w:r w:rsidR="00591812" w:rsidRPr="00591812">
        <w:rPr>
          <w:rFonts w:ascii="Courier New" w:hAnsi="Courier New" w:cs="Courier New"/>
          <w:sz w:val="20"/>
          <w:lang w:eastAsia="zh-CN"/>
        </w:rPr>
        <w:t>DealInvestmentId</w:t>
      </w:r>
      <w:r w:rsidRPr="009A0E84">
        <w:rPr>
          <w:rFonts w:ascii="Courier New" w:hAnsi="Courier New" w:cs="Courier New"/>
          <w:sz w:val="20"/>
          <w:highlight w:val="white"/>
          <w:lang w:eastAsia="zh-CN"/>
        </w:rPr>
        <w:t xml:space="preserve"> = t</w:t>
      </w:r>
      <w:r w:rsidR="00591812">
        <w:rPr>
          <w:rFonts w:ascii="Courier New" w:hAnsi="Courier New" w:cs="Courier New" w:hint="eastAsia"/>
          <w:sz w:val="20"/>
          <w:highlight w:val="white"/>
          <w:lang w:eastAsia="zh-CN"/>
        </w:rPr>
        <w:t>2</w:t>
      </w:r>
      <w:r w:rsidRPr="009A0E84">
        <w:rPr>
          <w:rFonts w:ascii="Courier New" w:hAnsi="Courier New" w:cs="Courier New"/>
          <w:sz w:val="20"/>
          <w:highlight w:val="white"/>
          <w:lang w:eastAsia="zh-CN"/>
        </w:rPr>
        <w:t>.</w:t>
      </w:r>
      <w:r w:rsidR="00591812" w:rsidRPr="00591812">
        <w:rPr>
          <w:rFonts w:ascii="Courier New" w:hAnsi="Courier New" w:cs="Courier New"/>
          <w:sz w:val="20"/>
          <w:lang w:eastAsia="zh-CN"/>
        </w:rPr>
        <w:t>DealInvestmentId</w:t>
      </w:r>
      <w:r w:rsidR="00591812">
        <w:rPr>
          <w:rFonts w:ascii="Courier New" w:hAnsi="Courier New" w:cs="Courier New" w:hint="eastAsia"/>
          <w:sz w:val="20"/>
          <w:lang w:eastAsia="zh-CN"/>
        </w:rPr>
        <w:t xml:space="preserve"> </w:t>
      </w:r>
    </w:p>
    <w:p w:rsidR="0056417E" w:rsidRPr="00E22999" w:rsidRDefault="0056417E" w:rsidP="0056417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</w:t>
      </w:r>
      <w:r w:rsidR="00591812">
        <w:rPr>
          <w:rFonts w:ascii="Courier New" w:hAnsi="Courier New" w:cs="Courier New"/>
          <w:sz w:val="20"/>
          <w:highlight w:val="white"/>
          <w:lang w:eastAsia="zh-CN"/>
        </w:rPr>
        <w:t xml:space="preserve">  where ( t</w:t>
      </w:r>
      <w:r w:rsidR="00591812">
        <w:rPr>
          <w:rFonts w:ascii="Courier New" w:hAnsi="Courier New" w:cs="Courier New" w:hint="eastAsia"/>
          <w:sz w:val="20"/>
          <w:highlight w:val="white"/>
          <w:lang w:eastAsia="zh-CN"/>
        </w:rPr>
        <w:t>2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.SourceSystem != 'hundsun' </w:t>
      </w:r>
    </w:p>
    <w:p w:rsidR="0056417E" w:rsidRPr="00E22999" w:rsidRDefault="0056417E" w:rsidP="0056417E">
      <w:pPr>
        <w:widowControl w:val="0"/>
        <w:overflowPunct/>
        <w:spacing w:beforeLines="0" w:before="0"/>
        <w:ind w:firstLineChars="0" w:firstLine="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           or (t</w:t>
      </w:r>
      <w:r w:rsidR="00591812">
        <w:rPr>
          <w:rFonts w:ascii="Courier New" w:hAnsi="Courier New" w:cs="Courier New" w:hint="eastAsia"/>
          <w:sz w:val="20"/>
          <w:highlight w:val="white"/>
          <w:lang w:eastAsia="zh-CN"/>
        </w:rPr>
        <w:t>2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.SourceSystem = 'hundsun' and t</w:t>
      </w:r>
      <w:r w:rsidR="00591812">
        <w:rPr>
          <w:rFonts w:ascii="Courier New" w:hAnsi="Courier New" w:cs="Courier New" w:hint="eastAsia"/>
          <w:sz w:val="20"/>
          <w:highlight w:val="white"/>
          <w:lang w:eastAsia="zh-CN"/>
        </w:rPr>
        <w:t>2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 xml:space="preserve">.FundType = '8')) 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--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非恒生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+</w:t>
      </w:r>
      <w:r w:rsidRPr="00E22999">
        <w:rPr>
          <w:rFonts w:ascii="Courier New" w:hAnsi="Courier New" w:cs="Courier New"/>
          <w:i/>
          <w:iCs/>
          <w:sz w:val="20"/>
          <w:highlight w:val="white"/>
          <w:lang w:eastAsia="zh-CN"/>
        </w:rPr>
        <w:t>恒生专户</w:t>
      </w:r>
    </w:p>
    <w:p w:rsidR="0056417E" w:rsidRPr="00E22999" w:rsidRDefault="0056417E" w:rsidP="00362FA1">
      <w:pPr>
        <w:widowControl w:val="0"/>
        <w:overflowPunct/>
        <w:spacing w:beforeLines="0" w:before="0"/>
        <w:ind w:firstLine="4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t1.LastModifiedTime &gt;= #StartTime#</w:t>
      </w:r>
    </w:p>
    <w:p w:rsidR="0056417E" w:rsidRDefault="0056417E" w:rsidP="009A0E84">
      <w:pPr>
        <w:widowControl w:val="0"/>
        <w:overflowPunct/>
        <w:spacing w:beforeLines="0" w:before="0"/>
        <w:ind w:firstLine="40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and t1.LastModifiedTime &lt;= #EndTime#</w:t>
      </w:r>
    </w:p>
    <w:p w:rsidR="0056417E" w:rsidRPr="00E22999" w:rsidRDefault="0056417E" w:rsidP="0056417E">
      <w:pPr>
        <w:widowControl w:val="0"/>
        <w:overflowPunct/>
        <w:spacing w:beforeLines="0" w:before="0"/>
        <w:ind w:firstLineChars="0" w:firstLine="420"/>
        <w:textAlignment w:val="auto"/>
        <w:rPr>
          <w:rFonts w:ascii="Courier New" w:hAnsi="Courier New" w:cs="Courier New"/>
          <w:sz w:val="20"/>
          <w:highlight w:val="white"/>
          <w:lang w:eastAsia="zh-CN"/>
        </w:rPr>
      </w:pPr>
      <w:r>
        <w:rPr>
          <w:rFonts w:ascii="Courier New" w:hAnsi="Courier New" w:cs="Courier New" w:hint="eastAsia"/>
          <w:sz w:val="20"/>
          <w:highlight w:val="white"/>
          <w:lang w:eastAsia="zh-CN"/>
        </w:rPr>
        <w:t>and t1.</w:t>
      </w:r>
      <w:r w:rsidR="00362FA1" w:rsidRPr="00362FA1">
        <w:rPr>
          <w:rFonts w:ascii="Courier New" w:hAnsi="Courier New" w:cs="Courier New"/>
          <w:sz w:val="20"/>
          <w:lang w:eastAsia="zh-CN"/>
        </w:rPr>
        <w:t>DealInvestmentFeeId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= #</w:t>
      </w:r>
      <w:r w:rsidR="00362FA1" w:rsidRPr="00362FA1">
        <w:t xml:space="preserve"> </w:t>
      </w:r>
      <w:r w:rsidR="00362FA1" w:rsidRPr="00362FA1">
        <w:rPr>
          <w:rFonts w:ascii="Courier New" w:hAnsi="Courier New" w:cs="Courier New"/>
          <w:sz w:val="20"/>
          <w:lang w:eastAsia="zh-CN"/>
        </w:rPr>
        <w:t>DealInvestmentFeeId</w:t>
      </w:r>
      <w:r w:rsidR="00362FA1" w:rsidRPr="00362FA1">
        <w:rPr>
          <w:rFonts w:ascii="Courier New" w:hAnsi="Courier New" w:cs="Courier New" w:hint="eastAsia"/>
          <w:sz w:val="20"/>
          <w:highlight w:val="white"/>
          <w:lang w:eastAsia="zh-CN"/>
        </w:rPr>
        <w:t xml:space="preserve"> </w:t>
      </w:r>
      <w:r>
        <w:rPr>
          <w:rFonts w:ascii="Courier New" w:hAnsi="Courier New" w:cs="Courier New" w:hint="eastAsia"/>
          <w:sz w:val="20"/>
          <w:highlight w:val="white"/>
          <w:lang w:eastAsia="zh-CN"/>
        </w:rPr>
        <w:t>#</w:t>
      </w:r>
    </w:p>
    <w:p w:rsidR="0062629F" w:rsidRDefault="0056417E" w:rsidP="0056417E">
      <w:pPr>
        <w:spacing w:before="120"/>
        <w:ind w:firstLine="400"/>
        <w:rPr>
          <w:rFonts w:ascii="Courier New" w:hAnsi="Courier New" w:cs="Courier New"/>
          <w:sz w:val="20"/>
          <w:lang w:eastAsia="zh-CN"/>
        </w:rPr>
      </w:pPr>
      <w:r w:rsidRPr="00E22999">
        <w:rPr>
          <w:rFonts w:ascii="Courier New" w:hAnsi="Courier New" w:cs="Courier New"/>
          <w:sz w:val="20"/>
          <w:highlight w:val="white"/>
          <w:lang w:eastAsia="zh-CN"/>
        </w:rPr>
        <w:t>order by LastModifiedTime,</w:t>
      </w:r>
      <w:r w:rsidR="00362FA1" w:rsidRPr="00362FA1">
        <w:t xml:space="preserve"> </w:t>
      </w:r>
      <w:r w:rsidR="00362FA1" w:rsidRPr="00362FA1">
        <w:rPr>
          <w:rFonts w:ascii="Courier New" w:hAnsi="Courier New" w:cs="Courier New"/>
          <w:sz w:val="20"/>
          <w:lang w:eastAsia="zh-CN"/>
        </w:rPr>
        <w:t>DealInvestmentFeeId</w:t>
      </w:r>
      <w:r w:rsidRPr="00E22999">
        <w:rPr>
          <w:rFonts w:ascii="Courier New" w:hAnsi="Courier New" w:cs="Courier New"/>
          <w:sz w:val="20"/>
          <w:highlight w:val="white"/>
          <w:lang w:eastAsia="zh-CN"/>
        </w:rPr>
        <w:t>;</w:t>
      </w:r>
    </w:p>
    <w:p w:rsidR="00D8182F" w:rsidRDefault="00D8182F" w:rsidP="00D8182F">
      <w:pPr>
        <w:pStyle w:val="3"/>
        <w:spacing w:before="120"/>
        <w:rPr>
          <w:i w:val="0"/>
          <w:lang w:val="en-GB" w:eastAsia="zh-CN"/>
        </w:rPr>
      </w:pPr>
      <w:bookmarkStart w:id="139" w:name="_Toc534726470"/>
      <w:r w:rsidRPr="00D8182F">
        <w:rPr>
          <w:rFonts w:hint="eastAsia"/>
          <w:i w:val="0"/>
          <w:lang w:val="en-GB" w:eastAsia="zh-CN"/>
        </w:rPr>
        <w:t>财富</w:t>
      </w:r>
      <w:r w:rsidRPr="00D8182F">
        <w:rPr>
          <w:i w:val="0"/>
          <w:lang w:val="en-GB" w:eastAsia="zh-CN"/>
        </w:rPr>
        <w:t>手工业绩</w:t>
      </w:r>
      <w:bookmarkEnd w:id="139"/>
    </w:p>
    <w:p w:rsidR="00D8182F" w:rsidRPr="00E22999" w:rsidRDefault="00D8182F" w:rsidP="00D8182F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8182F" w:rsidRPr="00E22999" w:rsidRDefault="0014620B" w:rsidP="00D8182F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 xml:space="preserve">1. </w:t>
      </w:r>
      <w:r w:rsidR="00D8182F"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="00D8182F"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D8182F" w:rsidRPr="00E22999" w:rsidTr="00662B45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82F" w:rsidRPr="00E22999" w:rsidRDefault="00D8182F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lastRenderedPageBreak/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82F" w:rsidRPr="00E22999" w:rsidRDefault="00D8182F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82F" w:rsidRPr="00E22999" w:rsidRDefault="00D8182F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82F" w:rsidRPr="00E22999" w:rsidRDefault="00D8182F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82F" w:rsidRPr="00E22999" w:rsidRDefault="00D8182F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8182F" w:rsidRPr="00E22999" w:rsidTr="00662B45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2F" w:rsidRPr="00E22999" w:rsidRDefault="00D8182F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82F" w:rsidRPr="00E22999" w:rsidRDefault="00D8182F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82F" w:rsidRPr="00E22999" w:rsidRDefault="00D8182F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82F" w:rsidRPr="00E22999" w:rsidRDefault="00D8182F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82F" w:rsidRPr="00E22999" w:rsidRDefault="00D8182F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D8182F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2F" w:rsidRPr="00E22999" w:rsidRDefault="00D8182F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82F" w:rsidRPr="00E22999" w:rsidRDefault="00D8182F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82F" w:rsidRPr="00E22999" w:rsidRDefault="00D8182F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82F" w:rsidRPr="00E22999" w:rsidRDefault="00D8182F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82F" w:rsidRPr="00E22999" w:rsidRDefault="00D8182F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客户集团号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FgroupNum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87ED4" w:rsidRDefault="00344754" w:rsidP="00344754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D8182F" w:rsidRPr="00E22999" w:rsidRDefault="0014620B" w:rsidP="00D8182F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 xml:space="preserve">2. </w:t>
      </w:r>
      <w:r w:rsidR="00D8182F"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D8182F" w:rsidRPr="00E22999" w:rsidTr="00662B45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82F" w:rsidRPr="00E22999" w:rsidRDefault="00D8182F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82F" w:rsidRPr="00E22999" w:rsidRDefault="00D8182F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82F" w:rsidRPr="00E22999" w:rsidRDefault="00D8182F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8182F" w:rsidRPr="00E22999" w:rsidRDefault="00D8182F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8182F" w:rsidRPr="00E22999" w:rsidRDefault="00D8182F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44754" w:rsidRPr="00E22999" w:rsidTr="00344754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序号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SequenceNum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区域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AreaCode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491D87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财富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管理中心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BranchCode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所属理财师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UserName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VARCHAR2(48)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理财师工号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FpId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人民币金额(万)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CNYAmount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NUMBER(20, 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营销业绩(万)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SaleAmount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NUMBER(20, 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折标业绩(万)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ConvertAmount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NUMBER(20, 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客户名称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ClientName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会员编号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MemberCardNumber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VARCHAR2(20)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客户等级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6F123E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MemberCardType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字典值</w:t>
            </w: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已缴款待确认时间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TradeTbcTime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支线产品名称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ProductName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VARCHAR2(500)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业务机会ID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OrderId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项目名称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ProjectName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营销年度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PerformanceYear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NUMBER(18,0)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lastRenderedPageBreak/>
              <w:t>营销分类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ProjectSalesType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字典值</w:t>
            </w: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币种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Currency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客户类型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ClientType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字典值</w:t>
            </w: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创建人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创建时间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最后修改人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344754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最后修改时间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6F123E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754" w:rsidRPr="00E22999" w:rsidRDefault="00344754" w:rsidP="00344754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14620B" w:rsidRDefault="0014620B" w:rsidP="00D8182F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>3. 字典值</w:t>
      </w:r>
    </w:p>
    <w:p w:rsidR="0014620B" w:rsidRDefault="007B0F8A" w:rsidP="00D8182F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 xml:space="preserve"> 1） 客户</w:t>
      </w:r>
      <w:r>
        <w:rPr>
          <w:rFonts w:ascii="微软雅黑" w:eastAsia="微软雅黑" w:hAnsi="微软雅黑"/>
          <w:szCs w:val="21"/>
          <w:lang w:eastAsia="zh-CN"/>
        </w:rPr>
        <w:t>等级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43"/>
        <w:gridCol w:w="2268"/>
        <w:gridCol w:w="1134"/>
      </w:tblGrid>
      <w:tr w:rsidR="00C65159" w:rsidTr="00B01449">
        <w:tc>
          <w:tcPr>
            <w:tcW w:w="1843" w:type="dxa"/>
          </w:tcPr>
          <w:p w:rsidR="00C65159" w:rsidRDefault="00C65159" w:rsidP="00D8182F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字段</w:t>
            </w:r>
          </w:p>
        </w:tc>
        <w:tc>
          <w:tcPr>
            <w:tcW w:w="2268" w:type="dxa"/>
          </w:tcPr>
          <w:p w:rsidR="00C65159" w:rsidRDefault="00C65159" w:rsidP="00D8182F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数据项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编码</w:t>
            </w:r>
          </w:p>
        </w:tc>
        <w:tc>
          <w:tcPr>
            <w:tcW w:w="1134" w:type="dxa"/>
          </w:tcPr>
          <w:p w:rsidR="00C65159" w:rsidRDefault="00C65159" w:rsidP="00D8182F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字典</w:t>
            </w:r>
          </w:p>
        </w:tc>
      </w:tr>
      <w:tr w:rsidR="00C65159" w:rsidTr="00B01449">
        <w:tc>
          <w:tcPr>
            <w:tcW w:w="1843" w:type="dxa"/>
            <w:vAlign w:val="bottom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可预约客户级别</w:t>
            </w:r>
          </w:p>
        </w:tc>
        <w:tc>
          <w:tcPr>
            <w:tcW w:w="2268" w:type="dxa"/>
            <w:vAlign w:val="center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hyklx_xy</w:t>
            </w:r>
          </w:p>
        </w:tc>
        <w:tc>
          <w:tcPr>
            <w:tcW w:w="1134" w:type="dxa"/>
            <w:vAlign w:val="bottom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象牙</w:t>
            </w:r>
          </w:p>
        </w:tc>
      </w:tr>
      <w:tr w:rsidR="00C65159" w:rsidTr="00B01449">
        <w:tc>
          <w:tcPr>
            <w:tcW w:w="1843" w:type="dxa"/>
            <w:vAlign w:val="bottom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可预约客户级别</w:t>
            </w:r>
          </w:p>
        </w:tc>
        <w:tc>
          <w:tcPr>
            <w:tcW w:w="2268" w:type="dxa"/>
            <w:vAlign w:val="center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hyklx_hj</w:t>
            </w:r>
          </w:p>
        </w:tc>
        <w:tc>
          <w:tcPr>
            <w:tcW w:w="1134" w:type="dxa"/>
            <w:vAlign w:val="bottom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黄金</w:t>
            </w:r>
          </w:p>
        </w:tc>
      </w:tr>
      <w:tr w:rsidR="00C65159" w:rsidTr="00B01449">
        <w:tc>
          <w:tcPr>
            <w:tcW w:w="1843" w:type="dxa"/>
            <w:vAlign w:val="bottom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可预约客户级别</w:t>
            </w:r>
          </w:p>
        </w:tc>
        <w:tc>
          <w:tcPr>
            <w:tcW w:w="2268" w:type="dxa"/>
            <w:vAlign w:val="center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hyklx_bj</w:t>
            </w:r>
          </w:p>
        </w:tc>
        <w:tc>
          <w:tcPr>
            <w:tcW w:w="1134" w:type="dxa"/>
            <w:vAlign w:val="bottom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白金</w:t>
            </w:r>
          </w:p>
        </w:tc>
      </w:tr>
      <w:tr w:rsidR="00C65159" w:rsidTr="00B01449">
        <w:tc>
          <w:tcPr>
            <w:tcW w:w="1843" w:type="dxa"/>
            <w:vAlign w:val="bottom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可预约客户级别</w:t>
            </w:r>
          </w:p>
        </w:tc>
        <w:tc>
          <w:tcPr>
            <w:tcW w:w="2268" w:type="dxa"/>
            <w:vAlign w:val="center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hyklx_diamond</w:t>
            </w:r>
          </w:p>
        </w:tc>
        <w:tc>
          <w:tcPr>
            <w:tcW w:w="1134" w:type="dxa"/>
            <w:vAlign w:val="bottom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钻石</w:t>
            </w:r>
          </w:p>
        </w:tc>
      </w:tr>
      <w:tr w:rsidR="00C65159" w:rsidTr="00B01449">
        <w:tc>
          <w:tcPr>
            <w:tcW w:w="1843" w:type="dxa"/>
            <w:vAlign w:val="bottom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可预约客户级别</w:t>
            </w:r>
          </w:p>
        </w:tc>
        <w:tc>
          <w:tcPr>
            <w:tcW w:w="2268" w:type="dxa"/>
            <w:vAlign w:val="center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hyklx_countblkcard</w:t>
            </w:r>
          </w:p>
        </w:tc>
        <w:tc>
          <w:tcPr>
            <w:tcW w:w="1134" w:type="dxa"/>
            <w:vAlign w:val="bottom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伯爵黑卡</w:t>
            </w:r>
          </w:p>
        </w:tc>
      </w:tr>
      <w:tr w:rsidR="00C65159" w:rsidTr="00B01449">
        <w:tc>
          <w:tcPr>
            <w:tcW w:w="1843" w:type="dxa"/>
            <w:vAlign w:val="bottom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可预约客户级别</w:t>
            </w:r>
          </w:p>
        </w:tc>
        <w:tc>
          <w:tcPr>
            <w:tcW w:w="2268" w:type="dxa"/>
            <w:vAlign w:val="center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hyklx_marquessblkcard</w:t>
            </w:r>
          </w:p>
        </w:tc>
        <w:tc>
          <w:tcPr>
            <w:tcW w:w="1134" w:type="dxa"/>
            <w:vAlign w:val="bottom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侯爵黑卡</w:t>
            </w:r>
          </w:p>
        </w:tc>
      </w:tr>
      <w:tr w:rsidR="00C65159" w:rsidTr="00B01449">
        <w:tc>
          <w:tcPr>
            <w:tcW w:w="1843" w:type="dxa"/>
            <w:vAlign w:val="bottom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可预约客户级别</w:t>
            </w:r>
          </w:p>
        </w:tc>
        <w:tc>
          <w:tcPr>
            <w:tcW w:w="2268" w:type="dxa"/>
            <w:vAlign w:val="center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hyklx_dukeblkcard</w:t>
            </w:r>
          </w:p>
        </w:tc>
        <w:tc>
          <w:tcPr>
            <w:tcW w:w="1134" w:type="dxa"/>
            <w:vAlign w:val="bottom"/>
          </w:tcPr>
          <w:p w:rsidR="00C65159" w:rsidRDefault="00C65159" w:rsidP="00B0144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公爵黑卡</w:t>
            </w:r>
          </w:p>
        </w:tc>
      </w:tr>
    </w:tbl>
    <w:p w:rsidR="007B0F8A" w:rsidRDefault="007B0F8A" w:rsidP="00D8182F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 xml:space="preserve"> 2） 营销</w:t>
      </w:r>
      <w:r>
        <w:rPr>
          <w:rFonts w:ascii="微软雅黑" w:eastAsia="微软雅黑" w:hAnsi="微软雅黑"/>
          <w:szCs w:val="21"/>
          <w:lang w:eastAsia="zh-CN"/>
        </w:rPr>
        <w:t>分类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43"/>
        <w:gridCol w:w="2268"/>
        <w:gridCol w:w="1413"/>
      </w:tblGrid>
      <w:tr w:rsidR="00C65159" w:rsidTr="00C65159">
        <w:tc>
          <w:tcPr>
            <w:tcW w:w="1843" w:type="dxa"/>
          </w:tcPr>
          <w:p w:rsidR="00C65159" w:rsidRDefault="00C65159" w:rsidP="00662B45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字段</w:t>
            </w:r>
          </w:p>
        </w:tc>
        <w:tc>
          <w:tcPr>
            <w:tcW w:w="2268" w:type="dxa"/>
          </w:tcPr>
          <w:p w:rsidR="00C65159" w:rsidRDefault="00C65159" w:rsidP="00662B45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数据项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编码</w:t>
            </w:r>
          </w:p>
        </w:tc>
        <w:tc>
          <w:tcPr>
            <w:tcW w:w="1413" w:type="dxa"/>
          </w:tcPr>
          <w:p w:rsidR="00C65159" w:rsidRDefault="00C65159" w:rsidP="00662B45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字典</w:t>
            </w:r>
          </w:p>
        </w:tc>
      </w:tr>
      <w:tr w:rsidR="00C65159" w:rsidTr="00C65159">
        <w:tc>
          <w:tcPr>
            <w:tcW w:w="184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营销分类</w:t>
            </w:r>
          </w:p>
        </w:tc>
        <w:tc>
          <w:tcPr>
            <w:tcW w:w="2268" w:type="dxa"/>
            <w:vAlign w:val="center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yxfl_regq</w:t>
            </w:r>
          </w:p>
        </w:tc>
        <w:tc>
          <w:tcPr>
            <w:tcW w:w="141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RE-股权</w:t>
            </w:r>
          </w:p>
        </w:tc>
      </w:tr>
      <w:tr w:rsidR="00C65159" w:rsidTr="00C65159">
        <w:tc>
          <w:tcPr>
            <w:tcW w:w="184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营销分类</w:t>
            </w:r>
          </w:p>
        </w:tc>
        <w:tc>
          <w:tcPr>
            <w:tcW w:w="2268" w:type="dxa"/>
            <w:vAlign w:val="center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yxfl_rehh</w:t>
            </w:r>
          </w:p>
        </w:tc>
        <w:tc>
          <w:tcPr>
            <w:tcW w:w="141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RE-混合</w:t>
            </w:r>
          </w:p>
        </w:tc>
      </w:tr>
      <w:tr w:rsidR="00C65159" w:rsidTr="00C65159">
        <w:tc>
          <w:tcPr>
            <w:tcW w:w="184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营销分类</w:t>
            </w:r>
          </w:p>
        </w:tc>
        <w:tc>
          <w:tcPr>
            <w:tcW w:w="2268" w:type="dxa"/>
            <w:vAlign w:val="center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yxfl_rezq</w:t>
            </w:r>
          </w:p>
        </w:tc>
        <w:tc>
          <w:tcPr>
            <w:tcW w:w="141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RE-债权</w:t>
            </w:r>
          </w:p>
        </w:tc>
      </w:tr>
      <w:tr w:rsidR="00C65159" w:rsidTr="00C65159">
        <w:tc>
          <w:tcPr>
            <w:tcW w:w="184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营销分类</w:t>
            </w:r>
          </w:p>
        </w:tc>
        <w:tc>
          <w:tcPr>
            <w:tcW w:w="2268" w:type="dxa"/>
            <w:vAlign w:val="center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yxfl_rejc</w:t>
            </w:r>
          </w:p>
        </w:tc>
        <w:tc>
          <w:tcPr>
            <w:tcW w:w="141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RE-夹层</w:t>
            </w:r>
          </w:p>
        </w:tc>
      </w:tr>
      <w:tr w:rsidR="00C65159" w:rsidTr="00C65159">
        <w:tc>
          <w:tcPr>
            <w:tcW w:w="184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营销分类</w:t>
            </w:r>
          </w:p>
        </w:tc>
        <w:tc>
          <w:tcPr>
            <w:tcW w:w="2268" w:type="dxa"/>
            <w:vAlign w:val="center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yxfl_vcpefof</w:t>
            </w:r>
          </w:p>
        </w:tc>
        <w:tc>
          <w:tcPr>
            <w:tcW w:w="141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VC/PE及FOF</w:t>
            </w:r>
          </w:p>
        </w:tc>
      </w:tr>
      <w:tr w:rsidR="00C65159" w:rsidTr="00C65159">
        <w:tc>
          <w:tcPr>
            <w:tcW w:w="184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营销分类</w:t>
            </w:r>
          </w:p>
        </w:tc>
        <w:tc>
          <w:tcPr>
            <w:tcW w:w="2268" w:type="dxa"/>
            <w:vAlign w:val="center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yxfl_ejsc</w:t>
            </w:r>
          </w:p>
        </w:tc>
        <w:tc>
          <w:tcPr>
            <w:tcW w:w="141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二级市场</w:t>
            </w:r>
          </w:p>
        </w:tc>
      </w:tr>
      <w:tr w:rsidR="00C65159" w:rsidTr="00C65159">
        <w:tc>
          <w:tcPr>
            <w:tcW w:w="184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营销分类</w:t>
            </w:r>
          </w:p>
        </w:tc>
        <w:tc>
          <w:tcPr>
            <w:tcW w:w="2268" w:type="dxa"/>
            <w:vAlign w:val="center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yxfl_qqwt</w:t>
            </w:r>
          </w:p>
        </w:tc>
        <w:tc>
          <w:tcPr>
            <w:tcW w:w="141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全权委托</w:t>
            </w:r>
          </w:p>
        </w:tc>
      </w:tr>
      <w:tr w:rsidR="00C65159" w:rsidTr="00C65159">
        <w:tc>
          <w:tcPr>
            <w:tcW w:w="184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营销分类</w:t>
            </w:r>
          </w:p>
        </w:tc>
        <w:tc>
          <w:tcPr>
            <w:tcW w:w="2268" w:type="dxa"/>
            <w:vAlign w:val="center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yxfl_ccjj</w:t>
            </w:r>
          </w:p>
        </w:tc>
        <w:tc>
          <w:tcPr>
            <w:tcW w:w="141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传承基金</w:t>
            </w:r>
          </w:p>
        </w:tc>
      </w:tr>
      <w:tr w:rsidR="00C65159" w:rsidTr="00C65159">
        <w:tc>
          <w:tcPr>
            <w:tcW w:w="184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营销分类</w:t>
            </w:r>
          </w:p>
        </w:tc>
        <w:tc>
          <w:tcPr>
            <w:tcW w:w="2268" w:type="dxa"/>
            <w:vAlign w:val="center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yxfl_lgd</w:t>
            </w:r>
          </w:p>
        </w:tc>
        <w:tc>
          <w:tcPr>
            <w:tcW w:w="141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类固定</w:t>
            </w:r>
          </w:p>
        </w:tc>
      </w:tr>
      <w:tr w:rsidR="00C65159" w:rsidTr="00C65159">
        <w:tc>
          <w:tcPr>
            <w:tcW w:w="184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营销分类</w:t>
            </w:r>
          </w:p>
        </w:tc>
        <w:tc>
          <w:tcPr>
            <w:tcW w:w="2268" w:type="dxa"/>
            <w:vAlign w:val="center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yxfl_gm</w:t>
            </w:r>
          </w:p>
        </w:tc>
        <w:tc>
          <w:tcPr>
            <w:tcW w:w="141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公募</w:t>
            </w:r>
          </w:p>
        </w:tc>
      </w:tr>
      <w:tr w:rsidR="00C65159" w:rsidTr="00C65159">
        <w:tc>
          <w:tcPr>
            <w:tcW w:w="184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营销分类</w:t>
            </w:r>
          </w:p>
        </w:tc>
        <w:tc>
          <w:tcPr>
            <w:tcW w:w="2268" w:type="dxa"/>
            <w:vAlign w:val="center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yxfl_xj</w:t>
            </w:r>
          </w:p>
        </w:tc>
        <w:tc>
          <w:tcPr>
            <w:tcW w:w="141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现金</w:t>
            </w:r>
          </w:p>
        </w:tc>
      </w:tr>
      <w:tr w:rsidR="00C65159" w:rsidTr="00C65159">
        <w:tc>
          <w:tcPr>
            <w:tcW w:w="184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营销分类</w:t>
            </w:r>
          </w:p>
        </w:tc>
        <w:tc>
          <w:tcPr>
            <w:tcW w:w="2268" w:type="dxa"/>
            <w:vAlign w:val="center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yxfl_qt</w:t>
            </w:r>
          </w:p>
        </w:tc>
        <w:tc>
          <w:tcPr>
            <w:tcW w:w="141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其他</w:t>
            </w:r>
          </w:p>
        </w:tc>
      </w:tr>
      <w:tr w:rsidR="00C65159" w:rsidTr="00C65159">
        <w:tc>
          <w:tcPr>
            <w:tcW w:w="184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营销分类</w:t>
            </w:r>
          </w:p>
        </w:tc>
        <w:tc>
          <w:tcPr>
            <w:tcW w:w="2268" w:type="dxa"/>
            <w:vAlign w:val="center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yxfl_qpz</w:t>
            </w:r>
          </w:p>
        </w:tc>
        <w:tc>
          <w:tcPr>
            <w:tcW w:w="1413" w:type="dxa"/>
            <w:vAlign w:val="bottom"/>
          </w:tcPr>
          <w:p w:rsidR="00C65159" w:rsidRDefault="00C65159" w:rsidP="00C65159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全配置</w:t>
            </w:r>
          </w:p>
        </w:tc>
      </w:tr>
    </w:tbl>
    <w:p w:rsidR="007B0F8A" w:rsidRDefault="007B0F8A" w:rsidP="00D8182F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 xml:space="preserve"> 3） 客户</w:t>
      </w:r>
      <w:r>
        <w:rPr>
          <w:rFonts w:ascii="微软雅黑" w:eastAsia="微软雅黑" w:hAnsi="微软雅黑"/>
          <w:szCs w:val="21"/>
          <w:lang w:eastAsia="zh-CN"/>
        </w:rPr>
        <w:t>类型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43"/>
        <w:gridCol w:w="2268"/>
        <w:gridCol w:w="1413"/>
      </w:tblGrid>
      <w:tr w:rsidR="00850A60" w:rsidTr="00662B45">
        <w:tc>
          <w:tcPr>
            <w:tcW w:w="1843" w:type="dxa"/>
          </w:tcPr>
          <w:p w:rsidR="00850A60" w:rsidRDefault="00850A60" w:rsidP="00662B45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字段</w:t>
            </w:r>
          </w:p>
        </w:tc>
        <w:tc>
          <w:tcPr>
            <w:tcW w:w="2268" w:type="dxa"/>
          </w:tcPr>
          <w:p w:rsidR="00850A60" w:rsidRDefault="00850A60" w:rsidP="00662B45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数据项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编码</w:t>
            </w:r>
          </w:p>
        </w:tc>
        <w:tc>
          <w:tcPr>
            <w:tcW w:w="1413" w:type="dxa"/>
          </w:tcPr>
          <w:p w:rsidR="00850A60" w:rsidRDefault="00850A60" w:rsidP="00662B45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字典</w:t>
            </w:r>
          </w:p>
        </w:tc>
      </w:tr>
      <w:tr w:rsidR="00850A60" w:rsidTr="00662B45">
        <w:tc>
          <w:tcPr>
            <w:tcW w:w="1843" w:type="dxa"/>
            <w:vAlign w:val="bottom"/>
          </w:tcPr>
          <w:p w:rsidR="00850A60" w:rsidRDefault="00850A60" w:rsidP="00662B45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客户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268" w:type="dxa"/>
            <w:vAlign w:val="center"/>
          </w:tcPr>
          <w:p w:rsidR="00850A60" w:rsidRPr="00850A60" w:rsidRDefault="00850A60" w:rsidP="00662B45">
            <w:pPr>
              <w:spacing w:before="12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50A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kyykhlx_gr</w:t>
            </w:r>
          </w:p>
        </w:tc>
        <w:tc>
          <w:tcPr>
            <w:tcW w:w="1413" w:type="dxa"/>
            <w:vAlign w:val="bottom"/>
          </w:tcPr>
          <w:p w:rsidR="00850A60" w:rsidRPr="00850A60" w:rsidRDefault="00850A60" w:rsidP="00662B45">
            <w:pPr>
              <w:spacing w:before="12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50A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个人客户</w:t>
            </w:r>
          </w:p>
        </w:tc>
      </w:tr>
      <w:tr w:rsidR="00850A60" w:rsidTr="00662B45">
        <w:tc>
          <w:tcPr>
            <w:tcW w:w="1843" w:type="dxa"/>
            <w:vAlign w:val="bottom"/>
          </w:tcPr>
          <w:p w:rsidR="00850A60" w:rsidRDefault="00850A60" w:rsidP="00662B45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客户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2268" w:type="dxa"/>
            <w:vAlign w:val="center"/>
          </w:tcPr>
          <w:p w:rsidR="00850A60" w:rsidRPr="00850A60" w:rsidRDefault="00850A60" w:rsidP="00662B45">
            <w:pPr>
              <w:spacing w:before="120"/>
              <w:ind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50A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kyykhlx_fr</w:t>
            </w:r>
          </w:p>
        </w:tc>
        <w:tc>
          <w:tcPr>
            <w:tcW w:w="1413" w:type="dxa"/>
            <w:vAlign w:val="bottom"/>
          </w:tcPr>
          <w:p w:rsidR="00850A60" w:rsidRPr="00850A60" w:rsidRDefault="00850A60" w:rsidP="00850A60">
            <w:pPr>
              <w:wordWrap w:val="0"/>
              <w:overflowPunct/>
              <w:autoSpaceDE/>
              <w:autoSpaceDN/>
              <w:adjustRightInd/>
              <w:spacing w:beforeLines="0" w:before="0" w:line="420" w:lineRule="atLeast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50A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法人客户</w:t>
            </w:r>
          </w:p>
        </w:tc>
      </w:tr>
    </w:tbl>
    <w:p w:rsidR="00D8182F" w:rsidRPr="00E22999" w:rsidRDefault="00D8182F" w:rsidP="00D8182F">
      <w:pPr>
        <w:spacing w:before="120"/>
        <w:ind w:firstLineChars="0" w:firstLine="0"/>
        <w:rPr>
          <w:lang w:eastAsia="zh-CN"/>
        </w:rPr>
      </w:pPr>
    </w:p>
    <w:p w:rsidR="00662B45" w:rsidRDefault="00662B45" w:rsidP="00662B45">
      <w:pPr>
        <w:pStyle w:val="3"/>
        <w:spacing w:before="120"/>
        <w:rPr>
          <w:i w:val="0"/>
          <w:lang w:val="en-GB" w:eastAsia="zh-CN"/>
        </w:rPr>
      </w:pPr>
      <w:bookmarkStart w:id="140" w:name="_Toc534726471"/>
      <w:r>
        <w:rPr>
          <w:rFonts w:hint="eastAsia"/>
          <w:i w:val="0"/>
          <w:lang w:val="en-GB" w:eastAsia="zh-CN"/>
        </w:rPr>
        <w:t>保险</w:t>
      </w:r>
      <w:r>
        <w:rPr>
          <w:i w:val="0"/>
          <w:lang w:val="en-GB" w:eastAsia="zh-CN"/>
        </w:rPr>
        <w:t>手工业绩</w:t>
      </w:r>
      <w:bookmarkEnd w:id="140"/>
    </w:p>
    <w:p w:rsidR="00662B45" w:rsidRPr="00E22999" w:rsidRDefault="00662B45" w:rsidP="00662B45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662B45" w:rsidRPr="00E22999" w:rsidRDefault="00662B45" w:rsidP="00662B45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 xml:space="preserve">1. 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662B45" w:rsidRPr="00E22999" w:rsidTr="00662B45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662B45" w:rsidRPr="00E22999" w:rsidRDefault="00662B45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662B45" w:rsidRPr="00E22999" w:rsidRDefault="00662B45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662B45" w:rsidRPr="00E22999" w:rsidRDefault="00662B45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662B45" w:rsidRPr="00E22999" w:rsidRDefault="00662B45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662B45" w:rsidRPr="00E22999" w:rsidRDefault="00662B45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662B45" w:rsidRPr="00E22999" w:rsidTr="00662B45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B45" w:rsidRPr="00E22999" w:rsidRDefault="00662B45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B45" w:rsidRPr="00E22999" w:rsidRDefault="00662B45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B45" w:rsidRPr="00E22999" w:rsidRDefault="00662B45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B45" w:rsidRPr="00E22999" w:rsidRDefault="00662B45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B45" w:rsidRPr="00E22999" w:rsidRDefault="00662B45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客户集团号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FgroupNum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87ED4" w:rsidRDefault="00662B45" w:rsidP="00662B45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662B45" w:rsidRPr="00E22999" w:rsidRDefault="00662B45" w:rsidP="00662B45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 xml:space="preserve">2. 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662B45" w:rsidRPr="00E22999" w:rsidTr="00662B45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662B45" w:rsidRPr="00E22999" w:rsidRDefault="00662B45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662B45" w:rsidRPr="00E22999" w:rsidRDefault="00662B45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662B45" w:rsidRPr="00E22999" w:rsidRDefault="00662B45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662B45" w:rsidRPr="00E22999" w:rsidRDefault="00662B45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662B45" w:rsidRPr="00E22999" w:rsidRDefault="00662B45" w:rsidP="00662B4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662B45" w:rsidRPr="00E22999" w:rsidTr="00662B45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序号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SequenceNum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344754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491D87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登记</w:t>
            </w:r>
            <w:r w:rsidR="00662B4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491D87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RegisterDate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区域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AreaCode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491D87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财富管理中心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BranchCode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所属理财师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VARCHAR2(48)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理财师工号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FpId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491D87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865EA5">
              <w:rPr>
                <w:rFonts w:hint="eastAsia"/>
              </w:rPr>
              <w:t>海外总保费</w:t>
            </w:r>
            <w:r w:rsidRPr="00865EA5">
              <w:rPr>
                <w:rFonts w:hint="eastAsia"/>
              </w:rPr>
              <w:t>(</w:t>
            </w:r>
            <w:r w:rsidRPr="00865EA5">
              <w:rPr>
                <w:rFonts w:hint="eastAsia"/>
              </w:rPr>
              <w:t>万</w:t>
            </w:r>
            <w:r w:rsidRPr="00865EA5">
              <w:rPr>
                <w:rFonts w:hint="eastAsia"/>
              </w:rPr>
              <w:t>)(</w:t>
            </w:r>
            <w:r w:rsidRPr="00865EA5">
              <w:t>USD</w:t>
            </w:r>
            <w:r w:rsidRPr="00865EA5">
              <w:rPr>
                <w:rFonts w:hint="eastAsia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OverseasGrossPremium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NUMBER(20, 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491D87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563C72">
              <w:rPr>
                <w:rFonts w:hint="eastAsia"/>
              </w:rPr>
              <w:t>总保费</w:t>
            </w:r>
            <w:r w:rsidRPr="00563C72">
              <w:rPr>
                <w:rFonts w:hint="eastAsia"/>
              </w:rPr>
              <w:t>(</w:t>
            </w:r>
            <w:r w:rsidRPr="00563C72">
              <w:rPr>
                <w:rFonts w:hint="eastAsia"/>
              </w:rPr>
              <w:t>万</w:t>
            </w:r>
            <w:r w:rsidRPr="00563C72">
              <w:rPr>
                <w:rFonts w:hint="eastAsia"/>
              </w:rPr>
              <w:t>)(</w:t>
            </w:r>
            <w:r w:rsidRPr="00563C72">
              <w:rPr>
                <w:rFonts w:hint="eastAsia"/>
              </w:rPr>
              <w:t>人民币</w:t>
            </w:r>
            <w:r w:rsidRPr="00563C72">
              <w:rPr>
                <w:rFonts w:hint="eastAsia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GrossPremium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NUMBER(20, 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营销业绩(万)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SaleAmount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NUMBER(20, 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折标业绩(万)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ConvertAmount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NUMBER(20, 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折标业绩(万) – 第二年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2ndConvertAmount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NUMBER(20, 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折标业绩(万) – 第三年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3rdConvertAmount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NUMBER(20, 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投保人姓名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ApplicantName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客户会员编号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Calibri" w:hAnsi="Calibri"/>
                <w:color w:val="000000"/>
                <w:szCs w:val="21"/>
              </w:rPr>
              <w:t>MemberCardNumber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预收保费日期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Calibri" w:hAnsi="Calibri"/>
                <w:color w:val="000000"/>
                <w:szCs w:val="21"/>
              </w:rPr>
              <w:t>AdvancePreimumDate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662B45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YYYY-MM-DD</w:t>
            </w: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承保日期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Calibri" w:hAnsi="Calibri"/>
                <w:color w:val="000000"/>
                <w:szCs w:val="21"/>
              </w:rPr>
              <w:t>UnderwritingDate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662B45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YYYY-MM-DD</w:t>
            </w: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已过犹豫期日期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Calibri" w:hAnsi="Calibri"/>
                <w:color w:val="000000"/>
                <w:szCs w:val="21"/>
              </w:rPr>
              <w:t>HesitantPeriod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662B45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YYYY-MM-DD</w:t>
            </w: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识别ID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Calibri" w:hAnsi="Calibri"/>
                <w:color w:val="000000"/>
                <w:szCs w:val="21"/>
              </w:rPr>
              <w:t>IdentityId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VARCHAR2(500)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缴费年期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Calibri" w:hAnsi="Calibri"/>
                <w:color w:val="000000"/>
                <w:szCs w:val="21"/>
              </w:rPr>
              <w:t>PaymentMethod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荣耀/香港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Calibri" w:hAnsi="Calibri"/>
                <w:color w:val="000000"/>
                <w:szCs w:val="21"/>
              </w:rPr>
              <w:t>IsGloryOrHK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规模保费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ScalePremium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NUMBER(20, 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汇率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业绩归属年度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PerformanceYear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NUMBER(18,0)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创建人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最后修改人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62B45" w:rsidRPr="00E22999" w:rsidTr="00662B45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最后修改时间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B45" w:rsidRPr="00E22999" w:rsidRDefault="00662B45" w:rsidP="00662B45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D8182F" w:rsidRDefault="00D8182F" w:rsidP="00D8182F">
      <w:pPr>
        <w:spacing w:before="120"/>
        <w:ind w:firstLine="420"/>
        <w:rPr>
          <w:lang w:val="en-GB" w:eastAsia="zh-CN"/>
        </w:rPr>
      </w:pPr>
    </w:p>
    <w:p w:rsidR="00D37296" w:rsidRDefault="00D37296" w:rsidP="00D37296">
      <w:pPr>
        <w:pStyle w:val="3"/>
        <w:spacing w:before="120"/>
        <w:rPr>
          <w:i w:val="0"/>
          <w:lang w:val="en-GB" w:eastAsia="zh-CN"/>
        </w:rPr>
      </w:pPr>
      <w:bookmarkStart w:id="141" w:name="_Toc534726472"/>
      <w:r>
        <w:rPr>
          <w:rFonts w:hint="eastAsia"/>
          <w:i w:val="0"/>
          <w:lang w:val="en-GB" w:eastAsia="zh-CN"/>
        </w:rPr>
        <w:t>转受让处理</w:t>
      </w:r>
      <w:bookmarkEnd w:id="141"/>
    </w:p>
    <w:p w:rsidR="00D37296" w:rsidRPr="00E22999" w:rsidRDefault="00D37296" w:rsidP="00D37296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</w:t>
      </w:r>
      <w:r w:rsidRPr="00E22999">
        <w:rPr>
          <w:rFonts w:ascii="微软雅黑" w:eastAsia="微软雅黑" w:hAnsi="微软雅黑"/>
          <w:szCs w:val="21"/>
          <w:lang w:eastAsia="zh-CN"/>
        </w:rPr>
        <w:t>：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web服务</w:t>
      </w:r>
    </w:p>
    <w:p w:rsidR="00D37296" w:rsidRPr="00E22999" w:rsidRDefault="00D37296" w:rsidP="00D37296">
      <w:pPr>
        <w:widowControl w:val="0"/>
        <w:overflowPunct/>
        <w:spacing w:beforeLines="0" w:before="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 xml:space="preserve">1. 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275"/>
        <w:gridCol w:w="2410"/>
      </w:tblGrid>
      <w:tr w:rsidR="00D37296" w:rsidRPr="00E22999" w:rsidTr="00436D7D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37296" w:rsidRPr="00E22999" w:rsidRDefault="00D37296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37296" w:rsidRPr="00E22999" w:rsidRDefault="00D37296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37296" w:rsidRPr="00E22999" w:rsidRDefault="00D37296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37296" w:rsidRPr="00E22999" w:rsidRDefault="00D37296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37296" w:rsidRPr="00E22999" w:rsidRDefault="00D37296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37296" w:rsidRPr="00E22999" w:rsidTr="00436D7D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7296" w:rsidRPr="00E22999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起始时间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7296" w:rsidRPr="00E22999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Starttime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296" w:rsidRPr="00E22999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296" w:rsidRPr="00E22999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296" w:rsidRPr="00E22999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的开始时间</w:t>
            </w:r>
          </w:p>
        </w:tc>
      </w:tr>
      <w:tr w:rsidR="00D37296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296" w:rsidRPr="00E22999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结束时间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296" w:rsidRPr="00E22999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Endtime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296" w:rsidRPr="00E22999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Datatime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296" w:rsidRPr="00E22999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296" w:rsidRPr="00E22999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取数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的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结束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时间</w:t>
            </w:r>
          </w:p>
        </w:tc>
      </w:tr>
      <w:tr w:rsidR="00D37296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296" w:rsidRPr="00E22999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37296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转受让记录Id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7296" w:rsidRPr="00E22999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3729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FundTransferRecId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296" w:rsidRPr="00E22999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3729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296" w:rsidRPr="00E22999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296" w:rsidRPr="00E87ED4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D37296" w:rsidRPr="00E22999" w:rsidRDefault="00D37296" w:rsidP="00D37296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 w:cs="Courier New"/>
          <w:noProof/>
          <w:sz w:val="20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 xml:space="preserve">2. 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接口输出参数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2127"/>
        <w:gridCol w:w="1275"/>
        <w:gridCol w:w="2410"/>
      </w:tblGrid>
      <w:tr w:rsidR="00D37296" w:rsidRPr="00E22999" w:rsidTr="00436D7D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37296" w:rsidRPr="00E22999" w:rsidRDefault="00D37296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37296" w:rsidRPr="00E22999" w:rsidRDefault="00D37296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37296" w:rsidRPr="00E22999" w:rsidRDefault="00D37296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37296" w:rsidRPr="00E22999" w:rsidRDefault="00D37296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37296" w:rsidRPr="00E22999" w:rsidRDefault="00D37296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37296" w:rsidRPr="00E22999" w:rsidTr="00436D7D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D37296" w:rsidRPr="00E22999" w:rsidRDefault="00D37296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【主键</w:t>
            </w: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】</w:t>
            </w:r>
          </w:p>
          <w:p w:rsidR="00D37296" w:rsidRPr="00E22999" w:rsidRDefault="006518A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37296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转受让记录Id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D37296" w:rsidRPr="00E22999" w:rsidRDefault="006518A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3729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FundTransferRecId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D37296" w:rsidRPr="00E22999" w:rsidRDefault="006518A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D3729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D37296" w:rsidRPr="00E22999" w:rsidRDefault="00D37296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uto"/>
            <w:vAlign w:val="center"/>
          </w:tcPr>
          <w:p w:rsidR="00D37296" w:rsidRPr="00E22999" w:rsidRDefault="00D37296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转让客户ID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TransferClientId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受让客户ID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AcceptClientId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批次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BatchCode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基金代码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FundCode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Status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F41E34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字典值</w:t>
            </w: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条形码编号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BarCode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转让价款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TransferPaid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认购金额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SubscriptionAmount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lastRenderedPageBreak/>
              <w:t>本金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PrincipalAmount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发生日期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RecDate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字典</w:t>
            </w:r>
            <w:r w:rsidR="00EF25F8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code</w:t>
            </w: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产品ID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ProductId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是否已打印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HasPrint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备注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Remark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财产份额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PropertyShare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6518A3">
              <w:rPr>
                <w:rFonts w:ascii="微软雅黑" w:eastAsia="微软雅黑" w:hAnsi="微软雅黑" w:hint="eastAsia"/>
                <w:sz w:val="20"/>
                <w:lang w:eastAsia="zh-CN"/>
              </w:rPr>
              <w:t>转受让客户是否有关联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IsConnectedClient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关联关系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Correlation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折标系数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FoldCoefficient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折标业绩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FoldPerformance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费率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FeeRate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D843F9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收费基准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FeeBasis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NUMBER(20,2)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F41E34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字典</w:t>
            </w:r>
            <w:r w:rsidR="00EF25F8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code</w:t>
            </w: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转受让原因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TransferReason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管理人费用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ManagerFee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VARCHAR2(500)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962897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6518A3" w:rsidRDefault="00962897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业资费用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2897" w:rsidRPr="00EA5C76" w:rsidRDefault="00962897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IndustryCost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97" w:rsidRPr="00962897" w:rsidRDefault="00962897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97" w:rsidRPr="00E22999" w:rsidRDefault="00962897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D843F9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6518A3" w:rsidRDefault="00D843F9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份额类别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EA5C76" w:rsidRDefault="00D843F9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ShareCatID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962897" w:rsidRDefault="00D843F9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NUMBER(22,4)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D843F9" w:rsidRDefault="00D843F9" w:rsidP="00D843F9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16ED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3F9" w:rsidRPr="00E22999" w:rsidRDefault="00D843F9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D843F9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6518A3" w:rsidRDefault="00D843F9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分红类型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EA5C76" w:rsidRDefault="00D843F9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DividendType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962897" w:rsidRDefault="00D843F9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D843F9" w:rsidRDefault="00D843F9" w:rsidP="00D843F9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16ED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3F9" w:rsidRPr="00E22999" w:rsidRDefault="00D843F9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D843F9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6518A3" w:rsidRDefault="00D843F9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账户类型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EA5C76" w:rsidRDefault="00D843F9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AccountType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962897" w:rsidRDefault="00D843F9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D843F9" w:rsidRDefault="00D843F9" w:rsidP="00D843F9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16ED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3F9" w:rsidRPr="00E22999" w:rsidRDefault="00D843F9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D843F9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6518A3" w:rsidRDefault="00D843F9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6518A3">
              <w:rPr>
                <w:rFonts w:ascii="微软雅黑" w:eastAsia="微软雅黑" w:hAnsi="微软雅黑" w:hint="eastAsia"/>
                <w:sz w:val="20"/>
                <w:lang w:eastAsia="zh-CN"/>
              </w:rPr>
              <w:t>用印文档是否审核通过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EA5C76" w:rsidRDefault="00D843F9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IsSealPackPass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962897" w:rsidRDefault="00D843F9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D843F9" w:rsidRDefault="00D843F9" w:rsidP="00D843F9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16ED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3F9" w:rsidRPr="00E22999" w:rsidRDefault="00D843F9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D843F9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6518A3" w:rsidRDefault="00D843F9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申请退回/失效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EA5C76" w:rsidRDefault="00D843F9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ApplyToRejectOrInvalid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962897" w:rsidRDefault="00D843F9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D843F9" w:rsidRDefault="00D843F9" w:rsidP="00D843F9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16ED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3F9" w:rsidRPr="00E22999" w:rsidRDefault="00D843F9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D843F9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6518A3" w:rsidRDefault="00D843F9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申请退回/失效原因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EA5C76" w:rsidRDefault="00D843F9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ApplyToRejectOrInvalidReason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962897" w:rsidRDefault="00D843F9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D843F9" w:rsidRDefault="00D843F9" w:rsidP="00D843F9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16ED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3F9" w:rsidRPr="00E22999" w:rsidRDefault="00D843F9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D843F9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6518A3" w:rsidRDefault="00D843F9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失效原因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EA5C76" w:rsidRDefault="00D843F9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InvalidReason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962897" w:rsidRDefault="00D843F9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VARCHAR2(500)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D843F9" w:rsidRDefault="00D843F9" w:rsidP="00D843F9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16ED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3F9" w:rsidRPr="00E22999" w:rsidRDefault="00D843F9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D843F9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6518A3" w:rsidRDefault="00D843F9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lastRenderedPageBreak/>
              <w:t>逻辑删除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EA5C76" w:rsidRDefault="00D843F9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IsDeleted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962897" w:rsidRDefault="00D843F9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VARCHAR2(500)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D843F9" w:rsidRDefault="00D843F9" w:rsidP="00D843F9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16ED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3F9" w:rsidRPr="00E22999" w:rsidRDefault="00D843F9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D843F9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6518A3" w:rsidRDefault="00D843F9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添加人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EA5C76" w:rsidRDefault="00D843F9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CreatedById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962897" w:rsidRDefault="00D843F9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D843F9" w:rsidRDefault="00D843F9" w:rsidP="00D843F9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16ED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3F9" w:rsidRPr="00E22999" w:rsidRDefault="00D843F9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D843F9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6518A3" w:rsidRDefault="00D843F9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添加日期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EA5C76" w:rsidRDefault="00D843F9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CreatedTime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962897" w:rsidRDefault="00D843F9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D843F9" w:rsidRDefault="00D843F9" w:rsidP="00D843F9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16ED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3F9" w:rsidRPr="00E22999" w:rsidRDefault="00D843F9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D843F9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6518A3" w:rsidRDefault="00D843F9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最后更新人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EA5C76" w:rsidRDefault="00D843F9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LastModifiedById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962897" w:rsidRDefault="00D843F9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D843F9" w:rsidRDefault="00D843F9" w:rsidP="00D843F9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16ED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3F9" w:rsidRPr="00E22999" w:rsidRDefault="00D843F9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D843F9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6518A3" w:rsidRDefault="00D843F9" w:rsidP="006518A3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6518A3">
              <w:rPr>
                <w:rFonts w:ascii="微软雅黑" w:eastAsia="微软雅黑" w:hAnsi="微软雅黑" w:hint="eastAsia"/>
                <w:sz w:val="20"/>
              </w:rPr>
              <w:t>最后更新日期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43F9" w:rsidRPr="00EA5C76" w:rsidRDefault="00D843F9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A5C76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LastModifiedTime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962897" w:rsidRDefault="00D843F9" w:rsidP="00962897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62897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VARCHAR2(36)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3F9" w:rsidRPr="00D843F9" w:rsidRDefault="00D843F9" w:rsidP="00D843F9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916ED2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3F9" w:rsidRPr="00E22999" w:rsidRDefault="00D843F9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6518A3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18A3" w:rsidRPr="00EA5C76" w:rsidRDefault="008E7405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预约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8E7405">
              <w:rPr>
                <w:rFonts w:ascii="微软雅黑" w:eastAsia="微软雅黑" w:hAnsi="微软雅黑" w:hint="eastAsia"/>
                <w:sz w:val="20"/>
              </w:rPr>
              <w:t>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8A3" w:rsidRPr="00344754" w:rsidRDefault="008E7405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8E7405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RESERVECLIENTNAME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8A3" w:rsidRPr="00344754" w:rsidRDefault="008E7405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8E7405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VARCHAR2(200)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8A3" w:rsidRDefault="00D843F9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8A3" w:rsidRPr="00E22999" w:rsidRDefault="006518A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EA5C76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5C76" w:rsidRPr="00EA5C76" w:rsidRDefault="008E7405" w:rsidP="00EA5C76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20"/>
              </w:rPr>
            </w:pPr>
            <w:r w:rsidRPr="008E7405">
              <w:rPr>
                <w:rFonts w:ascii="微软雅黑" w:eastAsia="微软雅黑" w:hAnsi="微软雅黑" w:hint="eastAsia"/>
                <w:sz w:val="20"/>
              </w:rPr>
              <w:t>是否开启重打印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C76" w:rsidRPr="00344754" w:rsidRDefault="008E7405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8E7405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ISOPENREPRINT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C76" w:rsidRPr="00344754" w:rsidRDefault="008E7405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8E7405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VARCHAR2(1)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C76" w:rsidRDefault="00D843F9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C76" w:rsidRPr="00E22999" w:rsidRDefault="00EA5C76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D37296" w:rsidRDefault="00D37296" w:rsidP="00D37296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>3. 字典值</w:t>
      </w:r>
    </w:p>
    <w:p w:rsidR="00D37296" w:rsidRPr="0012359A" w:rsidRDefault="0012359A" w:rsidP="0012359A">
      <w:pPr>
        <w:pStyle w:val="af3"/>
        <w:numPr>
          <w:ilvl w:val="0"/>
          <w:numId w:val="30"/>
        </w:numPr>
        <w:spacing w:before="120"/>
        <w:ind w:firstLineChars="0"/>
        <w:rPr>
          <w:rFonts w:ascii="微软雅黑" w:eastAsia="微软雅黑" w:hAnsi="微软雅黑"/>
          <w:szCs w:val="21"/>
        </w:rPr>
      </w:pPr>
      <w:r w:rsidRPr="0012359A">
        <w:rPr>
          <w:rFonts w:ascii="微软雅黑" w:eastAsia="微软雅黑" w:hAnsi="微软雅黑" w:hint="eastAsia"/>
          <w:szCs w:val="21"/>
        </w:rPr>
        <w:t>转受让处理状态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43"/>
        <w:gridCol w:w="3283"/>
        <w:gridCol w:w="1134"/>
      </w:tblGrid>
      <w:tr w:rsidR="00D37296" w:rsidTr="00EF25F8">
        <w:tc>
          <w:tcPr>
            <w:tcW w:w="1843" w:type="dxa"/>
          </w:tcPr>
          <w:p w:rsidR="00D37296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字段</w:t>
            </w:r>
          </w:p>
        </w:tc>
        <w:tc>
          <w:tcPr>
            <w:tcW w:w="3283" w:type="dxa"/>
          </w:tcPr>
          <w:p w:rsidR="00D37296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数据项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编码</w:t>
            </w:r>
          </w:p>
        </w:tc>
        <w:tc>
          <w:tcPr>
            <w:tcW w:w="1134" w:type="dxa"/>
          </w:tcPr>
          <w:p w:rsidR="00D37296" w:rsidRDefault="00D37296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字典</w:t>
            </w:r>
          </w:p>
        </w:tc>
      </w:tr>
      <w:tr w:rsidR="00D37296" w:rsidTr="00EF25F8">
        <w:tc>
          <w:tcPr>
            <w:tcW w:w="1843" w:type="dxa"/>
            <w:vAlign w:val="bottom"/>
          </w:tcPr>
          <w:p w:rsidR="00D37296" w:rsidRDefault="00EF25F8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转受让处理状态</w:t>
            </w:r>
          </w:p>
        </w:tc>
        <w:tc>
          <w:tcPr>
            <w:tcW w:w="3283" w:type="dxa"/>
            <w:vAlign w:val="center"/>
          </w:tcPr>
          <w:p w:rsidR="00D37296" w:rsidRDefault="00EF25F8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/>
                <w:szCs w:val="21"/>
                <w:lang w:eastAsia="zh-CN"/>
              </w:rPr>
              <w:t>transferstatus_accepted</w:t>
            </w:r>
          </w:p>
        </w:tc>
        <w:tc>
          <w:tcPr>
            <w:tcW w:w="1134" w:type="dxa"/>
            <w:vAlign w:val="bottom"/>
          </w:tcPr>
          <w:p w:rsidR="00D37296" w:rsidRDefault="00EF25F8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 w:hint="eastAsia"/>
                <w:szCs w:val="21"/>
                <w:lang w:eastAsia="zh-CN"/>
              </w:rPr>
              <w:t>已受理</w:t>
            </w:r>
          </w:p>
        </w:tc>
      </w:tr>
      <w:tr w:rsidR="00EF25F8" w:rsidTr="00EF25F8">
        <w:tc>
          <w:tcPr>
            <w:tcW w:w="1843" w:type="dxa"/>
            <w:vAlign w:val="bottom"/>
          </w:tcPr>
          <w:p w:rsidR="00EF25F8" w:rsidRDefault="00EF25F8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转受让处理状态</w:t>
            </w:r>
          </w:p>
        </w:tc>
        <w:tc>
          <w:tcPr>
            <w:tcW w:w="3283" w:type="dxa"/>
          </w:tcPr>
          <w:p w:rsidR="00EF25F8" w:rsidRPr="00EF25F8" w:rsidRDefault="00EF25F8" w:rsidP="00EF25F8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/>
                <w:szCs w:val="21"/>
                <w:lang w:eastAsia="zh-CN"/>
              </w:rPr>
              <w:t>transferstatus_initial_approved</w:t>
            </w:r>
          </w:p>
        </w:tc>
        <w:tc>
          <w:tcPr>
            <w:tcW w:w="1134" w:type="dxa"/>
          </w:tcPr>
          <w:p w:rsidR="00EF25F8" w:rsidRPr="00EF25F8" w:rsidRDefault="00EF25F8" w:rsidP="00EF25F8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 w:hint="eastAsia"/>
                <w:szCs w:val="21"/>
                <w:lang w:eastAsia="zh-CN"/>
              </w:rPr>
              <w:t>初审通过</w:t>
            </w:r>
          </w:p>
        </w:tc>
      </w:tr>
      <w:tr w:rsidR="00EF25F8" w:rsidTr="00EF25F8">
        <w:tc>
          <w:tcPr>
            <w:tcW w:w="1843" w:type="dxa"/>
            <w:vAlign w:val="bottom"/>
          </w:tcPr>
          <w:p w:rsidR="00EF25F8" w:rsidRDefault="00EF25F8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转受让处理状态</w:t>
            </w:r>
          </w:p>
        </w:tc>
        <w:tc>
          <w:tcPr>
            <w:tcW w:w="3283" w:type="dxa"/>
          </w:tcPr>
          <w:p w:rsidR="00EF25F8" w:rsidRPr="00EF25F8" w:rsidRDefault="00EF25F8" w:rsidP="00EF25F8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/>
                <w:szCs w:val="21"/>
                <w:lang w:eastAsia="zh-CN"/>
              </w:rPr>
              <w:t>transferstatus_signoff</w:t>
            </w:r>
          </w:p>
        </w:tc>
        <w:tc>
          <w:tcPr>
            <w:tcW w:w="1134" w:type="dxa"/>
          </w:tcPr>
          <w:p w:rsidR="00EF25F8" w:rsidRPr="00EF25F8" w:rsidRDefault="00EF25F8" w:rsidP="00EF25F8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 w:hint="eastAsia"/>
                <w:szCs w:val="21"/>
                <w:lang w:eastAsia="zh-CN"/>
              </w:rPr>
              <w:t>已签约</w:t>
            </w:r>
          </w:p>
        </w:tc>
      </w:tr>
      <w:tr w:rsidR="00EF25F8" w:rsidTr="00EF25F8">
        <w:tc>
          <w:tcPr>
            <w:tcW w:w="1843" w:type="dxa"/>
            <w:vAlign w:val="bottom"/>
          </w:tcPr>
          <w:p w:rsidR="00EF25F8" w:rsidRDefault="00EF25F8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转受让处理状态</w:t>
            </w:r>
          </w:p>
        </w:tc>
        <w:tc>
          <w:tcPr>
            <w:tcW w:w="3283" w:type="dxa"/>
          </w:tcPr>
          <w:p w:rsidR="00EF25F8" w:rsidRPr="00EF25F8" w:rsidRDefault="00EF25F8" w:rsidP="00EF25F8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/>
                <w:szCs w:val="21"/>
                <w:lang w:eastAsia="zh-CN"/>
              </w:rPr>
              <w:t>transferstatus_to_confirm</w:t>
            </w:r>
          </w:p>
        </w:tc>
        <w:tc>
          <w:tcPr>
            <w:tcW w:w="1134" w:type="dxa"/>
          </w:tcPr>
          <w:p w:rsidR="00EF25F8" w:rsidRPr="00EF25F8" w:rsidRDefault="00EF25F8" w:rsidP="00EF25F8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 w:hint="eastAsia"/>
                <w:szCs w:val="21"/>
                <w:lang w:eastAsia="zh-CN"/>
              </w:rPr>
              <w:t>复审中</w:t>
            </w:r>
          </w:p>
        </w:tc>
      </w:tr>
      <w:tr w:rsidR="00EF25F8" w:rsidTr="00EF25F8">
        <w:tc>
          <w:tcPr>
            <w:tcW w:w="1843" w:type="dxa"/>
            <w:vAlign w:val="bottom"/>
          </w:tcPr>
          <w:p w:rsidR="00EF25F8" w:rsidRDefault="00EF25F8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转受让处理状态</w:t>
            </w:r>
          </w:p>
        </w:tc>
        <w:tc>
          <w:tcPr>
            <w:tcW w:w="3283" w:type="dxa"/>
          </w:tcPr>
          <w:p w:rsidR="00EF25F8" w:rsidRPr="00EF25F8" w:rsidRDefault="00EF25F8" w:rsidP="00EF25F8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/>
                <w:szCs w:val="21"/>
                <w:lang w:eastAsia="zh-CN"/>
              </w:rPr>
              <w:t>transferstatus_confirmed</w:t>
            </w:r>
          </w:p>
        </w:tc>
        <w:tc>
          <w:tcPr>
            <w:tcW w:w="1134" w:type="dxa"/>
          </w:tcPr>
          <w:p w:rsidR="00EF25F8" w:rsidRPr="00EF25F8" w:rsidRDefault="00EF25F8" w:rsidP="00EF25F8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 w:hint="eastAsia"/>
                <w:szCs w:val="21"/>
                <w:lang w:eastAsia="zh-CN"/>
              </w:rPr>
              <w:t>复审完成</w:t>
            </w:r>
          </w:p>
        </w:tc>
      </w:tr>
      <w:tr w:rsidR="00EF25F8" w:rsidTr="00EF25F8">
        <w:tc>
          <w:tcPr>
            <w:tcW w:w="1843" w:type="dxa"/>
            <w:vAlign w:val="bottom"/>
          </w:tcPr>
          <w:p w:rsidR="00EF25F8" w:rsidRDefault="00EF25F8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转受让处理状态</w:t>
            </w:r>
          </w:p>
        </w:tc>
        <w:tc>
          <w:tcPr>
            <w:tcW w:w="3283" w:type="dxa"/>
          </w:tcPr>
          <w:p w:rsidR="00EF25F8" w:rsidRPr="00EF25F8" w:rsidRDefault="00EF25F8" w:rsidP="00EF25F8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/>
                <w:szCs w:val="21"/>
                <w:lang w:eastAsia="zh-CN"/>
              </w:rPr>
              <w:t>transferstatus_inprogress</w:t>
            </w:r>
          </w:p>
        </w:tc>
        <w:tc>
          <w:tcPr>
            <w:tcW w:w="1134" w:type="dxa"/>
          </w:tcPr>
          <w:p w:rsidR="00EF25F8" w:rsidRPr="00EF25F8" w:rsidRDefault="00EF25F8" w:rsidP="00EF25F8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 w:hint="eastAsia"/>
                <w:szCs w:val="21"/>
                <w:lang w:eastAsia="zh-CN"/>
              </w:rPr>
              <w:t>变更中</w:t>
            </w:r>
          </w:p>
        </w:tc>
      </w:tr>
      <w:tr w:rsidR="00EF25F8" w:rsidTr="00EF25F8">
        <w:tc>
          <w:tcPr>
            <w:tcW w:w="1843" w:type="dxa"/>
            <w:vAlign w:val="bottom"/>
          </w:tcPr>
          <w:p w:rsidR="00EF25F8" w:rsidRDefault="00EF25F8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转受让处理状态</w:t>
            </w:r>
          </w:p>
        </w:tc>
        <w:tc>
          <w:tcPr>
            <w:tcW w:w="3283" w:type="dxa"/>
          </w:tcPr>
          <w:p w:rsidR="00EF25F8" w:rsidRPr="00EF25F8" w:rsidRDefault="00EF25F8" w:rsidP="00EF25F8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/>
                <w:szCs w:val="21"/>
                <w:lang w:eastAsia="zh-CN"/>
              </w:rPr>
              <w:t>transferstatus_effective</w:t>
            </w:r>
          </w:p>
        </w:tc>
        <w:tc>
          <w:tcPr>
            <w:tcW w:w="1134" w:type="dxa"/>
          </w:tcPr>
          <w:p w:rsidR="00EF25F8" w:rsidRPr="00EF25F8" w:rsidRDefault="00EF25F8" w:rsidP="00EF25F8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 w:hint="eastAsia"/>
                <w:szCs w:val="21"/>
                <w:lang w:eastAsia="zh-CN"/>
              </w:rPr>
              <w:t>成交</w:t>
            </w:r>
          </w:p>
        </w:tc>
      </w:tr>
      <w:tr w:rsidR="00EF25F8" w:rsidTr="00EF25F8">
        <w:tc>
          <w:tcPr>
            <w:tcW w:w="1843" w:type="dxa"/>
            <w:vAlign w:val="bottom"/>
          </w:tcPr>
          <w:p w:rsidR="00EF25F8" w:rsidRDefault="00EF25F8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转受让处理状态</w:t>
            </w:r>
          </w:p>
        </w:tc>
        <w:tc>
          <w:tcPr>
            <w:tcW w:w="3283" w:type="dxa"/>
          </w:tcPr>
          <w:p w:rsidR="00EF25F8" w:rsidRPr="00EF25F8" w:rsidRDefault="00EF25F8" w:rsidP="00EF25F8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/>
                <w:szCs w:val="21"/>
                <w:lang w:eastAsia="zh-CN"/>
              </w:rPr>
              <w:t>transferstatus_invalid</w:t>
            </w:r>
          </w:p>
        </w:tc>
        <w:tc>
          <w:tcPr>
            <w:tcW w:w="1134" w:type="dxa"/>
          </w:tcPr>
          <w:p w:rsidR="00EF25F8" w:rsidRPr="00EF25F8" w:rsidRDefault="00EF25F8" w:rsidP="00EF25F8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EF25F8">
              <w:rPr>
                <w:rFonts w:ascii="微软雅黑" w:eastAsia="微软雅黑" w:hAnsi="微软雅黑" w:hint="eastAsia"/>
                <w:szCs w:val="21"/>
                <w:lang w:eastAsia="zh-CN"/>
              </w:rPr>
              <w:t>失败</w:t>
            </w:r>
          </w:p>
        </w:tc>
      </w:tr>
    </w:tbl>
    <w:p w:rsidR="00D37296" w:rsidRDefault="00D37296" w:rsidP="00D8182F">
      <w:pPr>
        <w:spacing w:before="120"/>
        <w:ind w:firstLine="420"/>
        <w:rPr>
          <w:lang w:val="en-GB" w:eastAsia="zh-CN"/>
        </w:rPr>
      </w:pPr>
    </w:p>
    <w:p w:rsidR="0012359A" w:rsidRDefault="0012359A" w:rsidP="0012359A">
      <w:pPr>
        <w:pStyle w:val="af3"/>
        <w:numPr>
          <w:ilvl w:val="0"/>
          <w:numId w:val="30"/>
        </w:numPr>
        <w:spacing w:before="120"/>
        <w:ind w:firstLineChars="0"/>
        <w:rPr>
          <w:rFonts w:ascii="微软雅黑" w:eastAsia="微软雅黑" w:hAnsi="微软雅黑"/>
          <w:szCs w:val="21"/>
        </w:rPr>
      </w:pPr>
      <w:r w:rsidRPr="006518A3">
        <w:rPr>
          <w:rFonts w:ascii="微软雅黑" w:eastAsia="微软雅黑" w:hAnsi="微软雅黑" w:hint="eastAsia"/>
          <w:sz w:val="20"/>
          <w:szCs w:val="20"/>
        </w:rPr>
        <w:t>收费基准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43"/>
        <w:gridCol w:w="3283"/>
        <w:gridCol w:w="1134"/>
      </w:tblGrid>
      <w:tr w:rsidR="0012359A" w:rsidTr="00436D7D">
        <w:tc>
          <w:tcPr>
            <w:tcW w:w="1843" w:type="dxa"/>
          </w:tcPr>
          <w:p w:rsidR="0012359A" w:rsidRDefault="0012359A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字段</w:t>
            </w:r>
          </w:p>
        </w:tc>
        <w:tc>
          <w:tcPr>
            <w:tcW w:w="3283" w:type="dxa"/>
          </w:tcPr>
          <w:p w:rsidR="0012359A" w:rsidRDefault="0012359A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数据项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编码</w:t>
            </w:r>
          </w:p>
        </w:tc>
        <w:tc>
          <w:tcPr>
            <w:tcW w:w="1134" w:type="dxa"/>
          </w:tcPr>
          <w:p w:rsidR="0012359A" w:rsidRDefault="0012359A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字典</w:t>
            </w:r>
          </w:p>
        </w:tc>
      </w:tr>
      <w:tr w:rsidR="0012359A" w:rsidTr="00436D7D">
        <w:tc>
          <w:tcPr>
            <w:tcW w:w="1843" w:type="dxa"/>
            <w:vAlign w:val="bottom"/>
          </w:tcPr>
          <w:p w:rsidR="0012359A" w:rsidRDefault="0012359A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12359A">
              <w:rPr>
                <w:rFonts w:ascii="微软雅黑" w:eastAsia="微软雅黑" w:hAnsi="微软雅黑" w:hint="eastAsia"/>
                <w:szCs w:val="21"/>
                <w:lang w:eastAsia="zh-CN"/>
              </w:rPr>
              <w:t>转受让收费基准</w:t>
            </w:r>
          </w:p>
        </w:tc>
        <w:tc>
          <w:tcPr>
            <w:tcW w:w="3283" w:type="dxa"/>
            <w:vAlign w:val="center"/>
          </w:tcPr>
          <w:p w:rsidR="0012359A" w:rsidRDefault="0012359A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12359A">
              <w:rPr>
                <w:rFonts w:ascii="微软雅黑" w:eastAsia="微软雅黑" w:hAnsi="微软雅黑"/>
                <w:szCs w:val="21"/>
                <w:lang w:eastAsia="zh-CN"/>
              </w:rPr>
              <w:t>fee_base_subscriptionamount</w:t>
            </w:r>
          </w:p>
        </w:tc>
        <w:tc>
          <w:tcPr>
            <w:tcW w:w="1134" w:type="dxa"/>
            <w:vAlign w:val="bottom"/>
          </w:tcPr>
          <w:p w:rsidR="0012359A" w:rsidRDefault="0012359A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12359A">
              <w:rPr>
                <w:rFonts w:ascii="微软雅黑" w:eastAsia="微软雅黑" w:hAnsi="微软雅黑" w:hint="eastAsia"/>
                <w:szCs w:val="21"/>
                <w:lang w:eastAsia="zh-CN"/>
              </w:rPr>
              <w:t>认缴金额</w:t>
            </w:r>
          </w:p>
        </w:tc>
      </w:tr>
      <w:tr w:rsidR="0012359A" w:rsidTr="00436D7D">
        <w:tc>
          <w:tcPr>
            <w:tcW w:w="1843" w:type="dxa"/>
            <w:vAlign w:val="bottom"/>
          </w:tcPr>
          <w:p w:rsidR="0012359A" w:rsidRDefault="0012359A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12359A">
              <w:rPr>
                <w:rFonts w:ascii="微软雅黑" w:eastAsia="微软雅黑" w:hAnsi="微软雅黑" w:hint="eastAsia"/>
                <w:szCs w:val="21"/>
                <w:lang w:eastAsia="zh-CN"/>
              </w:rPr>
              <w:t>转受让收费基准</w:t>
            </w:r>
          </w:p>
        </w:tc>
        <w:tc>
          <w:tcPr>
            <w:tcW w:w="3283" w:type="dxa"/>
          </w:tcPr>
          <w:p w:rsidR="0012359A" w:rsidRPr="00EF25F8" w:rsidRDefault="0012359A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12359A">
              <w:rPr>
                <w:rFonts w:ascii="微软雅黑" w:eastAsia="微软雅黑" w:hAnsi="微软雅黑"/>
                <w:szCs w:val="21"/>
                <w:lang w:eastAsia="zh-CN"/>
              </w:rPr>
              <w:t>fee_base_principalamount</w:t>
            </w:r>
          </w:p>
        </w:tc>
        <w:tc>
          <w:tcPr>
            <w:tcW w:w="1134" w:type="dxa"/>
          </w:tcPr>
          <w:p w:rsidR="0012359A" w:rsidRPr="00EF25F8" w:rsidRDefault="0012359A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12359A">
              <w:rPr>
                <w:rFonts w:ascii="微软雅黑" w:eastAsia="微软雅黑" w:hAnsi="微软雅黑" w:hint="eastAsia"/>
                <w:szCs w:val="21"/>
                <w:lang w:eastAsia="zh-CN"/>
              </w:rPr>
              <w:t>实缴金额</w:t>
            </w:r>
          </w:p>
        </w:tc>
      </w:tr>
    </w:tbl>
    <w:p w:rsidR="0012359A" w:rsidRPr="00D8182F" w:rsidRDefault="0012359A" w:rsidP="00D8182F">
      <w:pPr>
        <w:spacing w:before="120"/>
        <w:ind w:firstLine="420"/>
        <w:rPr>
          <w:lang w:val="en-GB" w:eastAsia="zh-CN"/>
        </w:rPr>
      </w:pPr>
    </w:p>
    <w:p w:rsidR="00D47BAC" w:rsidRDefault="00D47BAC" w:rsidP="00D47BAC">
      <w:pPr>
        <w:pStyle w:val="3"/>
        <w:spacing w:before="120"/>
        <w:rPr>
          <w:lang w:val="en-GB" w:eastAsia="zh-CN"/>
        </w:rPr>
      </w:pPr>
      <w:bookmarkStart w:id="142" w:name="_Toc534726473"/>
      <w:r>
        <w:rPr>
          <w:rFonts w:hint="eastAsia"/>
          <w:lang w:val="en-GB" w:eastAsia="zh-CN"/>
        </w:rPr>
        <w:t>项目人员</w:t>
      </w:r>
    </w:p>
    <w:p w:rsidR="00D47BAC" w:rsidRDefault="00D47BAC" w:rsidP="00D47BAC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>接口功能：向周边</w:t>
      </w:r>
      <w:r>
        <w:rPr>
          <w:rFonts w:ascii="微软雅黑" w:eastAsia="微软雅黑" w:hAnsi="微软雅黑"/>
          <w:szCs w:val="21"/>
          <w:lang w:eastAsia="zh-CN"/>
        </w:rPr>
        <w:t>系统</w:t>
      </w:r>
      <w:r>
        <w:rPr>
          <w:rFonts w:ascii="微软雅黑" w:eastAsia="微软雅黑" w:hAnsi="微软雅黑" w:hint="eastAsia"/>
          <w:szCs w:val="21"/>
          <w:lang w:eastAsia="zh-CN"/>
        </w:rPr>
        <w:t>提供CBS</w:t>
      </w:r>
      <w:r>
        <w:rPr>
          <w:rFonts w:ascii="微软雅黑" w:eastAsia="微软雅黑" w:hAnsi="微软雅黑"/>
          <w:szCs w:val="21"/>
          <w:lang w:eastAsia="zh-CN"/>
        </w:rPr>
        <w:t>项目</w:t>
      </w:r>
      <w:r>
        <w:rPr>
          <w:rFonts w:ascii="微软雅黑" w:eastAsia="微软雅黑" w:hAnsi="微软雅黑" w:hint="eastAsia"/>
          <w:szCs w:val="21"/>
          <w:lang w:eastAsia="zh-CN"/>
        </w:rPr>
        <w:t>上</w:t>
      </w:r>
      <w:r>
        <w:rPr>
          <w:rFonts w:ascii="微软雅黑" w:eastAsia="微软雅黑" w:hAnsi="微软雅黑"/>
          <w:szCs w:val="21"/>
          <w:lang w:eastAsia="zh-CN"/>
        </w:rPr>
        <w:t>的</w:t>
      </w:r>
      <w:r>
        <w:rPr>
          <w:rFonts w:ascii="微软雅黑" w:eastAsia="微软雅黑" w:hAnsi="微软雅黑" w:hint="eastAsia"/>
          <w:szCs w:val="21"/>
          <w:lang w:eastAsia="zh-CN"/>
        </w:rPr>
        <w:t>相关有效状态</w:t>
      </w:r>
      <w:r>
        <w:rPr>
          <w:rFonts w:ascii="微软雅黑" w:eastAsia="微软雅黑" w:hAnsi="微软雅黑"/>
          <w:szCs w:val="21"/>
          <w:lang w:eastAsia="zh-CN"/>
        </w:rPr>
        <w:t>的人员</w:t>
      </w:r>
      <w:r>
        <w:rPr>
          <w:rFonts w:ascii="微软雅黑" w:eastAsia="微软雅黑" w:hAnsi="微软雅黑" w:hint="eastAsia"/>
          <w:szCs w:val="21"/>
          <w:lang w:eastAsia="zh-CN"/>
        </w:rPr>
        <w:t>清单</w:t>
      </w:r>
      <w:r>
        <w:rPr>
          <w:rFonts w:ascii="微软雅黑" w:eastAsia="微软雅黑" w:hAnsi="微软雅黑"/>
          <w:szCs w:val="21"/>
          <w:lang w:eastAsia="zh-CN"/>
        </w:rPr>
        <w:t>，</w:t>
      </w:r>
      <w:r>
        <w:rPr>
          <w:rFonts w:ascii="微软雅黑" w:eastAsia="微软雅黑" w:hAnsi="微软雅黑" w:hint="eastAsia"/>
          <w:szCs w:val="21"/>
          <w:lang w:eastAsia="zh-CN"/>
        </w:rPr>
        <w:t>如</w:t>
      </w:r>
      <w:r>
        <w:rPr>
          <w:rFonts w:ascii="微软雅黑" w:eastAsia="微软雅黑" w:hAnsi="微软雅黑"/>
          <w:szCs w:val="21"/>
          <w:lang w:eastAsia="zh-CN"/>
        </w:rPr>
        <w:t>产品</w:t>
      </w:r>
      <w:r>
        <w:rPr>
          <w:rFonts w:ascii="微软雅黑" w:eastAsia="微软雅黑" w:hAnsi="微软雅黑" w:hint="eastAsia"/>
          <w:szCs w:val="21"/>
          <w:lang w:eastAsia="zh-CN"/>
        </w:rPr>
        <w:t>经理</w:t>
      </w:r>
      <w:r>
        <w:rPr>
          <w:rFonts w:ascii="微软雅黑" w:eastAsia="微软雅黑" w:hAnsi="微软雅黑"/>
          <w:szCs w:val="21"/>
          <w:lang w:eastAsia="zh-CN"/>
        </w:rPr>
        <w:t>、营销人员、存续经理、存续总监</w:t>
      </w:r>
    </w:p>
    <w:p w:rsidR="00D47BAC" w:rsidRDefault="00D47BAC" w:rsidP="00D47BAC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接口方式：</w:t>
      </w:r>
      <w:r>
        <w:rPr>
          <w:rFonts w:ascii="微软雅黑" w:eastAsia="微软雅黑" w:hAnsi="微软雅黑" w:hint="eastAsia"/>
          <w:szCs w:val="21"/>
          <w:lang w:eastAsia="zh-CN"/>
        </w:rPr>
        <w:t>实时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web</w:t>
      </w:r>
      <w:r>
        <w:rPr>
          <w:rFonts w:ascii="微软雅黑" w:eastAsia="微软雅黑" w:hAnsi="微软雅黑" w:hint="eastAsia"/>
          <w:szCs w:val="21"/>
          <w:lang w:eastAsia="zh-CN"/>
        </w:rPr>
        <w:t>服务</w:t>
      </w:r>
    </w:p>
    <w:p w:rsidR="00D47BAC" w:rsidRDefault="00D47BAC" w:rsidP="00D47BAC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>数据来源：CBS</w:t>
      </w:r>
    </w:p>
    <w:p w:rsidR="00D47BAC" w:rsidRPr="00E22999" w:rsidRDefault="00D47BAC" w:rsidP="00D47BAC">
      <w:pPr>
        <w:widowControl w:val="0"/>
        <w:overflowPunct/>
        <w:spacing w:before="120" w:line="360" w:lineRule="auto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 xml:space="preserve">1. 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接口输入</w:t>
      </w:r>
      <w:r w:rsidRPr="00E22999">
        <w:rPr>
          <w:rFonts w:ascii="微软雅黑" w:eastAsia="微软雅黑" w:hAnsi="微软雅黑"/>
          <w:szCs w:val="21"/>
          <w:lang w:eastAsia="zh-CN"/>
        </w:rPr>
        <w:t>参数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858"/>
        <w:gridCol w:w="2111"/>
        <w:gridCol w:w="1105"/>
        <w:gridCol w:w="2410"/>
      </w:tblGrid>
      <w:tr w:rsidR="00D47BAC" w:rsidRPr="00E22999" w:rsidTr="00436D7D">
        <w:trPr>
          <w:trHeight w:val="457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47BAC" w:rsidRPr="00E22999" w:rsidRDefault="00D47BAC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47BAC" w:rsidRPr="00E22999" w:rsidRDefault="00D47BAC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21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47BAC" w:rsidRPr="00E22999" w:rsidRDefault="00D47BAC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47BAC" w:rsidRPr="00E22999" w:rsidRDefault="00D47BAC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D47BAC" w:rsidRPr="00E22999" w:rsidRDefault="00D47BAC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D47BAC" w:rsidRPr="00E22999" w:rsidTr="00436D7D">
        <w:trPr>
          <w:trHeight w:val="5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BAC" w:rsidRPr="00E22999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项目I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BAC" w:rsidRPr="00E22999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ProjectId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BAC" w:rsidRPr="00E22999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String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BAC" w:rsidRPr="00E22999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BAC" w:rsidRPr="00E87ED4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支持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多值，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多个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时以逗号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（英文，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半角）分隔</w:t>
            </w:r>
          </w:p>
        </w:tc>
      </w:tr>
    </w:tbl>
    <w:p w:rsidR="00D47BAC" w:rsidRPr="00E22999" w:rsidRDefault="00D47BAC" w:rsidP="00D47BAC">
      <w:pPr>
        <w:overflowPunct/>
        <w:autoSpaceDE/>
        <w:autoSpaceDN/>
        <w:adjustRightInd/>
        <w:spacing w:beforeLines="0" w:before="0"/>
        <w:ind w:firstLineChars="0" w:firstLine="0"/>
        <w:textAlignment w:val="auto"/>
        <w:rPr>
          <w:rFonts w:ascii="微软雅黑" w:eastAsia="微软雅黑" w:hAnsi="微软雅黑" w:cs="Courier New" w:hint="eastAsia"/>
          <w:noProof/>
          <w:sz w:val="20"/>
          <w:lang w:eastAsia="zh-CN"/>
        </w:rPr>
      </w:pPr>
      <w:r>
        <w:rPr>
          <w:rFonts w:ascii="微软雅黑" w:eastAsia="微软雅黑" w:hAnsi="微软雅黑"/>
          <w:szCs w:val="21"/>
          <w:lang w:eastAsia="zh-CN"/>
        </w:rPr>
        <w:br w:type="page"/>
      </w:r>
      <w:r>
        <w:rPr>
          <w:rFonts w:ascii="微软雅黑" w:eastAsia="微软雅黑" w:hAnsi="微软雅黑" w:hint="eastAsia"/>
          <w:szCs w:val="21"/>
          <w:lang w:eastAsia="zh-CN"/>
        </w:rPr>
        <w:lastRenderedPageBreak/>
        <w:t>2.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接口输出</w:t>
      </w:r>
      <w:r w:rsidR="00D46529">
        <w:rPr>
          <w:rFonts w:ascii="微软雅黑" w:eastAsia="微软雅黑" w:hAnsi="微软雅黑" w:hint="eastAsia"/>
          <w:szCs w:val="21"/>
          <w:lang w:eastAsia="zh-CN"/>
        </w:rPr>
        <w:t>数据结构（Jso</w:t>
      </w:r>
      <w:r w:rsidR="00D46529">
        <w:rPr>
          <w:rFonts w:ascii="微软雅黑" w:eastAsia="微软雅黑" w:hAnsi="微软雅黑"/>
          <w:szCs w:val="21"/>
          <w:lang w:eastAsia="zh-CN"/>
        </w:rPr>
        <w:t>n）</w:t>
      </w:r>
    </w:p>
    <w:tbl>
      <w:tblPr>
        <w:tblW w:w="1159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64"/>
        <w:gridCol w:w="822"/>
        <w:gridCol w:w="1531"/>
        <w:gridCol w:w="1871"/>
        <w:gridCol w:w="1021"/>
        <w:gridCol w:w="1134"/>
        <w:gridCol w:w="2268"/>
        <w:gridCol w:w="1985"/>
      </w:tblGrid>
      <w:tr w:rsidR="00436D7D" w:rsidRPr="00E22999" w:rsidTr="00F51A83">
        <w:trPr>
          <w:gridAfter w:val="1"/>
          <w:wAfter w:w="1985" w:type="dxa"/>
          <w:trHeight w:val="457"/>
        </w:trPr>
        <w:tc>
          <w:tcPr>
            <w:tcW w:w="3317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</w:tcPr>
          <w:p w:rsidR="00436D7D" w:rsidRPr="00E22999" w:rsidRDefault="00F51A83" w:rsidP="00F51A83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lang w:eastAsia="zh-CN"/>
              </w:rPr>
              <w:t>字段名&amp;输出节点</w:t>
            </w:r>
            <w:r>
              <w:rPr>
                <w:rFonts w:ascii="微软雅黑" w:eastAsia="微软雅黑" w:hAnsi="微软雅黑"/>
                <w:b/>
                <w:lang w:eastAsia="zh-CN"/>
              </w:rPr>
              <w:t>层级</w:t>
            </w:r>
          </w:p>
        </w:tc>
        <w:tc>
          <w:tcPr>
            <w:tcW w:w="1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36D7D" w:rsidRPr="00E22999" w:rsidRDefault="00436D7D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column name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36D7D" w:rsidRPr="00E22999" w:rsidRDefault="00436D7D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436D7D" w:rsidRPr="00E22999" w:rsidRDefault="00436D7D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可否为空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vAlign w:val="center"/>
            <w:hideMark/>
          </w:tcPr>
          <w:p w:rsidR="00436D7D" w:rsidRPr="00E22999" w:rsidRDefault="00436D7D" w:rsidP="00436D7D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E22999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436D7D" w:rsidRPr="00E22999" w:rsidTr="00F51A83">
        <w:trPr>
          <w:gridAfter w:val="1"/>
          <w:wAfter w:w="1985" w:type="dxa"/>
          <w:trHeight w:val="457"/>
        </w:trPr>
        <w:tc>
          <w:tcPr>
            <w:tcW w:w="3317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</w:tcPr>
          <w:p w:rsidR="00436D7D" w:rsidRPr="00E068DF" w:rsidRDefault="00436D7D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1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436D7D" w:rsidRDefault="006C3891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projects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436D7D" w:rsidRPr="00344754" w:rsidRDefault="00436D7D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436D7D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uto"/>
            <w:vAlign w:val="center"/>
          </w:tcPr>
          <w:p w:rsidR="00436D7D" w:rsidRPr="00E22999" w:rsidRDefault="00436D7D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F51A83" w:rsidRPr="00E22999" w:rsidTr="00F51A83">
        <w:trPr>
          <w:gridAfter w:val="1"/>
          <w:wAfter w:w="1985" w:type="dxa"/>
          <w:trHeight w:val="457"/>
        </w:trPr>
        <w:tc>
          <w:tcPr>
            <w:tcW w:w="964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000000"/>
            </w:tcBorders>
            <w:shd w:val="clear" w:color="000000" w:fill="auto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35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F51A83" w:rsidRPr="00E068DF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18"/>
                <w:szCs w:val="18"/>
                <w:lang w:eastAsia="zh-CN"/>
              </w:rPr>
              <w:t>项目</w:t>
            </w:r>
            <w:r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F51A83" w:rsidRDefault="006C3891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projectid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F51A83" w:rsidRPr="00344754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N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uto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F51A83" w:rsidRPr="00E22999" w:rsidTr="00F51A83">
        <w:trPr>
          <w:gridAfter w:val="1"/>
          <w:wAfter w:w="1985" w:type="dxa"/>
          <w:trHeight w:val="457"/>
        </w:trPr>
        <w:tc>
          <w:tcPr>
            <w:tcW w:w="964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000000" w:fill="auto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35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F51A83" w:rsidRPr="00E068DF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18"/>
                <w:szCs w:val="18"/>
                <w:lang w:eastAsia="zh-CN"/>
              </w:rPr>
              <w:t>营销</w:t>
            </w:r>
            <w:r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  <w:t>人员</w:t>
            </w:r>
          </w:p>
        </w:tc>
        <w:tc>
          <w:tcPr>
            <w:tcW w:w="1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F51A83" w:rsidRDefault="006C3891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  <w:t>salesmanager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F51A83" w:rsidRPr="00344754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uto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F51A83" w:rsidRPr="00E22999" w:rsidTr="00F51A83">
        <w:trPr>
          <w:gridAfter w:val="1"/>
          <w:wAfter w:w="1985" w:type="dxa"/>
          <w:trHeight w:val="457"/>
        </w:trPr>
        <w:tc>
          <w:tcPr>
            <w:tcW w:w="964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000000" w:fill="auto"/>
          </w:tcPr>
          <w:p w:rsidR="00F51A83" w:rsidRPr="00E068DF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822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F51A83" w:rsidRPr="00E068DF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F51A83" w:rsidRPr="00E068DF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  <w:r w:rsidRPr="00E068DF">
              <w:rPr>
                <w:rFonts w:ascii="微软雅黑" w:eastAsia="微软雅黑" w:hAnsi="微软雅黑" w:cs="Courier New" w:hint="eastAsia"/>
                <w:noProof/>
                <w:sz w:val="18"/>
                <w:szCs w:val="18"/>
                <w:lang w:eastAsia="zh-CN"/>
              </w:rPr>
              <w:t>人员</w:t>
            </w:r>
            <w:r w:rsidRPr="00E068DF"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  <w:t>域账号</w:t>
            </w:r>
          </w:p>
        </w:tc>
        <w:tc>
          <w:tcPr>
            <w:tcW w:w="1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F51A83" w:rsidRPr="00E22999" w:rsidRDefault="006C3891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useruid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uto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域账号</w:t>
            </w:r>
          </w:p>
        </w:tc>
      </w:tr>
      <w:tr w:rsidR="00F51A83" w:rsidRPr="00E22999" w:rsidTr="00F51A83">
        <w:trPr>
          <w:gridAfter w:val="1"/>
          <w:wAfter w:w="1985" w:type="dxa"/>
          <w:trHeight w:val="555"/>
        </w:trPr>
        <w:tc>
          <w:tcPr>
            <w:tcW w:w="964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F51A83" w:rsidRPr="00CC18B6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1A83" w:rsidRPr="00CC18B6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Pr="00CC18B6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人员渠道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1A83" w:rsidRPr="00E22999" w:rsidRDefault="006C3891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userchannel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见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下方渠道字典</w:t>
            </w:r>
          </w:p>
        </w:tc>
      </w:tr>
      <w:tr w:rsidR="00F51A83" w:rsidRPr="00E22999" w:rsidTr="00F51A83">
        <w:trPr>
          <w:trHeight w:val="555"/>
        </w:trPr>
        <w:tc>
          <w:tcPr>
            <w:tcW w:w="964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353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1A83" w:rsidRPr="00E068DF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18"/>
                <w:szCs w:val="18"/>
                <w:lang w:eastAsia="zh-CN"/>
              </w:rPr>
              <w:t>投后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1A83" w:rsidRDefault="006C3891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  <w:t>posti</w:t>
            </w:r>
            <w:r w:rsidRPr="00D315C6"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  <w:t>nvestment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F51A83" w:rsidRPr="00E22999" w:rsidTr="00F51A83">
        <w:trPr>
          <w:trHeight w:val="555"/>
        </w:trPr>
        <w:tc>
          <w:tcPr>
            <w:tcW w:w="964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F51A83" w:rsidRPr="00E068DF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1A83" w:rsidRPr="00E068DF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Pr="00E068DF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  <w:r w:rsidRPr="00E068DF">
              <w:rPr>
                <w:rFonts w:ascii="微软雅黑" w:eastAsia="微软雅黑" w:hAnsi="微软雅黑" w:cs="Courier New" w:hint="eastAsia"/>
                <w:noProof/>
                <w:sz w:val="18"/>
                <w:szCs w:val="18"/>
                <w:lang w:eastAsia="zh-CN"/>
              </w:rPr>
              <w:t>人员</w:t>
            </w:r>
            <w:r w:rsidRPr="00E068DF"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  <w:t>域账号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1A83" w:rsidRPr="00E22999" w:rsidRDefault="006C3891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useruid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域账号</w:t>
            </w:r>
          </w:p>
        </w:tc>
        <w:tc>
          <w:tcPr>
            <w:tcW w:w="1985" w:type="dxa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F51A83" w:rsidRPr="00E22999" w:rsidTr="00F51A83">
        <w:trPr>
          <w:trHeight w:val="555"/>
        </w:trPr>
        <w:tc>
          <w:tcPr>
            <w:tcW w:w="964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F51A83" w:rsidRPr="00D315C6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82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1A83" w:rsidRPr="00D315C6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人员岗位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1A83" w:rsidRDefault="006C3891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userpost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见下方</w:t>
            </w:r>
            <w:r w:rsidRPr="00FC73B3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人员</w:t>
            </w:r>
            <w:r w:rsidRPr="00FC73B3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类型字典</w:t>
            </w:r>
          </w:p>
        </w:tc>
        <w:tc>
          <w:tcPr>
            <w:tcW w:w="1985" w:type="dxa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F51A83" w:rsidRPr="00E22999" w:rsidTr="00F51A83">
        <w:trPr>
          <w:trHeight w:val="555"/>
        </w:trPr>
        <w:tc>
          <w:tcPr>
            <w:tcW w:w="964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F51A83" w:rsidRPr="00D315C6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822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1A83" w:rsidRPr="00D315C6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 w:rsidRPr="00733847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是否在Home存续信息中发布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1A83" w:rsidRDefault="006C3891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isopenhome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F51A83" w:rsidRPr="00E22999" w:rsidTr="00F51A83">
        <w:trPr>
          <w:trHeight w:val="555"/>
        </w:trPr>
        <w:tc>
          <w:tcPr>
            <w:tcW w:w="964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2353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1A83" w:rsidRPr="00E068DF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18"/>
                <w:szCs w:val="18"/>
                <w:lang w:eastAsia="zh-CN"/>
              </w:rPr>
              <w:t>投前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1A83" w:rsidRDefault="006C3891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  <w:t>p</w:t>
            </w:r>
            <w:r w:rsidRPr="00D315C6"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  <w:t>re</w:t>
            </w:r>
            <w:r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  <w:t>i</w:t>
            </w:r>
            <w:r w:rsidRPr="00D315C6"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  <w:t>nvestment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F51A83" w:rsidRPr="00E22999" w:rsidTr="00F51A83">
        <w:trPr>
          <w:trHeight w:val="555"/>
        </w:trPr>
        <w:tc>
          <w:tcPr>
            <w:tcW w:w="964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F51A83" w:rsidRPr="00D315C6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Pr="00D315C6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Pr="00E068DF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</w:pPr>
            <w:r w:rsidRPr="00E068DF">
              <w:rPr>
                <w:rFonts w:ascii="微软雅黑" w:eastAsia="微软雅黑" w:hAnsi="微软雅黑" w:cs="Courier New" w:hint="eastAsia"/>
                <w:noProof/>
                <w:sz w:val="18"/>
                <w:szCs w:val="18"/>
                <w:lang w:eastAsia="zh-CN"/>
              </w:rPr>
              <w:t>人员</w:t>
            </w:r>
            <w:r w:rsidRPr="00E068DF">
              <w:rPr>
                <w:rFonts w:ascii="微软雅黑" w:eastAsia="微软雅黑" w:hAnsi="微软雅黑" w:cs="Courier New"/>
                <w:noProof/>
                <w:sz w:val="18"/>
                <w:szCs w:val="18"/>
                <w:lang w:eastAsia="zh-CN"/>
              </w:rPr>
              <w:t>域账号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1A83" w:rsidRPr="00E22999" w:rsidRDefault="006C3891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useruid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域账号</w:t>
            </w:r>
          </w:p>
        </w:tc>
        <w:tc>
          <w:tcPr>
            <w:tcW w:w="1985" w:type="dxa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  <w:tr w:rsidR="00F51A83" w:rsidRPr="00E22999" w:rsidTr="00F51A83">
        <w:trPr>
          <w:trHeight w:val="555"/>
        </w:trPr>
        <w:tc>
          <w:tcPr>
            <w:tcW w:w="9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人员岗位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1A83" w:rsidRDefault="006C3891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userpost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A83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productmanager-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经理</w:t>
            </w:r>
          </w:p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productdirector-</w:t>
            </w: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产品</w:t>
            </w:r>
            <w:r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总监</w:t>
            </w:r>
          </w:p>
        </w:tc>
        <w:tc>
          <w:tcPr>
            <w:tcW w:w="1985" w:type="dxa"/>
            <w:vAlign w:val="center"/>
          </w:tcPr>
          <w:p w:rsidR="00F51A83" w:rsidRPr="00E22999" w:rsidRDefault="00F51A83" w:rsidP="00436D7D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</w:p>
        </w:tc>
      </w:tr>
    </w:tbl>
    <w:p w:rsidR="006C3891" w:rsidRDefault="006C3891" w:rsidP="00D47BAC">
      <w:pPr>
        <w:spacing w:before="120"/>
        <w:ind w:firstLine="420"/>
        <w:rPr>
          <w:lang w:val="en-GB" w:eastAsia="zh-CN"/>
        </w:rPr>
      </w:pPr>
    </w:p>
    <w:p w:rsidR="00683B4F" w:rsidRDefault="00683B4F" w:rsidP="00D47BAC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接口</w:t>
      </w:r>
      <w:r>
        <w:rPr>
          <w:lang w:val="en-GB" w:eastAsia="zh-CN"/>
        </w:rPr>
        <w:t>输出格式</w:t>
      </w:r>
      <w:r>
        <w:rPr>
          <w:rFonts w:hint="eastAsia"/>
          <w:lang w:val="en-GB" w:eastAsia="zh-CN"/>
        </w:rPr>
        <w:t>样例</w:t>
      </w:r>
      <w:r>
        <w:rPr>
          <w:lang w:val="en-GB" w:eastAsia="zh-CN"/>
        </w:rPr>
        <w:t>：</w:t>
      </w:r>
    </w:p>
    <w:p w:rsidR="009513C3" w:rsidRPr="009513C3" w:rsidRDefault="009513C3" w:rsidP="009513C3">
      <w:pPr>
        <w:spacing w:before="120"/>
        <w:ind w:firstLine="420"/>
        <w:rPr>
          <w:lang w:val="en-GB" w:eastAsia="zh-CN"/>
        </w:rPr>
      </w:pPr>
      <w:r w:rsidRPr="009513C3">
        <w:rPr>
          <w:lang w:val="en-GB" w:eastAsia="zh-CN"/>
        </w:rPr>
        <w:t xml:space="preserve">projects: </w:t>
      </w:r>
    </w:p>
    <w:p w:rsidR="009513C3" w:rsidRPr="009513C3" w:rsidRDefault="009513C3" w:rsidP="009513C3">
      <w:pPr>
        <w:spacing w:before="120"/>
        <w:ind w:firstLine="420"/>
        <w:rPr>
          <w:lang w:val="en-GB" w:eastAsia="zh-CN"/>
        </w:rPr>
      </w:pPr>
      <w:r w:rsidRPr="009513C3">
        <w:rPr>
          <w:lang w:val="en-GB" w:eastAsia="zh-CN"/>
        </w:rPr>
        <w:t>[</w:t>
      </w:r>
    </w:p>
    <w:p w:rsidR="009513C3" w:rsidRPr="009513C3" w:rsidRDefault="009513C3" w:rsidP="009513C3">
      <w:pPr>
        <w:spacing w:before="120"/>
        <w:ind w:firstLine="420"/>
        <w:rPr>
          <w:lang w:val="en-GB" w:eastAsia="zh-CN"/>
        </w:rPr>
      </w:pPr>
      <w:r w:rsidRPr="009513C3">
        <w:rPr>
          <w:lang w:val="en-GB" w:eastAsia="zh-CN"/>
        </w:rPr>
        <w:t xml:space="preserve">    {</w:t>
      </w:r>
    </w:p>
    <w:p w:rsidR="009513C3" w:rsidRPr="009513C3" w:rsidRDefault="009513C3" w:rsidP="009513C3">
      <w:pPr>
        <w:spacing w:before="120"/>
        <w:ind w:firstLine="420"/>
        <w:rPr>
          <w:lang w:val="en-GB" w:eastAsia="zh-CN"/>
        </w:rPr>
      </w:pPr>
      <w:r w:rsidRPr="009513C3">
        <w:rPr>
          <w:lang w:val="en-GB" w:eastAsia="zh-CN"/>
        </w:rPr>
        <w:t xml:space="preserve">        projectid: '1234',</w:t>
      </w:r>
    </w:p>
    <w:p w:rsidR="009513C3" w:rsidRPr="009513C3" w:rsidRDefault="009513C3" w:rsidP="009513C3">
      <w:pPr>
        <w:spacing w:before="120"/>
        <w:ind w:firstLine="420"/>
        <w:rPr>
          <w:lang w:val="en-GB" w:eastAsia="zh-CN"/>
        </w:rPr>
      </w:pPr>
      <w:r w:rsidRPr="009513C3">
        <w:rPr>
          <w:lang w:val="en-GB" w:eastAsia="zh-CN"/>
        </w:rPr>
        <w:t xml:space="preserve">        salesmanager:[{useruid:'',userchannel:''},{useruid:'',userchannel:''}],</w:t>
      </w:r>
    </w:p>
    <w:p w:rsidR="009513C3" w:rsidRPr="009513C3" w:rsidRDefault="009513C3" w:rsidP="009513C3">
      <w:pPr>
        <w:spacing w:before="120"/>
        <w:ind w:firstLine="420"/>
        <w:rPr>
          <w:lang w:val="en-GB" w:eastAsia="zh-CN"/>
        </w:rPr>
      </w:pPr>
      <w:r w:rsidRPr="009513C3">
        <w:rPr>
          <w:lang w:val="en-GB" w:eastAsia="zh-CN"/>
        </w:rPr>
        <w:t xml:space="preserve">        postinvestment: [{useruid:'',userpost:'',isopenhome:''},{useruid:'',userpost:'',isopenhome:''}],</w:t>
      </w:r>
    </w:p>
    <w:p w:rsidR="009513C3" w:rsidRPr="009513C3" w:rsidRDefault="009513C3" w:rsidP="009513C3">
      <w:pPr>
        <w:spacing w:before="120"/>
        <w:ind w:firstLine="420"/>
        <w:rPr>
          <w:lang w:val="en-GB" w:eastAsia="zh-CN"/>
        </w:rPr>
      </w:pPr>
      <w:r w:rsidRPr="009513C3">
        <w:rPr>
          <w:lang w:val="en-GB" w:eastAsia="zh-CN"/>
        </w:rPr>
        <w:t xml:space="preserve">        preinvestment:[{useruid:'',userpost:''},{useruid:'',userpost:''}]</w:t>
      </w:r>
    </w:p>
    <w:p w:rsidR="009513C3" w:rsidRPr="009513C3" w:rsidRDefault="009513C3" w:rsidP="009513C3">
      <w:pPr>
        <w:spacing w:before="120"/>
        <w:ind w:firstLine="420"/>
        <w:rPr>
          <w:lang w:val="en-GB" w:eastAsia="zh-CN"/>
        </w:rPr>
      </w:pPr>
      <w:r w:rsidRPr="009513C3">
        <w:rPr>
          <w:lang w:val="en-GB" w:eastAsia="zh-CN"/>
        </w:rPr>
        <w:t xml:space="preserve">    },</w:t>
      </w:r>
    </w:p>
    <w:p w:rsidR="009513C3" w:rsidRPr="009513C3" w:rsidRDefault="009513C3" w:rsidP="009513C3">
      <w:pPr>
        <w:spacing w:before="120"/>
        <w:ind w:firstLine="420"/>
        <w:rPr>
          <w:lang w:val="en-GB" w:eastAsia="zh-CN"/>
        </w:rPr>
      </w:pPr>
      <w:r w:rsidRPr="009513C3">
        <w:rPr>
          <w:lang w:val="en-GB" w:eastAsia="zh-CN"/>
        </w:rPr>
        <w:t xml:space="preserve">    {</w:t>
      </w:r>
    </w:p>
    <w:p w:rsidR="009513C3" w:rsidRPr="009513C3" w:rsidRDefault="009513C3" w:rsidP="009513C3">
      <w:pPr>
        <w:spacing w:before="120"/>
        <w:ind w:firstLine="420"/>
        <w:rPr>
          <w:lang w:val="en-GB" w:eastAsia="zh-CN"/>
        </w:rPr>
      </w:pPr>
      <w:r w:rsidRPr="009513C3">
        <w:rPr>
          <w:lang w:val="en-GB" w:eastAsia="zh-CN"/>
        </w:rPr>
        <w:t xml:space="preserve">        projectid: '</w:t>
      </w:r>
      <w:r>
        <w:rPr>
          <w:lang w:val="en-GB" w:eastAsia="zh-CN"/>
        </w:rPr>
        <w:t>abcd</w:t>
      </w:r>
      <w:r w:rsidRPr="009513C3">
        <w:rPr>
          <w:lang w:val="en-GB" w:eastAsia="zh-CN"/>
        </w:rPr>
        <w:t>',</w:t>
      </w:r>
    </w:p>
    <w:p w:rsidR="009513C3" w:rsidRPr="009513C3" w:rsidRDefault="009513C3" w:rsidP="009513C3">
      <w:pPr>
        <w:spacing w:before="120"/>
        <w:ind w:firstLine="420"/>
        <w:rPr>
          <w:lang w:val="en-GB" w:eastAsia="zh-CN"/>
        </w:rPr>
      </w:pPr>
      <w:r w:rsidRPr="009513C3">
        <w:rPr>
          <w:lang w:val="en-GB" w:eastAsia="zh-CN"/>
        </w:rPr>
        <w:t xml:space="preserve">        salesmanager:[{useruid:'',userchannel:''},{useruid:'',userchannel:''}],</w:t>
      </w:r>
    </w:p>
    <w:p w:rsidR="009513C3" w:rsidRPr="009513C3" w:rsidRDefault="009513C3" w:rsidP="009513C3">
      <w:pPr>
        <w:spacing w:before="120"/>
        <w:ind w:firstLine="420"/>
        <w:rPr>
          <w:lang w:val="en-GB" w:eastAsia="zh-CN"/>
        </w:rPr>
      </w:pPr>
      <w:r w:rsidRPr="009513C3">
        <w:rPr>
          <w:lang w:val="en-GB" w:eastAsia="zh-CN"/>
        </w:rPr>
        <w:lastRenderedPageBreak/>
        <w:t xml:space="preserve">        postinvestment: [{useruid:'',userpost:'',isopenhome:''},{useruid:'',userpost:'',isopenhome:''}],</w:t>
      </w:r>
    </w:p>
    <w:p w:rsidR="009513C3" w:rsidRPr="009513C3" w:rsidRDefault="009513C3" w:rsidP="009513C3">
      <w:pPr>
        <w:spacing w:before="120"/>
        <w:ind w:firstLine="420"/>
        <w:rPr>
          <w:lang w:val="en-GB" w:eastAsia="zh-CN"/>
        </w:rPr>
      </w:pPr>
      <w:r w:rsidRPr="009513C3">
        <w:rPr>
          <w:lang w:val="en-GB" w:eastAsia="zh-CN"/>
        </w:rPr>
        <w:t xml:space="preserve">        preinvestment:[{useruid:'',userpost:''},{useruid:'',userpost:''}]</w:t>
      </w:r>
    </w:p>
    <w:p w:rsidR="009513C3" w:rsidRPr="009513C3" w:rsidRDefault="009513C3" w:rsidP="009513C3">
      <w:pPr>
        <w:spacing w:before="120"/>
        <w:ind w:firstLine="420"/>
        <w:rPr>
          <w:lang w:val="en-GB" w:eastAsia="zh-CN"/>
        </w:rPr>
      </w:pPr>
      <w:r w:rsidRPr="009513C3">
        <w:rPr>
          <w:lang w:val="en-GB" w:eastAsia="zh-CN"/>
        </w:rPr>
        <w:t xml:space="preserve">    }</w:t>
      </w:r>
    </w:p>
    <w:p w:rsidR="00683B4F" w:rsidRDefault="009513C3" w:rsidP="009513C3">
      <w:pPr>
        <w:spacing w:before="120"/>
        <w:ind w:firstLine="420"/>
        <w:rPr>
          <w:lang w:val="en-GB" w:eastAsia="zh-CN"/>
        </w:rPr>
      </w:pPr>
      <w:r w:rsidRPr="009513C3">
        <w:rPr>
          <w:lang w:val="en-GB" w:eastAsia="zh-CN"/>
        </w:rPr>
        <w:t>]</w:t>
      </w:r>
    </w:p>
    <w:p w:rsidR="009513C3" w:rsidRDefault="009513C3" w:rsidP="009513C3">
      <w:pPr>
        <w:spacing w:before="120"/>
        <w:ind w:firstLine="420"/>
        <w:rPr>
          <w:lang w:val="en-GB" w:eastAsia="zh-CN"/>
        </w:rPr>
      </w:pPr>
    </w:p>
    <w:p w:rsidR="00D47BAC" w:rsidRDefault="00D47BAC" w:rsidP="00D47BAC">
      <w:pPr>
        <w:spacing w:before="120"/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人员</w:t>
      </w:r>
      <w:r>
        <w:rPr>
          <w:lang w:val="en-GB" w:eastAsia="zh-CN"/>
        </w:rPr>
        <w:t>类型字典：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D47BAC" w:rsidTr="00436D7D">
        <w:tc>
          <w:tcPr>
            <w:tcW w:w="3095" w:type="dxa"/>
          </w:tcPr>
          <w:p w:rsidR="00D47BAC" w:rsidRPr="00FC20CE" w:rsidRDefault="00D47BAC" w:rsidP="00436D7D">
            <w:pPr>
              <w:spacing w:before="120"/>
              <w:ind w:firstLineChars="0" w:firstLine="0"/>
              <w:rPr>
                <w:rFonts w:eastAsiaTheme="minorEastAsia"/>
                <w:lang w:val="en-GB" w:eastAsia="zh-CN"/>
              </w:rPr>
            </w:pPr>
            <w:r>
              <w:rPr>
                <w:rFonts w:eastAsiaTheme="minorEastAsia"/>
                <w:lang w:val="en-GB" w:eastAsia="zh-CN"/>
              </w:rPr>
              <w:t>Code</w:t>
            </w:r>
          </w:p>
        </w:tc>
        <w:tc>
          <w:tcPr>
            <w:tcW w:w="3096" w:type="dxa"/>
          </w:tcPr>
          <w:p w:rsidR="00D47BAC" w:rsidRPr="00FC20CE" w:rsidRDefault="00D47BAC" w:rsidP="00436D7D">
            <w:pPr>
              <w:spacing w:before="120"/>
              <w:ind w:firstLineChars="0" w:firstLine="0"/>
              <w:rPr>
                <w:rFonts w:eastAsiaTheme="minorEastAsia"/>
                <w:lang w:val="en-GB" w:eastAsia="zh-CN"/>
              </w:rPr>
            </w:pPr>
            <w:r>
              <w:rPr>
                <w:rFonts w:eastAsiaTheme="minorEastAsia"/>
                <w:lang w:val="en-GB" w:eastAsia="zh-CN"/>
              </w:rPr>
              <w:t>Name</w:t>
            </w:r>
          </w:p>
        </w:tc>
        <w:tc>
          <w:tcPr>
            <w:tcW w:w="3096" w:type="dxa"/>
          </w:tcPr>
          <w:p w:rsidR="00D47BAC" w:rsidRDefault="00D47BAC" w:rsidP="00436D7D">
            <w:pPr>
              <w:spacing w:before="120"/>
              <w:ind w:firstLineChars="0" w:firstLine="0"/>
              <w:rPr>
                <w:lang w:val="en-GB" w:eastAsia="zh-CN"/>
              </w:rPr>
            </w:pPr>
          </w:p>
        </w:tc>
      </w:tr>
      <w:tr w:rsidR="00D47BAC" w:rsidRPr="00E6509A" w:rsidTr="00436D7D">
        <w:tc>
          <w:tcPr>
            <w:tcW w:w="3095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 w:rsidRPr="00E6509A"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duty_type_delegation</w:t>
            </w:r>
          </w:p>
        </w:tc>
        <w:tc>
          <w:tcPr>
            <w:tcW w:w="3096" w:type="dxa"/>
          </w:tcPr>
          <w:p w:rsidR="00D47BAC" w:rsidRPr="00E6509A" w:rsidRDefault="00D47BAC" w:rsidP="00436D7D">
            <w:pPr>
              <w:spacing w:before="120"/>
              <w:ind w:firstLineChars="0" w:firstLine="0"/>
              <w:jc w:val="both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存续</w:t>
            </w:r>
            <w:r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  <w:t>经理</w:t>
            </w:r>
            <w:r w:rsidRPr="00E6509A"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代理岗</w:t>
            </w:r>
          </w:p>
        </w:tc>
        <w:tc>
          <w:tcPr>
            <w:tcW w:w="3096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</w:p>
        </w:tc>
      </w:tr>
      <w:tr w:rsidR="00D47BAC" w:rsidRPr="00E6509A" w:rsidTr="00436D7D">
        <w:tc>
          <w:tcPr>
            <w:tcW w:w="3095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 w:rsidRPr="00E6509A"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duty_type_operation</w:t>
            </w:r>
          </w:p>
        </w:tc>
        <w:tc>
          <w:tcPr>
            <w:tcW w:w="3096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存续</w:t>
            </w:r>
            <w:r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  <w:t>经理</w:t>
            </w:r>
            <w:r w:rsidRPr="00E6509A"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操作岗</w:t>
            </w:r>
          </w:p>
        </w:tc>
        <w:tc>
          <w:tcPr>
            <w:tcW w:w="3096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</w:p>
        </w:tc>
      </w:tr>
      <w:tr w:rsidR="00D47BAC" w:rsidRPr="00E6509A" w:rsidTr="00436D7D">
        <w:tc>
          <w:tcPr>
            <w:tcW w:w="3095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 w:rsidRPr="00E6509A"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duty_type_cooperation</w:t>
            </w:r>
          </w:p>
        </w:tc>
        <w:tc>
          <w:tcPr>
            <w:tcW w:w="3096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存续</w:t>
            </w:r>
            <w:r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  <w:t>经理</w:t>
            </w:r>
            <w:r w:rsidRPr="00E6509A"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协作</w:t>
            </w:r>
            <w:r w:rsidRPr="00E6509A"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  <w:t>岗</w:t>
            </w:r>
          </w:p>
        </w:tc>
        <w:tc>
          <w:tcPr>
            <w:tcW w:w="3096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</w:p>
        </w:tc>
      </w:tr>
      <w:tr w:rsidR="00D47BAC" w:rsidRPr="00E6509A" w:rsidTr="00436D7D">
        <w:tc>
          <w:tcPr>
            <w:tcW w:w="3095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 w:rsidRPr="00E6509A"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duty_type_validation</w:t>
            </w:r>
          </w:p>
        </w:tc>
        <w:tc>
          <w:tcPr>
            <w:tcW w:w="3096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存续</w:t>
            </w:r>
            <w:r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  <w:t>经理</w:t>
            </w:r>
            <w:r w:rsidRPr="00E6509A"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复核</w:t>
            </w:r>
            <w:r w:rsidRPr="00E6509A"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  <w:t>岗</w:t>
            </w:r>
          </w:p>
        </w:tc>
        <w:tc>
          <w:tcPr>
            <w:tcW w:w="3096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</w:p>
        </w:tc>
      </w:tr>
      <w:tr w:rsidR="00D47BAC" w:rsidRPr="00E6509A" w:rsidTr="00436D7D">
        <w:tc>
          <w:tcPr>
            <w:tcW w:w="3095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 w:rsidRPr="00E6509A"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  <w:t>duty_director_type_operation</w:t>
            </w:r>
          </w:p>
        </w:tc>
        <w:tc>
          <w:tcPr>
            <w:tcW w:w="3096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 w:rsidRPr="00E6509A"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存续总监操作岗</w:t>
            </w:r>
          </w:p>
        </w:tc>
        <w:tc>
          <w:tcPr>
            <w:tcW w:w="3096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</w:p>
        </w:tc>
      </w:tr>
      <w:tr w:rsidR="00D47BAC" w:rsidRPr="00E6509A" w:rsidTr="00436D7D">
        <w:tc>
          <w:tcPr>
            <w:tcW w:w="3095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 w:rsidRPr="00E6509A"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  <w:t>duty_director_type_cooperation</w:t>
            </w:r>
          </w:p>
        </w:tc>
        <w:tc>
          <w:tcPr>
            <w:tcW w:w="3096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 w:rsidRPr="00E6509A"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存续总监协作岗</w:t>
            </w:r>
          </w:p>
        </w:tc>
        <w:tc>
          <w:tcPr>
            <w:tcW w:w="3096" w:type="dxa"/>
          </w:tcPr>
          <w:p w:rsidR="00D47BAC" w:rsidRPr="00E6509A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</w:p>
        </w:tc>
      </w:tr>
    </w:tbl>
    <w:p w:rsidR="00D47BAC" w:rsidRDefault="00D47BAC" w:rsidP="00D47BAC">
      <w:pPr>
        <w:spacing w:before="120"/>
        <w:ind w:firstLine="360"/>
        <w:rPr>
          <w:rFonts w:ascii="微软雅黑" w:eastAsia="微软雅黑" w:hAnsi="微软雅黑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lang w:eastAsia="zh-CN"/>
        </w:rPr>
        <w:t>人员渠道字典</w:t>
      </w:r>
      <w:r>
        <w:rPr>
          <w:rFonts w:ascii="微软雅黑" w:eastAsia="微软雅黑" w:hAnsi="微软雅黑"/>
          <w:color w:val="000000"/>
          <w:sz w:val="18"/>
          <w:szCs w:val="18"/>
          <w:lang w:eastAsia="zh-CN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D47BAC" w:rsidTr="00436D7D">
        <w:tc>
          <w:tcPr>
            <w:tcW w:w="3095" w:type="dxa"/>
          </w:tcPr>
          <w:p w:rsidR="00D47BAC" w:rsidRPr="00CF15B3" w:rsidRDefault="00D47BAC" w:rsidP="00436D7D">
            <w:pPr>
              <w:spacing w:before="120"/>
              <w:ind w:firstLineChars="0" w:firstLine="0"/>
              <w:rPr>
                <w:rFonts w:eastAsiaTheme="minorEastAsia"/>
                <w:lang w:val="en-GB" w:eastAsia="zh-CN"/>
              </w:rPr>
            </w:pPr>
            <w:r>
              <w:rPr>
                <w:rFonts w:eastAsiaTheme="minorEastAsia" w:hint="eastAsia"/>
                <w:lang w:val="en-GB" w:eastAsia="zh-CN"/>
              </w:rPr>
              <w:t>Code</w:t>
            </w:r>
          </w:p>
        </w:tc>
        <w:tc>
          <w:tcPr>
            <w:tcW w:w="3096" w:type="dxa"/>
          </w:tcPr>
          <w:p w:rsidR="00D47BAC" w:rsidRPr="00CF15B3" w:rsidRDefault="00D47BAC" w:rsidP="00436D7D">
            <w:pPr>
              <w:spacing w:before="120"/>
              <w:ind w:firstLineChars="0" w:firstLine="0"/>
              <w:rPr>
                <w:rFonts w:eastAsiaTheme="minorEastAsia"/>
                <w:lang w:val="en-GB" w:eastAsia="zh-CN"/>
              </w:rPr>
            </w:pPr>
            <w:r>
              <w:rPr>
                <w:rFonts w:eastAsiaTheme="minorEastAsia" w:hint="eastAsia"/>
                <w:lang w:val="en-GB" w:eastAsia="zh-CN"/>
              </w:rPr>
              <w:t>Name</w:t>
            </w:r>
          </w:p>
        </w:tc>
        <w:tc>
          <w:tcPr>
            <w:tcW w:w="3096" w:type="dxa"/>
          </w:tcPr>
          <w:p w:rsidR="00D47BAC" w:rsidRDefault="00D47BAC" w:rsidP="00436D7D">
            <w:pPr>
              <w:spacing w:before="120"/>
              <w:ind w:firstLineChars="0" w:firstLine="0"/>
              <w:rPr>
                <w:lang w:val="en-GB" w:eastAsia="zh-CN"/>
              </w:rPr>
            </w:pPr>
          </w:p>
        </w:tc>
      </w:tr>
      <w:tr w:rsidR="00D47BAC" w:rsidRPr="00CF15B3" w:rsidTr="00436D7D">
        <w:tc>
          <w:tcPr>
            <w:tcW w:w="3095" w:type="dxa"/>
          </w:tcPr>
          <w:p w:rsidR="00D47BAC" w:rsidRPr="00CF15B3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 w:rsidRPr="00CF15B3"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  <w:t>ssywbk_noah</w:t>
            </w:r>
          </w:p>
        </w:tc>
        <w:tc>
          <w:tcPr>
            <w:tcW w:w="3096" w:type="dxa"/>
          </w:tcPr>
          <w:p w:rsidR="00D47BAC" w:rsidRPr="00CF15B3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财富</w:t>
            </w:r>
          </w:p>
        </w:tc>
        <w:tc>
          <w:tcPr>
            <w:tcW w:w="3096" w:type="dxa"/>
          </w:tcPr>
          <w:p w:rsidR="00D47BAC" w:rsidRPr="00CF15B3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</w:p>
        </w:tc>
      </w:tr>
      <w:tr w:rsidR="00D47BAC" w:rsidRPr="00CF15B3" w:rsidTr="00436D7D">
        <w:tc>
          <w:tcPr>
            <w:tcW w:w="3095" w:type="dxa"/>
          </w:tcPr>
          <w:p w:rsidR="00D47BAC" w:rsidRPr="00CF15B3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 w:rsidRPr="00CF15B3"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  <w:t>ssywbk_gopher</w:t>
            </w:r>
          </w:p>
        </w:tc>
        <w:tc>
          <w:tcPr>
            <w:tcW w:w="3096" w:type="dxa"/>
          </w:tcPr>
          <w:p w:rsidR="00D47BAC" w:rsidRPr="00CF15B3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 w:rsidRPr="00CF15B3"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歌斐</w:t>
            </w:r>
          </w:p>
        </w:tc>
        <w:tc>
          <w:tcPr>
            <w:tcW w:w="3096" w:type="dxa"/>
          </w:tcPr>
          <w:p w:rsidR="00D47BAC" w:rsidRPr="00CF15B3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</w:p>
        </w:tc>
      </w:tr>
      <w:tr w:rsidR="00D47BAC" w:rsidRPr="00CF15B3" w:rsidTr="00436D7D">
        <w:tc>
          <w:tcPr>
            <w:tcW w:w="3095" w:type="dxa"/>
          </w:tcPr>
          <w:p w:rsidR="00D47BAC" w:rsidRPr="00CF15B3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 w:rsidRPr="00CF15B3"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  <w:t>ssywbk_yj</w:t>
            </w:r>
          </w:p>
        </w:tc>
        <w:tc>
          <w:tcPr>
            <w:tcW w:w="3096" w:type="dxa"/>
          </w:tcPr>
          <w:p w:rsidR="00D47BAC" w:rsidRPr="00CF15B3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 w:rsidRPr="00CF15B3"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易捷</w:t>
            </w:r>
          </w:p>
        </w:tc>
        <w:tc>
          <w:tcPr>
            <w:tcW w:w="3096" w:type="dxa"/>
          </w:tcPr>
          <w:p w:rsidR="00D47BAC" w:rsidRPr="00CF15B3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</w:p>
        </w:tc>
      </w:tr>
      <w:tr w:rsidR="00D47BAC" w:rsidRPr="00CF15B3" w:rsidTr="00436D7D">
        <w:tc>
          <w:tcPr>
            <w:tcW w:w="3095" w:type="dxa"/>
          </w:tcPr>
          <w:p w:rsidR="00D47BAC" w:rsidRPr="00CF15B3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 w:rsidRPr="00CF15B3"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ssywbk_ry</w:t>
            </w:r>
          </w:p>
        </w:tc>
        <w:tc>
          <w:tcPr>
            <w:tcW w:w="3096" w:type="dxa"/>
          </w:tcPr>
          <w:p w:rsidR="00D47BAC" w:rsidRPr="00CF15B3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  <w:r w:rsidRPr="00CF15B3">
              <w:rPr>
                <w:rFonts w:ascii="微软雅黑" w:eastAsia="微软雅黑" w:hAnsi="微软雅黑" w:hint="eastAsia"/>
                <w:sz w:val="15"/>
                <w:szCs w:val="15"/>
                <w:lang w:val="en-GB" w:eastAsia="zh-CN"/>
              </w:rPr>
              <w:t>荣耀</w:t>
            </w:r>
          </w:p>
        </w:tc>
        <w:tc>
          <w:tcPr>
            <w:tcW w:w="3096" w:type="dxa"/>
          </w:tcPr>
          <w:p w:rsidR="00D47BAC" w:rsidRPr="00CF15B3" w:rsidRDefault="00D47BAC" w:rsidP="00436D7D">
            <w:pPr>
              <w:spacing w:before="120"/>
              <w:ind w:firstLineChars="0" w:firstLine="0"/>
              <w:rPr>
                <w:rFonts w:ascii="微软雅黑" w:eastAsia="微软雅黑" w:hAnsi="微软雅黑"/>
                <w:sz w:val="15"/>
                <w:szCs w:val="15"/>
                <w:lang w:val="en-GB" w:eastAsia="zh-CN"/>
              </w:rPr>
            </w:pPr>
          </w:p>
        </w:tc>
      </w:tr>
    </w:tbl>
    <w:p w:rsidR="00D47BAC" w:rsidRDefault="00D47BAC" w:rsidP="00D47BAC">
      <w:pPr>
        <w:spacing w:before="120"/>
        <w:ind w:firstLine="420"/>
        <w:rPr>
          <w:lang w:val="en-GB" w:eastAsia="zh-CN"/>
        </w:rPr>
      </w:pPr>
    </w:p>
    <w:p w:rsidR="00D47BAC" w:rsidRPr="00200A0F" w:rsidRDefault="00D47BAC" w:rsidP="00D47BAC">
      <w:pPr>
        <w:spacing w:before="120"/>
        <w:ind w:firstLine="420"/>
        <w:rPr>
          <w:rFonts w:ascii="微软雅黑" w:eastAsia="微软雅黑" w:hAnsi="微软雅黑"/>
          <w:kern w:val="2"/>
          <w:szCs w:val="21"/>
          <w:lang w:eastAsia="zh-CN"/>
        </w:rPr>
      </w:pPr>
      <w:r w:rsidRPr="00200A0F">
        <w:rPr>
          <w:rFonts w:ascii="微软雅黑" w:eastAsia="微软雅黑" w:hAnsi="微软雅黑" w:hint="eastAsia"/>
          <w:kern w:val="2"/>
          <w:szCs w:val="21"/>
          <w:lang w:eastAsia="zh-CN"/>
        </w:rPr>
        <w:t>参考</w:t>
      </w:r>
      <w:r w:rsidRPr="00200A0F">
        <w:rPr>
          <w:rFonts w:ascii="微软雅黑" w:eastAsia="微软雅黑" w:hAnsi="微软雅黑"/>
          <w:kern w:val="2"/>
          <w:szCs w:val="21"/>
          <w:lang w:eastAsia="zh-CN"/>
        </w:rPr>
        <w:t>sql</w:t>
      </w:r>
      <w:r w:rsidRPr="00200A0F">
        <w:rPr>
          <w:rFonts w:ascii="微软雅黑" w:eastAsia="微软雅黑" w:hAnsi="微软雅黑" w:hint="eastAsia"/>
          <w:kern w:val="2"/>
          <w:szCs w:val="21"/>
          <w:lang w:eastAsia="zh-CN"/>
        </w:rPr>
        <w:t>（</w:t>
      </w:r>
      <w:r w:rsidRPr="00200A0F">
        <w:rPr>
          <w:rFonts w:ascii="微软雅黑" w:eastAsia="微软雅黑" w:hAnsi="微软雅黑"/>
          <w:kern w:val="2"/>
          <w:szCs w:val="21"/>
          <w:lang w:eastAsia="zh-CN"/>
        </w:rPr>
        <w:t>仅供参考</w:t>
      </w:r>
      <w:r w:rsidRPr="00200A0F">
        <w:rPr>
          <w:rFonts w:ascii="微软雅黑" w:eastAsia="微软雅黑" w:hAnsi="微软雅黑" w:hint="eastAsia"/>
          <w:kern w:val="2"/>
          <w:szCs w:val="21"/>
          <w:lang w:eastAsia="zh-CN"/>
        </w:rPr>
        <w:t>）</w:t>
      </w:r>
      <w:r w:rsidRPr="00200A0F">
        <w:rPr>
          <w:rFonts w:ascii="微软雅黑" w:eastAsia="微软雅黑" w:hAnsi="微软雅黑"/>
          <w:kern w:val="2"/>
          <w:szCs w:val="21"/>
          <w:lang w:eastAsia="zh-CN"/>
        </w:rPr>
        <w:t>：</w:t>
      </w:r>
    </w:p>
    <w:p w:rsidR="00D47BAC" w:rsidRPr="00200A0F" w:rsidRDefault="00D47BAC" w:rsidP="00D47BAC">
      <w:pPr>
        <w:spacing w:before="120"/>
        <w:ind w:firstLine="420"/>
        <w:rPr>
          <w:rFonts w:ascii="微软雅黑" w:eastAsia="微软雅黑" w:hAnsi="微软雅黑"/>
          <w:kern w:val="2"/>
          <w:szCs w:val="21"/>
          <w:lang w:eastAsia="zh-CN"/>
        </w:rPr>
      </w:pPr>
      <w:r w:rsidRPr="00200A0F">
        <w:rPr>
          <w:rFonts w:ascii="微软雅黑" w:eastAsia="微软雅黑" w:hAnsi="微软雅黑" w:hint="eastAsia"/>
          <w:kern w:val="2"/>
          <w:szCs w:val="21"/>
          <w:lang w:eastAsia="zh-CN"/>
        </w:rPr>
        <w:t>营销</w:t>
      </w:r>
      <w:r w:rsidRPr="00200A0F">
        <w:rPr>
          <w:rFonts w:ascii="微软雅黑" w:eastAsia="微软雅黑" w:hAnsi="微软雅黑"/>
          <w:kern w:val="2"/>
          <w:szCs w:val="21"/>
          <w:lang w:eastAsia="zh-CN"/>
        </w:rPr>
        <w:t>人员</w:t>
      </w:r>
      <w:r w:rsidRPr="00200A0F">
        <w:rPr>
          <w:rFonts w:ascii="微软雅黑" w:eastAsia="微软雅黑" w:hAnsi="微软雅黑" w:hint="eastAsia"/>
          <w:kern w:val="2"/>
          <w:szCs w:val="21"/>
          <w:lang w:eastAsia="zh-CN"/>
        </w:rPr>
        <w:t>：</w:t>
      </w:r>
      <w:r w:rsidRPr="00200A0F">
        <w:rPr>
          <w:rFonts w:ascii="微软雅黑" w:eastAsia="微软雅黑" w:hAnsi="微软雅黑"/>
          <w:kern w:val="2"/>
          <w:szCs w:val="21"/>
          <w:lang w:eastAsia="zh-CN"/>
        </w:rPr>
        <w:t xml:space="preserve">select t.SalesManagerId  useruid,t.salebizgroup userchannel From  TBL_SALE_PROJECT_STAFF t where t.isdeleted ='0' </w:t>
      </w:r>
      <w:r w:rsidRPr="00200A0F">
        <w:rPr>
          <w:rFonts w:ascii="微软雅黑" w:eastAsia="微软雅黑" w:hAnsi="微软雅黑" w:hint="eastAsia"/>
          <w:kern w:val="2"/>
          <w:szCs w:val="21"/>
          <w:lang w:eastAsia="zh-CN"/>
        </w:rPr>
        <w:t>and</w:t>
      </w:r>
      <w:r w:rsidRPr="00200A0F">
        <w:rPr>
          <w:rFonts w:ascii="微软雅黑" w:eastAsia="微软雅黑" w:hAnsi="微软雅黑"/>
          <w:kern w:val="2"/>
          <w:szCs w:val="21"/>
          <w:lang w:eastAsia="zh-CN"/>
        </w:rPr>
        <w:t xml:space="preserve">  t.projectid = ?;</w:t>
      </w:r>
    </w:p>
    <w:p w:rsidR="00D47BAC" w:rsidRPr="00200A0F" w:rsidRDefault="00D47BAC" w:rsidP="00D47BAC">
      <w:pPr>
        <w:spacing w:before="120"/>
        <w:ind w:firstLine="420"/>
        <w:rPr>
          <w:rFonts w:ascii="微软雅黑" w:eastAsia="微软雅黑" w:hAnsi="微软雅黑"/>
          <w:kern w:val="2"/>
          <w:szCs w:val="21"/>
          <w:lang w:eastAsia="zh-CN"/>
        </w:rPr>
      </w:pPr>
      <w:r w:rsidRPr="00200A0F">
        <w:rPr>
          <w:rFonts w:ascii="微软雅黑" w:eastAsia="微软雅黑" w:hAnsi="微软雅黑" w:hint="eastAsia"/>
          <w:kern w:val="2"/>
          <w:szCs w:val="21"/>
          <w:lang w:eastAsia="zh-CN"/>
        </w:rPr>
        <w:t>投前：</w:t>
      </w:r>
      <w:r w:rsidRPr="00200A0F">
        <w:rPr>
          <w:rFonts w:ascii="微软雅黑" w:eastAsia="微软雅黑" w:hAnsi="微软雅黑"/>
          <w:kern w:val="2"/>
          <w:szCs w:val="21"/>
          <w:lang w:eastAsia="zh-CN"/>
        </w:rPr>
        <w:t xml:space="preserve">select t.productmanagerid useruid , 'productmanager' </w:t>
      </w:r>
      <w:r>
        <w:rPr>
          <w:rFonts w:ascii="微软雅黑" w:eastAsia="微软雅黑" w:hAnsi="微软雅黑"/>
          <w:kern w:val="2"/>
          <w:szCs w:val="21"/>
          <w:lang w:eastAsia="zh-CN"/>
        </w:rPr>
        <w:t xml:space="preserve"> </w:t>
      </w:r>
      <w:r w:rsidRPr="00200A0F">
        <w:rPr>
          <w:rFonts w:ascii="微软雅黑" w:eastAsia="微软雅黑" w:hAnsi="微软雅黑"/>
          <w:kern w:val="2"/>
          <w:szCs w:val="21"/>
          <w:lang w:eastAsia="zh-CN"/>
        </w:rPr>
        <w:t>productmanager</w:t>
      </w:r>
      <w:r>
        <w:rPr>
          <w:rFonts w:ascii="微软雅黑" w:eastAsia="微软雅黑" w:hAnsi="微软雅黑"/>
          <w:kern w:val="2"/>
          <w:szCs w:val="21"/>
          <w:lang w:eastAsia="zh-CN"/>
        </w:rPr>
        <w:t xml:space="preserve"> </w:t>
      </w:r>
      <w:r w:rsidRPr="00200A0F">
        <w:rPr>
          <w:rFonts w:ascii="微软雅黑" w:eastAsia="微软雅黑" w:hAnsi="微软雅黑"/>
          <w:kern w:val="2"/>
          <w:szCs w:val="21"/>
          <w:lang w:eastAsia="zh-CN"/>
        </w:rPr>
        <w:t>,t.productdirectorid useruid, 'productdirector'</w:t>
      </w:r>
      <w:r>
        <w:rPr>
          <w:rFonts w:ascii="微软雅黑" w:eastAsia="微软雅黑" w:hAnsi="微软雅黑"/>
          <w:kern w:val="2"/>
          <w:szCs w:val="21"/>
          <w:lang w:eastAsia="zh-CN"/>
        </w:rPr>
        <w:t xml:space="preserve"> </w:t>
      </w:r>
      <w:r w:rsidRPr="00200A0F">
        <w:rPr>
          <w:rFonts w:ascii="微软雅黑" w:eastAsia="微软雅黑" w:hAnsi="微软雅黑"/>
          <w:kern w:val="2"/>
          <w:szCs w:val="21"/>
          <w:lang w:eastAsia="zh-CN"/>
        </w:rPr>
        <w:t>productdirector   from tbl_dvl_project t where t.projectid = ? and</w:t>
      </w:r>
      <w:r w:rsidRPr="00200A0F">
        <w:rPr>
          <w:rFonts w:ascii="微软雅黑" w:eastAsia="微软雅黑" w:hAnsi="微软雅黑" w:hint="eastAsia"/>
          <w:kern w:val="2"/>
          <w:szCs w:val="21"/>
          <w:lang w:eastAsia="zh-CN"/>
        </w:rPr>
        <w:t xml:space="preserve"> </w:t>
      </w:r>
      <w:r w:rsidRPr="00200A0F">
        <w:rPr>
          <w:rFonts w:ascii="微软雅黑" w:eastAsia="微软雅黑" w:hAnsi="微软雅黑"/>
          <w:kern w:val="2"/>
          <w:szCs w:val="21"/>
          <w:lang w:eastAsia="zh-CN"/>
        </w:rPr>
        <w:t>t.isdeleted ='0' ;</w:t>
      </w:r>
    </w:p>
    <w:p w:rsidR="00D47BAC" w:rsidRPr="00D47BAC" w:rsidRDefault="00D47BAC" w:rsidP="00D47BAC">
      <w:pPr>
        <w:spacing w:before="120"/>
        <w:ind w:firstLine="420"/>
        <w:rPr>
          <w:rFonts w:ascii="微软雅黑" w:eastAsia="微软雅黑" w:hAnsi="微软雅黑"/>
          <w:kern w:val="2"/>
          <w:szCs w:val="21"/>
          <w:lang w:eastAsia="zh-CN"/>
        </w:rPr>
      </w:pPr>
      <w:r w:rsidRPr="00200A0F">
        <w:rPr>
          <w:rFonts w:ascii="微软雅黑" w:eastAsia="微软雅黑" w:hAnsi="微软雅黑" w:hint="eastAsia"/>
          <w:kern w:val="2"/>
          <w:szCs w:val="21"/>
          <w:lang w:eastAsia="zh-CN"/>
        </w:rPr>
        <w:t>投后</w:t>
      </w:r>
      <w:r w:rsidRPr="00200A0F">
        <w:rPr>
          <w:rFonts w:ascii="微软雅黑" w:eastAsia="微软雅黑" w:hAnsi="微软雅黑"/>
          <w:kern w:val="2"/>
          <w:szCs w:val="21"/>
          <w:lang w:eastAsia="zh-CN"/>
        </w:rPr>
        <w:t>：select t.managerid useruid,t.roletype userpost from tbl_dvl_project_manager_list t where t.projecti</w:t>
      </w:r>
      <w:bookmarkStart w:id="143" w:name="_GoBack"/>
      <w:bookmarkEnd w:id="143"/>
      <w:r w:rsidRPr="00200A0F">
        <w:rPr>
          <w:rFonts w:ascii="微软雅黑" w:eastAsia="微软雅黑" w:hAnsi="微软雅黑"/>
          <w:kern w:val="2"/>
          <w:szCs w:val="21"/>
          <w:lang w:eastAsia="zh-CN"/>
        </w:rPr>
        <w:t>d = ? and</w:t>
      </w:r>
      <w:r w:rsidRPr="00200A0F">
        <w:rPr>
          <w:rFonts w:ascii="微软雅黑" w:eastAsia="微软雅黑" w:hAnsi="微软雅黑" w:hint="eastAsia"/>
          <w:kern w:val="2"/>
          <w:szCs w:val="21"/>
          <w:lang w:eastAsia="zh-CN"/>
        </w:rPr>
        <w:t xml:space="preserve"> </w:t>
      </w:r>
      <w:r w:rsidRPr="00200A0F">
        <w:rPr>
          <w:rFonts w:ascii="微软雅黑" w:eastAsia="微软雅黑" w:hAnsi="微软雅黑"/>
          <w:kern w:val="2"/>
          <w:szCs w:val="21"/>
          <w:lang w:eastAsia="zh-CN"/>
        </w:rPr>
        <w:t>t.isdeleted ='0';</w:t>
      </w:r>
    </w:p>
    <w:p w:rsidR="00E75049" w:rsidRPr="00E22999" w:rsidRDefault="009961C6" w:rsidP="006A06E7">
      <w:pPr>
        <w:pStyle w:val="2"/>
        <w:snapToGrid w:val="0"/>
        <w:spacing w:beforeLines="150" w:before="360" w:after="0" w:line="360" w:lineRule="auto"/>
        <w:rPr>
          <w:rFonts w:ascii="微软雅黑" w:eastAsia="微软雅黑" w:hAnsi="微软雅黑" w:cstheme="minorHAnsi"/>
          <w:lang w:val="en-GB" w:eastAsia="zh-CN"/>
        </w:rPr>
      </w:pPr>
      <w:r w:rsidRPr="00E22999">
        <w:rPr>
          <w:rFonts w:ascii="微软雅黑" w:eastAsia="微软雅黑" w:hAnsi="微软雅黑" w:cstheme="minorHAnsi" w:hint="eastAsia"/>
          <w:lang w:val="en-GB" w:eastAsia="zh-CN"/>
        </w:rPr>
        <w:lastRenderedPageBreak/>
        <w:t>新增/修改</w:t>
      </w:r>
      <w:r w:rsidR="00D7666B" w:rsidRPr="00E22999">
        <w:rPr>
          <w:rFonts w:ascii="微软雅黑" w:eastAsia="微软雅黑" w:hAnsi="微软雅黑" w:cstheme="minorHAnsi"/>
          <w:lang w:val="en-GB" w:eastAsia="zh-CN"/>
        </w:rPr>
        <w:t>接口</w:t>
      </w:r>
      <w:bookmarkEnd w:id="142"/>
    </w:p>
    <w:p w:rsidR="00E75049" w:rsidRPr="00E22999" w:rsidRDefault="001D1A78" w:rsidP="00D81AB2">
      <w:pPr>
        <w:pStyle w:val="3"/>
        <w:spacing w:before="120"/>
        <w:rPr>
          <w:rFonts w:ascii="微软雅黑" w:eastAsia="微软雅黑" w:hAnsi="微软雅黑"/>
          <w:i w:val="0"/>
          <w:sz w:val="24"/>
          <w:szCs w:val="24"/>
          <w:lang w:val="en-GB" w:eastAsia="zh-CN"/>
        </w:rPr>
      </w:pPr>
      <w:bookmarkStart w:id="144" w:name="_Toc534726474"/>
      <w:r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订单</w:t>
      </w:r>
      <w:r w:rsidR="00CB5EEA" w:rsidRPr="00E22999">
        <w:rPr>
          <w:rFonts w:ascii="微软雅黑" w:eastAsia="微软雅黑" w:hAnsi="微软雅黑" w:hint="eastAsia"/>
          <w:i w:val="0"/>
          <w:sz w:val="24"/>
          <w:szCs w:val="24"/>
          <w:lang w:val="en-GB" w:eastAsia="zh-CN"/>
        </w:rPr>
        <w:t>&amp;</w:t>
      </w:r>
      <w:r w:rsidR="00CB5EEA" w:rsidRPr="00E22999">
        <w:rPr>
          <w:rFonts w:ascii="微软雅黑" w:eastAsia="微软雅黑" w:hAnsi="微软雅黑"/>
          <w:i w:val="0"/>
          <w:sz w:val="24"/>
          <w:szCs w:val="24"/>
          <w:lang w:val="en-GB" w:eastAsia="zh-CN"/>
        </w:rPr>
        <w:t>子订单</w:t>
      </w:r>
      <w:bookmarkEnd w:id="144"/>
    </w:p>
    <w:p w:rsidR="005322D3" w:rsidRPr="00E22999" w:rsidRDefault="00CC675B" w:rsidP="009668C3">
      <w:pPr>
        <w:pStyle w:val="af3"/>
        <w:numPr>
          <w:ilvl w:val="0"/>
          <w:numId w:val="12"/>
        </w:numPr>
        <w:spacing w:beforeLines="0" w:before="0"/>
        <w:ind w:firstLineChars="0"/>
        <w:rPr>
          <w:rFonts w:ascii="微软雅黑" w:eastAsia="微软雅黑" w:hAnsi="微软雅黑"/>
          <w:szCs w:val="21"/>
        </w:rPr>
      </w:pPr>
      <w:r w:rsidRPr="00E22999">
        <w:rPr>
          <w:rFonts w:ascii="微软雅黑" w:eastAsia="微软雅黑" w:hAnsi="微软雅黑" w:hint="eastAsia"/>
          <w:szCs w:val="21"/>
        </w:rPr>
        <w:t>接口</w:t>
      </w:r>
      <w:r w:rsidRPr="00E22999">
        <w:rPr>
          <w:rFonts w:ascii="微软雅黑" w:eastAsia="微软雅黑" w:hAnsi="微软雅黑"/>
          <w:szCs w:val="21"/>
        </w:rPr>
        <w:t>格式：webservice</w:t>
      </w:r>
    </w:p>
    <w:p w:rsidR="00E75049" w:rsidRPr="00E22999" w:rsidRDefault="00240CD8" w:rsidP="009668C3">
      <w:pPr>
        <w:pStyle w:val="af3"/>
        <w:numPr>
          <w:ilvl w:val="0"/>
          <w:numId w:val="12"/>
        </w:numPr>
        <w:spacing w:beforeLines="0" w:before="0"/>
        <w:ind w:firstLineChars="0"/>
        <w:rPr>
          <w:rFonts w:ascii="微软雅黑" w:eastAsia="微软雅黑" w:hAnsi="微软雅黑"/>
          <w:szCs w:val="21"/>
        </w:rPr>
      </w:pPr>
      <w:r w:rsidRPr="00E22999">
        <w:rPr>
          <w:rFonts w:ascii="微软雅黑" w:eastAsia="微软雅黑" w:hAnsi="微软雅黑" w:hint="eastAsia"/>
          <w:szCs w:val="21"/>
        </w:rPr>
        <w:t>接口输入</w:t>
      </w:r>
      <w:r w:rsidRPr="00E22999">
        <w:rPr>
          <w:rFonts w:ascii="微软雅黑" w:eastAsia="微软雅黑" w:hAnsi="微软雅黑"/>
          <w:szCs w:val="21"/>
        </w:rPr>
        <w:t>参数：</w:t>
      </w:r>
    </w:p>
    <w:p w:rsidR="002F708B" w:rsidRPr="00E22999" w:rsidRDefault="002F708B" w:rsidP="002F708B">
      <w:pPr>
        <w:pStyle w:val="af3"/>
        <w:spacing w:beforeLines="0" w:before="0"/>
        <w:ind w:left="840" w:firstLineChars="0" w:firstLine="0"/>
        <w:rPr>
          <w:rFonts w:ascii="微软雅黑" w:eastAsia="微软雅黑" w:hAnsi="微软雅黑"/>
          <w:szCs w:val="21"/>
        </w:rPr>
      </w:pPr>
      <w:r w:rsidRPr="00E22999">
        <w:rPr>
          <w:rFonts w:ascii="微软雅黑" w:eastAsia="微软雅黑" w:hAnsi="微软雅黑" w:hint="eastAsia"/>
          <w:szCs w:val="21"/>
        </w:rPr>
        <w:t>删除</w:t>
      </w:r>
      <w:r w:rsidRPr="00E22999">
        <w:rPr>
          <w:rFonts w:ascii="微软雅黑" w:eastAsia="微软雅黑" w:hAnsi="微软雅黑"/>
          <w:szCs w:val="21"/>
        </w:rPr>
        <w:t>：</w:t>
      </w:r>
      <w:r w:rsidRPr="00E22999">
        <w:rPr>
          <w:rFonts w:ascii="微软雅黑" w:eastAsia="微软雅黑" w:hAnsi="微软雅黑"/>
          <w:sz w:val="18"/>
          <w:szCs w:val="18"/>
        </w:rPr>
        <w:t>Sign_Date</w:t>
      </w:r>
      <w:r w:rsidR="00A168A8" w:rsidRPr="00E22999">
        <w:rPr>
          <w:rFonts w:ascii="微软雅黑" w:eastAsia="微软雅黑" w:hAnsi="微软雅黑"/>
          <w:sz w:val="18"/>
          <w:szCs w:val="18"/>
        </w:rPr>
        <w:t xml:space="preserve"> /</w:t>
      </w:r>
      <w:r w:rsidR="00A168A8" w:rsidRPr="00E22999">
        <w:rPr>
          <w:rFonts w:ascii="微软雅黑" w:eastAsia="微软雅黑" w:hAnsi="微软雅黑" w:hint="eastAsia"/>
          <w:sz w:val="18"/>
          <w:szCs w:val="18"/>
        </w:rPr>
        <w:t xml:space="preserve"> FCID</w:t>
      </w:r>
      <w:r w:rsidR="00A168A8" w:rsidRPr="00E22999">
        <w:rPr>
          <w:rFonts w:ascii="微软雅黑" w:eastAsia="微软雅黑" w:hAnsi="微软雅黑"/>
          <w:sz w:val="18"/>
          <w:szCs w:val="18"/>
        </w:rPr>
        <w:t xml:space="preserve"> / BRANCH</w:t>
      </w: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17"/>
        <w:gridCol w:w="1276"/>
        <w:gridCol w:w="1134"/>
        <w:gridCol w:w="1843"/>
        <w:gridCol w:w="2693"/>
      </w:tblGrid>
      <w:tr w:rsidR="00E22999" w:rsidRPr="00E22999" w:rsidTr="00D537B5">
        <w:trPr>
          <w:trHeight w:val="203"/>
        </w:trPr>
        <w:tc>
          <w:tcPr>
            <w:tcW w:w="567" w:type="dxa"/>
            <w:shd w:val="clear" w:color="auto" w:fill="999999"/>
          </w:tcPr>
          <w:p w:rsidR="00D537B5" w:rsidRPr="00E22999" w:rsidRDefault="00D537B5" w:rsidP="000C4C58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417" w:type="dxa"/>
            <w:shd w:val="clear" w:color="auto" w:fill="999999"/>
          </w:tcPr>
          <w:p w:rsidR="00D537B5" w:rsidRPr="00E22999" w:rsidRDefault="00D537B5" w:rsidP="000C4C58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1276" w:type="dxa"/>
            <w:shd w:val="clear" w:color="auto" w:fill="999999"/>
          </w:tcPr>
          <w:p w:rsidR="00D537B5" w:rsidRPr="00E22999" w:rsidRDefault="00D537B5" w:rsidP="000C4C58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格式</w:t>
            </w:r>
          </w:p>
        </w:tc>
        <w:tc>
          <w:tcPr>
            <w:tcW w:w="1134" w:type="dxa"/>
            <w:shd w:val="clear" w:color="auto" w:fill="999999"/>
          </w:tcPr>
          <w:p w:rsidR="00D537B5" w:rsidRPr="00E22999" w:rsidRDefault="00D537B5" w:rsidP="000C4C58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1843" w:type="dxa"/>
            <w:shd w:val="clear" w:color="auto" w:fill="999999"/>
          </w:tcPr>
          <w:p w:rsidR="00D537B5" w:rsidRPr="00E22999" w:rsidRDefault="00D537B5" w:rsidP="000C4C58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含义</w:t>
            </w:r>
          </w:p>
        </w:tc>
        <w:tc>
          <w:tcPr>
            <w:tcW w:w="2693" w:type="dxa"/>
            <w:shd w:val="clear" w:color="auto" w:fill="999999"/>
          </w:tcPr>
          <w:p w:rsidR="00D537B5" w:rsidRPr="00E22999" w:rsidRDefault="00D537B5" w:rsidP="000C4C58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E22999" w:rsidRPr="00E22999" w:rsidTr="00D537B5">
        <w:trPr>
          <w:trHeight w:val="551"/>
        </w:trPr>
        <w:tc>
          <w:tcPr>
            <w:tcW w:w="567" w:type="dxa"/>
            <w:vAlign w:val="center"/>
          </w:tcPr>
          <w:p w:rsidR="002F708B" w:rsidRPr="00E22999" w:rsidRDefault="002F708B" w:rsidP="002F708B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Order</w:t>
            </w:r>
            <w:r w:rsidRPr="00E22999">
              <w:rPr>
                <w:rFonts w:ascii="微软雅黑" w:eastAsia="微软雅黑" w:hAnsi="微软雅黑"/>
                <w:b/>
                <w:sz w:val="18"/>
                <w:szCs w:val="18"/>
              </w:rPr>
              <w:t>ID</w:t>
            </w:r>
          </w:p>
        </w:tc>
        <w:tc>
          <w:tcPr>
            <w:tcW w:w="1276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</w:p>
        </w:tc>
        <w:tc>
          <w:tcPr>
            <w:tcW w:w="1134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64</w:t>
            </w:r>
          </w:p>
        </w:tc>
        <w:tc>
          <w:tcPr>
            <w:tcW w:w="1843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订单ID</w:t>
            </w:r>
          </w:p>
        </w:tc>
        <w:tc>
          <w:tcPr>
            <w:tcW w:w="2693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Order = 1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或1.1，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OrderId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必须为空；</w:t>
            </w:r>
          </w:p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Order 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&lt;&gt;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1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或1.1，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OrderID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不能为空且必须能在订单表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TBL_SALE_ORDER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中找到相应记录。</w:t>
            </w:r>
          </w:p>
        </w:tc>
      </w:tr>
      <w:tr w:rsidR="00E22999" w:rsidRPr="00E22999" w:rsidTr="00D537B5">
        <w:trPr>
          <w:trHeight w:val="551"/>
        </w:trPr>
        <w:tc>
          <w:tcPr>
            <w:tcW w:w="567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76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</w:p>
        </w:tc>
        <w:tc>
          <w:tcPr>
            <w:tcW w:w="1134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200</w:t>
            </w:r>
          </w:p>
        </w:tc>
        <w:tc>
          <w:tcPr>
            <w:tcW w:w="1843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2693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示例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：O2O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_王维东_#产品一级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分类#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_100万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FgroupNum</w:t>
            </w:r>
          </w:p>
        </w:tc>
        <w:tc>
          <w:tcPr>
            <w:tcW w:w="1276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</w:p>
        </w:tc>
        <w:tc>
          <w:tcPr>
            <w:tcW w:w="1134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80</w:t>
            </w:r>
          </w:p>
        </w:tc>
        <w:tc>
          <w:tcPr>
            <w:tcW w:w="1843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客户集团号</w:t>
            </w:r>
          </w:p>
        </w:tc>
        <w:tc>
          <w:tcPr>
            <w:tcW w:w="2693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示例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：000137659</w:t>
            </w:r>
          </w:p>
        </w:tc>
      </w:tr>
      <w:tr w:rsidR="00E22999" w:rsidRPr="00E22999" w:rsidTr="00D537B5">
        <w:trPr>
          <w:trHeight w:val="641"/>
        </w:trPr>
        <w:tc>
          <w:tcPr>
            <w:tcW w:w="567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Product_BookingID</w:t>
            </w:r>
          </w:p>
        </w:tc>
        <w:tc>
          <w:tcPr>
            <w:tcW w:w="1276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</w:p>
        </w:tc>
        <w:tc>
          <w:tcPr>
            <w:tcW w:w="1134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64</w:t>
            </w:r>
          </w:p>
        </w:tc>
        <w:tc>
          <w:tcPr>
            <w:tcW w:w="1843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募集策略ID</w:t>
            </w:r>
          </w:p>
        </w:tc>
        <w:tc>
          <w:tcPr>
            <w:tcW w:w="2693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2F708B" w:rsidRPr="00E22999" w:rsidRDefault="007C32EE" w:rsidP="002F708B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417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ZXCode</w:t>
            </w:r>
          </w:p>
        </w:tc>
        <w:tc>
          <w:tcPr>
            <w:tcW w:w="1276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</w:p>
        </w:tc>
        <w:tc>
          <w:tcPr>
            <w:tcW w:w="1134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50</w:t>
            </w:r>
          </w:p>
        </w:tc>
        <w:tc>
          <w:tcPr>
            <w:tcW w:w="1843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正行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基金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代码（唯一，且不会改变）</w:t>
            </w:r>
          </w:p>
        </w:tc>
        <w:tc>
          <w:tcPr>
            <w:tcW w:w="2693" w:type="dxa"/>
            <w:vAlign w:val="center"/>
          </w:tcPr>
          <w:p w:rsidR="002F708B" w:rsidRPr="00E22999" w:rsidRDefault="002F708B" w:rsidP="002F708B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示例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：210008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ProductRate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64</w:t>
            </w: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份额分类ID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（唯一，且不会改变）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示例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：52148e79f9e84055a0fcc559422adbd5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StageName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状态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Amount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(18, 2)</w:t>
            </w: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金额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示例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3000000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CloseDate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有效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日期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示例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：2015-5-11 15:04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highlight w:val="red"/>
              </w:rPr>
              <w:t>10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highlight w:val="red"/>
              </w:rPr>
              <w:t>Sign_Date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highlight w:val="red"/>
              </w:rPr>
              <w:t>datetime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highlight w:val="red"/>
                <w:lang w:eastAsia="zh-CN"/>
              </w:rPr>
              <w:t>订单</w:t>
            </w:r>
            <w:r w:rsidRPr="00E22999">
              <w:rPr>
                <w:rFonts w:ascii="微软雅黑" w:eastAsia="微软雅黑" w:hAnsi="微软雅黑"/>
                <w:sz w:val="18"/>
                <w:szCs w:val="18"/>
                <w:highlight w:val="red"/>
              </w:rPr>
              <w:t>签约日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highlight w:val="red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highlight w:val="red"/>
                <w:lang w:eastAsia="zh-CN"/>
              </w:rPr>
              <w:t>该参数可废除。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Booking_Time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示例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：2015-4-27 15:04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Org_Channel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来源渠道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固定值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：YWJHLYQDO2O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SponsorSystem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发起源系统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固定值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：FQRXT_O2O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LastModifiedDate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最后更新时间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ysdate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Abort_Reason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text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放弃原因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文字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16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FCID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nvarchar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订单</w:t>
            </w:r>
            <w:r w:rsidRPr="00E22999">
              <w:rPr>
                <w:rFonts w:ascii="微软雅黑" w:eastAsia="微软雅黑" w:hAnsi="微软雅黑"/>
                <w:b/>
                <w:sz w:val="18"/>
                <w:szCs w:val="18"/>
              </w:rPr>
              <w:t>理财师</w:t>
            </w:r>
          </w:p>
        </w:tc>
        <w:tc>
          <w:tcPr>
            <w:tcW w:w="2693" w:type="dxa"/>
            <w:vAlign w:val="center"/>
          </w:tcPr>
          <w:p w:rsidR="00A168A8" w:rsidRPr="00E22999" w:rsidRDefault="00A168A8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该参数</w:t>
            </w:r>
            <w:r w:rsidRPr="00E22999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废除， CBS</w:t>
            </w: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接口根据</w:t>
            </w:r>
            <w:r w:rsidRPr="00E22999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客户</w:t>
            </w: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获取</w:t>
            </w:r>
          </w:p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订单</w:t>
            </w:r>
            <w:r w:rsidRPr="00E22999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归属理财师</w:t>
            </w:r>
          </w:p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示例：abc1111</w:t>
            </w:r>
          </w:p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  <w:highlight w:val="yellow"/>
                <w:lang w:eastAsia="zh-CN"/>
              </w:rPr>
              <w:t>详见</w:t>
            </w:r>
            <w:r w:rsidRPr="00E22999">
              <w:rPr>
                <w:rFonts w:ascii="微软雅黑" w:eastAsia="微软雅黑" w:hAnsi="微软雅黑"/>
                <w:b/>
                <w:sz w:val="18"/>
                <w:szCs w:val="18"/>
                <w:highlight w:val="yellow"/>
                <w:lang w:eastAsia="zh-CN"/>
              </w:rPr>
              <w:t>注2</w:t>
            </w: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  <w:highlight w:val="yellow"/>
                <w:lang w:eastAsia="zh-CN"/>
              </w:rPr>
              <w:t>：</w:t>
            </w:r>
            <w:r w:rsidRPr="00E22999">
              <w:rPr>
                <w:rFonts w:ascii="微软雅黑" w:eastAsia="微软雅黑" w:hAnsi="微软雅黑"/>
                <w:b/>
                <w:sz w:val="18"/>
                <w:szCs w:val="18"/>
                <w:highlight w:val="yellow"/>
                <w:lang w:eastAsia="zh-CN"/>
              </w:rPr>
              <w:t>理财师和分公司处理规则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17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B</w:t>
            </w: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ranch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nvarchar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订单分公司</w:t>
            </w:r>
          </w:p>
        </w:tc>
        <w:tc>
          <w:tcPr>
            <w:tcW w:w="2693" w:type="dxa"/>
            <w:vAlign w:val="center"/>
          </w:tcPr>
          <w:p w:rsidR="00A168A8" w:rsidRPr="00E22999" w:rsidRDefault="00A168A8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该参数</w:t>
            </w:r>
            <w:r w:rsidRPr="00E22999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废除， CBS</w:t>
            </w: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接口根据</w:t>
            </w:r>
            <w:r w:rsidRPr="00E22999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客户</w:t>
            </w: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获取</w:t>
            </w:r>
          </w:p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订单</w:t>
            </w:r>
            <w:r w:rsidRPr="00E22999">
              <w:rPr>
                <w:rFonts w:ascii="微软雅黑" w:eastAsia="微软雅黑" w:hAnsi="微软雅黑"/>
                <w:b/>
                <w:sz w:val="18"/>
                <w:szCs w:val="18"/>
              </w:rPr>
              <w:t>归属</w:t>
            </w: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分公司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18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TradeTBC_Time 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已缴款待确认时间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客户划款时间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19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SubOrderID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nvarchar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子订单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SubOrder_Amount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(18, 2)</w:t>
            </w: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子订单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金额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21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Orders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订单期次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22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SubOrder_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Cost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(18, 2)</w:t>
            </w: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子订单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费用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不包括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罚息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23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SubOrder_T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ype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子订单类型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01 买入</w:t>
            </w:r>
          </w:p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02 卖出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24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SubOrder_status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子订单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状态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25</w:t>
            </w:r>
          </w:p>
        </w:tc>
        <w:tc>
          <w:tcPr>
            <w:tcW w:w="1417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SubOrder_Dvl_CallID</w:t>
            </w:r>
          </w:p>
        </w:tc>
        <w:tc>
          <w:tcPr>
            <w:tcW w:w="1276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varchar</w:t>
            </w:r>
          </w:p>
        </w:tc>
        <w:tc>
          <w:tcPr>
            <w:tcW w:w="1134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1843" w:type="dxa"/>
            <w:vAlign w:val="center"/>
          </w:tcPr>
          <w:p w:rsidR="007C32EE" w:rsidRPr="00E22999" w:rsidRDefault="007C32EE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缴款规则ID</w:t>
            </w:r>
          </w:p>
        </w:tc>
        <w:tc>
          <w:tcPr>
            <w:tcW w:w="2693" w:type="dxa"/>
            <w:vAlign w:val="center"/>
          </w:tcPr>
          <w:p w:rsidR="007C32EE" w:rsidRPr="00E22999" w:rsidRDefault="007C32EE" w:rsidP="00D002A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TBL_SALE_SUB_ORDER.CollectionPeriodRuleId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数据来源为生成子订单的</w:t>
            </w:r>
            <w:r w:rsidR="00D002A7"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TBL_DVL_COLLECTION_PERIOD_RULE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.</w:t>
            </w:r>
            <w:r w:rsidR="00D002A7"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Rule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ID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9A63A3" w:rsidRPr="00E22999" w:rsidRDefault="009A63A3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1417" w:type="dxa"/>
            <w:vAlign w:val="center"/>
          </w:tcPr>
          <w:p w:rsidR="009A63A3" w:rsidRPr="00E22999" w:rsidRDefault="009A63A3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IsOnlineTransaction</w:t>
            </w:r>
          </w:p>
        </w:tc>
        <w:tc>
          <w:tcPr>
            <w:tcW w:w="1276" w:type="dxa"/>
            <w:vAlign w:val="center"/>
          </w:tcPr>
          <w:p w:rsidR="009A63A3" w:rsidRPr="00E22999" w:rsidRDefault="009A63A3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  <w:t>VARCHAR2</w:t>
            </w:r>
          </w:p>
        </w:tc>
        <w:tc>
          <w:tcPr>
            <w:tcW w:w="1134" w:type="dxa"/>
            <w:vAlign w:val="center"/>
          </w:tcPr>
          <w:p w:rsidR="009A63A3" w:rsidRPr="00E22999" w:rsidRDefault="009A63A3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843" w:type="dxa"/>
            <w:vAlign w:val="center"/>
          </w:tcPr>
          <w:p w:rsidR="009A63A3" w:rsidRPr="00E22999" w:rsidRDefault="009A63A3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是否线上交易</w:t>
            </w:r>
          </w:p>
        </w:tc>
        <w:tc>
          <w:tcPr>
            <w:tcW w:w="2693" w:type="dxa"/>
            <w:vAlign w:val="center"/>
          </w:tcPr>
          <w:p w:rsidR="009A63A3" w:rsidRPr="00E22999" w:rsidRDefault="009A63A3" w:rsidP="009A63A3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值为1时，该订单为线上交易；</w:t>
            </w:r>
          </w:p>
          <w:p w:rsidR="009A63A3" w:rsidRPr="00E22999" w:rsidRDefault="009A63A3" w:rsidP="009A63A3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值为0时，为线下交易。</w:t>
            </w:r>
          </w:p>
        </w:tc>
      </w:tr>
      <w:tr w:rsidR="00E22999" w:rsidRPr="00E22999" w:rsidTr="00D537B5">
        <w:tc>
          <w:tcPr>
            <w:tcW w:w="567" w:type="dxa"/>
            <w:vAlign w:val="center"/>
          </w:tcPr>
          <w:p w:rsidR="00706060" w:rsidRPr="00E22999" w:rsidRDefault="00706060" w:rsidP="007C32EE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27</w:t>
            </w:r>
          </w:p>
        </w:tc>
        <w:tc>
          <w:tcPr>
            <w:tcW w:w="1417" w:type="dxa"/>
            <w:vAlign w:val="center"/>
          </w:tcPr>
          <w:p w:rsidR="00706060" w:rsidRPr="00E22999" w:rsidRDefault="00706060" w:rsidP="007C32E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ExternalOrderId</w:t>
            </w:r>
          </w:p>
        </w:tc>
        <w:tc>
          <w:tcPr>
            <w:tcW w:w="1276" w:type="dxa"/>
            <w:vAlign w:val="center"/>
          </w:tcPr>
          <w:p w:rsidR="00706060" w:rsidRPr="00E22999" w:rsidRDefault="00706060" w:rsidP="007C32E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/>
                <w:sz w:val="20"/>
                <w:lang w:eastAsia="zh-CN"/>
              </w:rPr>
              <w:t>VARCHAR2</w:t>
            </w:r>
          </w:p>
        </w:tc>
        <w:tc>
          <w:tcPr>
            <w:tcW w:w="1134" w:type="dxa"/>
            <w:vAlign w:val="center"/>
          </w:tcPr>
          <w:p w:rsidR="00706060" w:rsidRPr="00E22999" w:rsidRDefault="00706060" w:rsidP="007C32E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36</w:t>
            </w:r>
          </w:p>
        </w:tc>
        <w:tc>
          <w:tcPr>
            <w:tcW w:w="1843" w:type="dxa"/>
            <w:vAlign w:val="center"/>
          </w:tcPr>
          <w:p w:rsidR="00706060" w:rsidRPr="00E22999" w:rsidRDefault="00706060" w:rsidP="007C32EE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外部订单ID</w:t>
            </w:r>
          </w:p>
        </w:tc>
        <w:tc>
          <w:tcPr>
            <w:tcW w:w="2693" w:type="dxa"/>
            <w:vAlign w:val="center"/>
          </w:tcPr>
          <w:p w:rsidR="00706060" w:rsidRPr="00E22999" w:rsidRDefault="00706060" w:rsidP="009A63A3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O2O平台上的订单ID</w:t>
            </w:r>
          </w:p>
        </w:tc>
      </w:tr>
      <w:tr w:rsidR="00292639" w:rsidRPr="00E22999" w:rsidTr="00292639">
        <w:tc>
          <w:tcPr>
            <w:tcW w:w="567" w:type="dxa"/>
            <w:vAlign w:val="center"/>
          </w:tcPr>
          <w:p w:rsidR="00292639" w:rsidRPr="00E22999" w:rsidRDefault="00292639" w:rsidP="00292639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lastRenderedPageBreak/>
              <w:t>28</w:t>
            </w:r>
          </w:p>
        </w:tc>
        <w:tc>
          <w:tcPr>
            <w:tcW w:w="1417" w:type="dxa"/>
            <w:vAlign w:val="center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PaymentType</w:t>
            </w:r>
          </w:p>
        </w:tc>
        <w:tc>
          <w:tcPr>
            <w:tcW w:w="1276" w:type="dxa"/>
            <w:vAlign w:val="bottom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VARCHAR2</w:t>
            </w:r>
          </w:p>
        </w:tc>
        <w:tc>
          <w:tcPr>
            <w:tcW w:w="1134" w:type="dxa"/>
            <w:vAlign w:val="center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1843" w:type="dxa"/>
            <w:vAlign w:val="center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支付</w:t>
            </w:r>
            <w:r>
              <w:rPr>
                <w:rFonts w:ascii="微软雅黑" w:eastAsia="微软雅黑" w:hAnsi="微软雅黑" w:cs="Courier New"/>
                <w:sz w:val="20"/>
                <w:lang w:eastAsia="zh-CN"/>
              </w:rPr>
              <w:t>方式</w:t>
            </w:r>
          </w:p>
        </w:tc>
        <w:tc>
          <w:tcPr>
            <w:tcW w:w="2693" w:type="dxa"/>
            <w:vAlign w:val="center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noProof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字典值，注3</w:t>
            </w:r>
          </w:p>
        </w:tc>
      </w:tr>
    </w:tbl>
    <w:p w:rsidR="00155602" w:rsidRPr="00E22999" w:rsidRDefault="00155602" w:rsidP="007F5759">
      <w:pPr>
        <w:spacing w:before="120"/>
        <w:ind w:firstLine="420"/>
        <w:rPr>
          <w:rFonts w:ascii="微软雅黑" w:eastAsia="微软雅黑" w:hAnsi="微软雅黑"/>
          <w:szCs w:val="21"/>
          <w:lang w:eastAsia="zh-CN"/>
        </w:rPr>
      </w:pPr>
    </w:p>
    <w:p w:rsidR="00F509DF" w:rsidRPr="00E22999" w:rsidRDefault="00F509DF" w:rsidP="007F5759">
      <w:pPr>
        <w:spacing w:before="120"/>
        <w:ind w:firstLine="420"/>
        <w:rPr>
          <w:rFonts w:ascii="微软雅黑" w:eastAsia="微软雅黑" w:hAnsi="微软雅黑"/>
          <w:b/>
          <w:szCs w:val="21"/>
          <w:lang w:eastAsia="zh-CN"/>
        </w:rPr>
      </w:pPr>
      <w:r w:rsidRPr="00E22999">
        <w:rPr>
          <w:rFonts w:ascii="微软雅黑" w:eastAsia="微软雅黑" w:hAnsi="微软雅黑" w:hint="eastAsia"/>
          <w:b/>
          <w:szCs w:val="21"/>
          <w:lang w:eastAsia="zh-CN"/>
        </w:rPr>
        <w:t>注1：“</w:t>
      </w:r>
      <w:r w:rsidRPr="00E22999">
        <w:rPr>
          <w:rFonts w:ascii="微软雅黑" w:eastAsia="微软雅黑" w:hAnsi="微软雅黑"/>
          <w:b/>
          <w:szCs w:val="21"/>
          <w:lang w:eastAsia="zh-CN"/>
        </w:rPr>
        <w:t>状态</w:t>
      </w:r>
      <w:r w:rsidRPr="00E22999">
        <w:rPr>
          <w:rFonts w:ascii="微软雅黑" w:eastAsia="微软雅黑" w:hAnsi="微软雅黑" w:hint="eastAsia"/>
          <w:b/>
          <w:szCs w:val="21"/>
          <w:lang w:eastAsia="zh-CN"/>
        </w:rPr>
        <w:t>”</w:t>
      </w:r>
      <w:r w:rsidR="007F5759" w:rsidRPr="00E22999">
        <w:rPr>
          <w:rFonts w:ascii="微软雅黑" w:eastAsia="微软雅黑" w:hAnsi="微软雅黑" w:hint="eastAsia"/>
          <w:b/>
          <w:szCs w:val="21"/>
          <w:lang w:eastAsia="zh-CN"/>
        </w:rPr>
        <w:t>处理</w:t>
      </w:r>
      <w:r w:rsidRPr="00E22999">
        <w:rPr>
          <w:rFonts w:ascii="微软雅黑" w:eastAsia="微软雅黑" w:hAnsi="微软雅黑" w:hint="eastAsia"/>
          <w:b/>
          <w:szCs w:val="21"/>
          <w:lang w:eastAsia="zh-CN"/>
        </w:rPr>
        <w:t>规则</w:t>
      </w:r>
    </w:p>
    <w:tbl>
      <w:tblPr>
        <w:tblW w:w="8930" w:type="dxa"/>
        <w:tblInd w:w="421" w:type="dxa"/>
        <w:tblLook w:val="04A0" w:firstRow="1" w:lastRow="0" w:firstColumn="1" w:lastColumn="0" w:noHBand="0" w:noVBand="1"/>
      </w:tblPr>
      <w:tblGrid>
        <w:gridCol w:w="2835"/>
        <w:gridCol w:w="1701"/>
        <w:gridCol w:w="4394"/>
      </w:tblGrid>
      <w:tr w:rsidR="00E22999" w:rsidRPr="00E22999" w:rsidTr="00FF0425">
        <w:trPr>
          <w:trHeight w:val="2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425" w:rsidRPr="00E22999" w:rsidRDefault="00FF0425" w:rsidP="00FF042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O2O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425" w:rsidRPr="00E22999" w:rsidRDefault="00FF0425" w:rsidP="00FF042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子订单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425" w:rsidRPr="00E22999" w:rsidRDefault="000D3498" w:rsidP="00FF0425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订单</w:t>
            </w:r>
          </w:p>
        </w:tc>
      </w:tr>
      <w:tr w:rsidR="00E22999" w:rsidRPr="00E22999" w:rsidTr="00A6134A">
        <w:trPr>
          <w:trHeight w:val="343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425" w:rsidRPr="00E22999" w:rsidRDefault="00FF0425" w:rsidP="00FF0425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O2O“新增订单记录”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425" w:rsidRPr="00E22999" w:rsidRDefault="00335E0B" w:rsidP="00FF0425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zddzt_djy</w:t>
            </w:r>
            <w:r w:rsidR="00FF0425"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待交易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425" w:rsidRPr="00E22999" w:rsidRDefault="00FF0425" w:rsidP="00FF0425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已缴款待确认 </w:t>
            </w:r>
            <w:r w:rsidR="000D3498"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ywjhzt_yjkdqr</w:t>
            </w:r>
          </w:p>
        </w:tc>
      </w:tr>
      <w:tr w:rsidR="00E22999" w:rsidRPr="00E22999" w:rsidTr="00A6134A">
        <w:trPr>
          <w:trHeight w:val="66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425" w:rsidRPr="00E22999" w:rsidRDefault="00FF0425" w:rsidP="00FF0425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O2O“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申请退款，申请失败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425" w:rsidRPr="00E22999" w:rsidRDefault="00335E0B" w:rsidP="00FF0425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zddzt_sb</w:t>
            </w:r>
            <w:r w:rsidR="00FF0425"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失败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425" w:rsidRPr="00E22999" w:rsidRDefault="00F32550" w:rsidP="00F32550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查询同一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订单下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所有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子订单状态，如所有子订单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状态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都是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“失败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”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，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则订单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状态 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= ‘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失败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’</w:t>
            </w:r>
            <w:r w:rsidR="000D3498"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ywjhzt_sb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，否则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不做修改</w:t>
            </w:r>
          </w:p>
        </w:tc>
      </w:tr>
      <w:tr w:rsidR="00E22999" w:rsidRPr="00E22999" w:rsidTr="00A6134A">
        <w:trPr>
          <w:trHeight w:val="47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218" w:rsidRPr="00E22999" w:rsidRDefault="00100218" w:rsidP="00D66DEB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O2O“已支付，待确认”，</w:t>
            </w:r>
            <w:r w:rsidR="008D644C"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CBS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从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恒生系统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日终文件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同步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218" w:rsidRPr="00E22999" w:rsidRDefault="00335E0B" w:rsidP="00D66DEB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zddzt_clz</w:t>
            </w:r>
            <w:r w:rsidR="00100218"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处理中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0218" w:rsidRPr="00E22999" w:rsidRDefault="00100218" w:rsidP="00D66DEB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签约 </w:t>
            </w:r>
            <w:r w:rsidR="000D3498"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ywjhzt_qy</w:t>
            </w:r>
          </w:p>
        </w:tc>
      </w:tr>
      <w:tr w:rsidR="00E22999" w:rsidRPr="00E22999" w:rsidTr="0006090E">
        <w:trPr>
          <w:trHeight w:val="25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090E" w:rsidRPr="00E22999" w:rsidRDefault="0006090E" w:rsidP="0006090E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基金管理人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确认，</w:t>
            </w:r>
            <w:r w:rsidR="008D644C"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CBS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从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恒生系统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日终文件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同步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090E" w:rsidRPr="00E22999" w:rsidRDefault="00335E0B" w:rsidP="0006090E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zddzt_cj</w:t>
            </w:r>
            <w:r w:rsidR="0006090E"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成交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090E" w:rsidRPr="00E22999" w:rsidRDefault="0006090E" w:rsidP="0006090E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成交</w:t>
            </w:r>
            <w:r w:rsidR="000D3498"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</w:t>
            </w:r>
            <w:r w:rsidR="000D3498"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ywjhzt_cj</w:t>
            </w:r>
          </w:p>
        </w:tc>
      </w:tr>
    </w:tbl>
    <w:p w:rsidR="00A168A8" w:rsidRPr="00E22999" w:rsidRDefault="00935B84" w:rsidP="00A0373F">
      <w:pPr>
        <w:spacing w:before="120"/>
        <w:ind w:firstLineChars="95" w:firstLine="199"/>
        <w:rPr>
          <w:rFonts w:ascii="微软雅黑" w:eastAsia="微软雅黑" w:hAnsi="微软雅黑"/>
          <w:b/>
          <w:szCs w:val="21"/>
          <w:lang w:eastAsia="zh-CN"/>
        </w:rPr>
      </w:pPr>
      <w:r w:rsidRPr="00E22999">
        <w:rPr>
          <w:rFonts w:ascii="微软雅黑" w:eastAsia="微软雅黑" w:hAnsi="微软雅黑"/>
          <w:szCs w:val="21"/>
          <w:lang w:eastAsia="zh-CN"/>
        </w:rPr>
        <w:t xml:space="preserve">  </w:t>
      </w:r>
      <w:r w:rsidRPr="00E22999">
        <w:rPr>
          <w:rFonts w:ascii="微软雅黑" w:eastAsia="微软雅黑" w:hAnsi="微软雅黑" w:hint="eastAsia"/>
          <w:b/>
          <w:szCs w:val="21"/>
          <w:lang w:eastAsia="zh-CN"/>
        </w:rPr>
        <w:t>注</w:t>
      </w:r>
      <w:r w:rsidRPr="00E22999">
        <w:rPr>
          <w:rFonts w:ascii="微软雅黑" w:eastAsia="微软雅黑" w:hAnsi="微软雅黑"/>
          <w:b/>
          <w:szCs w:val="21"/>
          <w:lang w:eastAsia="zh-CN"/>
        </w:rPr>
        <w:t>2</w:t>
      </w:r>
      <w:r w:rsidRPr="00E22999">
        <w:rPr>
          <w:rFonts w:ascii="微软雅黑" w:eastAsia="微软雅黑" w:hAnsi="微软雅黑" w:hint="eastAsia"/>
          <w:b/>
          <w:szCs w:val="21"/>
          <w:lang w:eastAsia="zh-CN"/>
        </w:rPr>
        <w:t>：理财师和</w:t>
      </w:r>
      <w:r w:rsidRPr="00E22999">
        <w:rPr>
          <w:rFonts w:ascii="微软雅黑" w:eastAsia="微软雅黑" w:hAnsi="微软雅黑"/>
          <w:b/>
          <w:szCs w:val="21"/>
          <w:lang w:eastAsia="zh-CN"/>
        </w:rPr>
        <w:t>分公司</w:t>
      </w:r>
      <w:r w:rsidRPr="00E22999">
        <w:rPr>
          <w:rFonts w:ascii="微软雅黑" w:eastAsia="微软雅黑" w:hAnsi="微软雅黑" w:hint="eastAsia"/>
          <w:b/>
          <w:szCs w:val="21"/>
          <w:lang w:eastAsia="zh-CN"/>
        </w:rPr>
        <w:t>处理规则</w:t>
      </w:r>
    </w:p>
    <w:p w:rsidR="00935B84" w:rsidRPr="00E22999" w:rsidRDefault="00935B84" w:rsidP="00D537B5">
      <w:pPr>
        <w:spacing w:before="120"/>
        <w:ind w:firstLineChars="195" w:firstLine="409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/>
          <w:szCs w:val="21"/>
          <w:lang w:eastAsia="zh-CN"/>
        </w:rPr>
        <w:t>O2O</w:t>
      </w:r>
      <w:r w:rsidR="00A168A8" w:rsidRPr="00E22999">
        <w:rPr>
          <w:rFonts w:ascii="微软雅黑" w:eastAsia="微软雅黑" w:hAnsi="微软雅黑" w:hint="eastAsia"/>
          <w:szCs w:val="21"/>
          <w:lang w:eastAsia="zh-CN"/>
        </w:rPr>
        <w:t>按以下</w:t>
      </w:r>
      <w:r w:rsidR="00A168A8" w:rsidRPr="00E22999">
        <w:rPr>
          <w:rFonts w:ascii="微软雅黑" w:eastAsia="微软雅黑" w:hAnsi="微软雅黑"/>
          <w:szCs w:val="21"/>
          <w:lang w:eastAsia="zh-CN"/>
        </w:rPr>
        <w:t>规则</w:t>
      </w:r>
      <w:r w:rsidR="00A0373F" w:rsidRPr="00E22999">
        <w:rPr>
          <w:rFonts w:ascii="微软雅黑" w:eastAsia="微软雅黑" w:hAnsi="微软雅黑" w:hint="eastAsia"/>
          <w:szCs w:val="21"/>
          <w:lang w:eastAsia="zh-CN"/>
        </w:rPr>
        <w:t>提交</w:t>
      </w:r>
      <w:r w:rsidR="00A0373F" w:rsidRPr="00E22999">
        <w:rPr>
          <w:rFonts w:ascii="微软雅黑" w:eastAsia="微软雅黑" w:hAnsi="微软雅黑"/>
          <w:szCs w:val="21"/>
          <w:lang w:eastAsia="zh-CN"/>
        </w:rPr>
        <w:t>一号通客户数据</w:t>
      </w:r>
      <w:r w:rsidR="001A7196" w:rsidRPr="00E22999">
        <w:rPr>
          <w:rFonts w:ascii="微软雅黑" w:eastAsia="微软雅黑" w:hAnsi="微软雅黑"/>
          <w:szCs w:val="21"/>
          <w:lang w:eastAsia="zh-CN"/>
        </w:rPr>
        <w:t>：</w:t>
      </w:r>
    </w:p>
    <w:tbl>
      <w:tblPr>
        <w:tblStyle w:val="af"/>
        <w:tblW w:w="8809" w:type="dxa"/>
        <w:tblInd w:w="421" w:type="dxa"/>
        <w:tblLook w:val="04A0" w:firstRow="1" w:lastRow="0" w:firstColumn="1" w:lastColumn="0" w:noHBand="0" w:noVBand="1"/>
      </w:tblPr>
      <w:tblGrid>
        <w:gridCol w:w="1296"/>
        <w:gridCol w:w="3373"/>
        <w:gridCol w:w="4140"/>
      </w:tblGrid>
      <w:tr w:rsidR="00E22999" w:rsidRPr="00E22999" w:rsidTr="001E5B53">
        <w:tc>
          <w:tcPr>
            <w:tcW w:w="1296" w:type="dxa"/>
            <w:vAlign w:val="center"/>
          </w:tcPr>
          <w:p w:rsidR="00D24C68" w:rsidRPr="00E22999" w:rsidRDefault="00D24C68" w:rsidP="00D24C68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角色</w:t>
            </w:r>
          </w:p>
        </w:tc>
        <w:tc>
          <w:tcPr>
            <w:tcW w:w="3373" w:type="dxa"/>
            <w:vAlign w:val="center"/>
          </w:tcPr>
          <w:p w:rsidR="00D24C68" w:rsidRPr="00E22999" w:rsidRDefault="00D24C68" w:rsidP="00D24C68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工号</w:t>
            </w:r>
          </w:p>
        </w:tc>
        <w:tc>
          <w:tcPr>
            <w:tcW w:w="4140" w:type="dxa"/>
            <w:vAlign w:val="center"/>
          </w:tcPr>
          <w:p w:rsidR="00D24C68" w:rsidRPr="00E22999" w:rsidRDefault="00D24C68" w:rsidP="00D24C68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分公司</w:t>
            </w:r>
          </w:p>
        </w:tc>
      </w:tr>
      <w:tr w:rsidR="00E22999" w:rsidRPr="00E22999" w:rsidTr="001E5B53">
        <w:tc>
          <w:tcPr>
            <w:tcW w:w="1296" w:type="dxa"/>
            <w:vAlign w:val="center"/>
          </w:tcPr>
          <w:p w:rsidR="00D24C68" w:rsidRPr="00E22999" w:rsidRDefault="00D24C68" w:rsidP="00D24C68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内部理财师</w:t>
            </w:r>
          </w:p>
        </w:tc>
        <w:tc>
          <w:tcPr>
            <w:tcW w:w="3373" w:type="dxa"/>
            <w:vAlign w:val="center"/>
          </w:tcPr>
          <w:p w:rsidR="00D24C68" w:rsidRPr="00E22999" w:rsidRDefault="00D24C68" w:rsidP="00D24C68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内部工号</w:t>
            </w:r>
          </w:p>
        </w:tc>
        <w:tc>
          <w:tcPr>
            <w:tcW w:w="4140" w:type="dxa"/>
            <w:vAlign w:val="center"/>
          </w:tcPr>
          <w:p w:rsidR="00D24C68" w:rsidRPr="00E22999" w:rsidRDefault="00D24C68" w:rsidP="00D24C68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对应分公司</w:t>
            </w:r>
          </w:p>
        </w:tc>
      </w:tr>
      <w:tr w:rsidR="00E22999" w:rsidRPr="00E22999" w:rsidTr="001E5B53">
        <w:tc>
          <w:tcPr>
            <w:tcW w:w="1296" w:type="dxa"/>
            <w:vAlign w:val="center"/>
          </w:tcPr>
          <w:p w:rsidR="00D24C68" w:rsidRPr="00E22999" w:rsidRDefault="00D24C68" w:rsidP="00D24C68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内部中后台</w:t>
            </w:r>
          </w:p>
        </w:tc>
        <w:tc>
          <w:tcPr>
            <w:tcW w:w="3373" w:type="dxa"/>
            <w:vAlign w:val="center"/>
          </w:tcPr>
          <w:p w:rsidR="003B54D1" w:rsidRPr="00E22999" w:rsidRDefault="00D24C68" w:rsidP="003B54D1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固定为</w:t>
            </w:r>
            <w:r w:rsidR="000B3759"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：</w:t>
            </w:r>
          </w:p>
          <w:p w:rsidR="00D24C68" w:rsidRPr="00E22999" w:rsidRDefault="00D24C68" w:rsidP="003B54D1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FCID = NBHT</w:t>
            </w:r>
          </w:p>
          <w:p w:rsidR="003B54D1" w:rsidRPr="00E22999" w:rsidRDefault="003B54D1" w:rsidP="003B54D1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 xml:space="preserve">Workno 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= 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0209</w:t>
            </w:r>
          </w:p>
        </w:tc>
        <w:tc>
          <w:tcPr>
            <w:tcW w:w="4140" w:type="dxa"/>
            <w:vAlign w:val="center"/>
          </w:tcPr>
          <w:p w:rsidR="00155602" w:rsidRPr="00E22999" w:rsidRDefault="001E5B53" w:rsidP="0006090E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固定为“中后台分公司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”</w:t>
            </w:r>
          </w:p>
          <w:p w:rsidR="00D24C68" w:rsidRPr="00E22999" w:rsidRDefault="00AA0883" w:rsidP="0006090E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BranchCode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</w:t>
            </w:r>
            <w:r w:rsidR="00D24C68"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= A_708</w:t>
            </w:r>
          </w:p>
        </w:tc>
      </w:tr>
      <w:tr w:rsidR="00E22999" w:rsidRPr="00E22999" w:rsidTr="001E5B53">
        <w:tc>
          <w:tcPr>
            <w:tcW w:w="1296" w:type="dxa"/>
            <w:vAlign w:val="center"/>
          </w:tcPr>
          <w:p w:rsidR="00D24C68" w:rsidRPr="00E22999" w:rsidRDefault="00D24C68" w:rsidP="00D24C68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外部理财师</w:t>
            </w:r>
          </w:p>
        </w:tc>
        <w:tc>
          <w:tcPr>
            <w:tcW w:w="3373" w:type="dxa"/>
            <w:vAlign w:val="center"/>
          </w:tcPr>
          <w:p w:rsidR="003B54D1" w:rsidRPr="00E22999" w:rsidRDefault="00D24C68" w:rsidP="003B54D1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固定位</w:t>
            </w:r>
            <w:r w:rsidR="000B3759"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：</w:t>
            </w:r>
          </w:p>
          <w:p w:rsidR="00D24C68" w:rsidRPr="00E22999" w:rsidRDefault="00D24C68" w:rsidP="003B54D1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FCID = WBTG</w:t>
            </w:r>
          </w:p>
          <w:p w:rsidR="003B54D1" w:rsidRPr="00E22999" w:rsidRDefault="00D90EDD" w:rsidP="003B54D1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 xml:space="preserve">Workno 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= </w:t>
            </w:r>
            <w:r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0210</w:t>
            </w:r>
          </w:p>
        </w:tc>
        <w:tc>
          <w:tcPr>
            <w:tcW w:w="4140" w:type="dxa"/>
            <w:vAlign w:val="center"/>
          </w:tcPr>
          <w:p w:rsidR="00155602" w:rsidRPr="00E22999" w:rsidRDefault="00D24C68" w:rsidP="0006090E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固定为“外部分公司”</w:t>
            </w:r>
            <w:r w:rsidR="0006090E" w:rsidRPr="00E22999"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 xml:space="preserve">    </w:t>
            </w:r>
          </w:p>
          <w:p w:rsidR="00D24C68" w:rsidRPr="00E22999" w:rsidRDefault="00AA0883" w:rsidP="0006090E">
            <w:pPr>
              <w:spacing w:before="120"/>
              <w:ind w:firstLineChars="0" w:firstLin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BranchCode</w:t>
            </w:r>
            <w:r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 xml:space="preserve"> </w:t>
            </w:r>
            <w:r w:rsidR="00D24C68" w:rsidRPr="00E22999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= A_710</w:t>
            </w:r>
          </w:p>
        </w:tc>
      </w:tr>
    </w:tbl>
    <w:p w:rsidR="00292639" w:rsidRDefault="0006090E" w:rsidP="00292639">
      <w:pPr>
        <w:spacing w:before="120"/>
        <w:ind w:firstLineChars="0" w:firstLine="0"/>
        <w:rPr>
          <w:lang w:eastAsia="zh-CN"/>
        </w:rPr>
      </w:pPr>
      <w:r w:rsidRPr="00E22999">
        <w:rPr>
          <w:rFonts w:ascii="微软雅黑" w:eastAsia="微软雅黑" w:hAnsi="微软雅黑"/>
          <w:szCs w:val="21"/>
          <w:lang w:eastAsia="zh-CN"/>
        </w:rPr>
        <w:t xml:space="preserve">   </w:t>
      </w:r>
      <w:r w:rsidR="00292639" w:rsidRPr="00A41776">
        <w:rPr>
          <w:rFonts w:ascii="微软雅黑" w:eastAsia="微软雅黑" w:hAnsi="微软雅黑" w:hint="eastAsia"/>
          <w:b/>
          <w:szCs w:val="21"/>
          <w:lang w:eastAsia="zh-CN"/>
        </w:rPr>
        <w:t>注3，PaymentType</w:t>
      </w:r>
      <w:r w:rsidR="00292639" w:rsidRPr="00A41776">
        <w:rPr>
          <w:rFonts w:ascii="微软雅黑" w:eastAsia="微软雅黑" w:hAnsi="微软雅黑"/>
          <w:b/>
          <w:szCs w:val="21"/>
          <w:lang w:eastAsia="zh-CN"/>
        </w:rPr>
        <w:t>支付方式字典值</w:t>
      </w:r>
    </w:p>
    <w:tbl>
      <w:tblPr>
        <w:tblStyle w:val="af"/>
        <w:tblW w:w="8217" w:type="dxa"/>
        <w:tblLayout w:type="fixed"/>
        <w:tblLook w:val="04A0" w:firstRow="1" w:lastRow="0" w:firstColumn="1" w:lastColumn="0" w:noHBand="0" w:noVBand="1"/>
      </w:tblPr>
      <w:tblGrid>
        <w:gridCol w:w="2256"/>
        <w:gridCol w:w="3126"/>
        <w:gridCol w:w="2835"/>
      </w:tblGrid>
      <w:tr w:rsidR="00292639" w:rsidTr="00925AFF">
        <w:tc>
          <w:tcPr>
            <w:tcW w:w="2256" w:type="dxa"/>
          </w:tcPr>
          <w:p w:rsidR="00292639" w:rsidRDefault="00292639" w:rsidP="00925AFF">
            <w:pPr>
              <w:spacing w:before="120"/>
              <w:ind w:firstLine="400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字段编码</w:t>
            </w:r>
          </w:p>
        </w:tc>
        <w:tc>
          <w:tcPr>
            <w:tcW w:w="3126" w:type="dxa"/>
          </w:tcPr>
          <w:p w:rsidR="00292639" w:rsidRDefault="00292639" w:rsidP="00925AFF">
            <w:pPr>
              <w:spacing w:before="120"/>
              <w:ind w:firstLine="400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数据项编码</w:t>
            </w:r>
          </w:p>
        </w:tc>
        <w:tc>
          <w:tcPr>
            <w:tcW w:w="2835" w:type="dxa"/>
          </w:tcPr>
          <w:p w:rsidR="00292639" w:rsidRDefault="00292639" w:rsidP="00925AFF">
            <w:pPr>
              <w:spacing w:before="120"/>
              <w:ind w:firstLine="400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数据字典</w:t>
            </w:r>
          </w:p>
        </w:tc>
      </w:tr>
      <w:tr w:rsidR="00292639" w:rsidTr="00925AFF">
        <w:tc>
          <w:tcPr>
            <w:tcW w:w="2256" w:type="dxa"/>
          </w:tcPr>
          <w:p w:rsidR="00292639" w:rsidRDefault="00292639" w:rsidP="00925AFF">
            <w:pPr>
              <w:spacing w:before="120"/>
              <w:ind w:firstLine="420"/>
              <w:rPr>
                <w:rFonts w:ascii="微软雅黑" w:eastAsia="微软雅黑" w:hAnsi="微软雅黑" w:cs="Courier New"/>
                <w:sz w:val="20"/>
              </w:rPr>
            </w:pPr>
            <w:r>
              <w:t>zffs</w:t>
            </w:r>
          </w:p>
        </w:tc>
        <w:tc>
          <w:tcPr>
            <w:tcW w:w="3126" w:type="dxa"/>
          </w:tcPr>
          <w:p w:rsidR="00292639" w:rsidRDefault="00292639" w:rsidP="00925AFF">
            <w:pPr>
              <w:spacing w:before="120"/>
              <w:ind w:firstLine="420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  <w:t>pay_type_default</w:t>
            </w:r>
          </w:p>
        </w:tc>
        <w:tc>
          <w:tcPr>
            <w:tcW w:w="2835" w:type="dxa"/>
          </w:tcPr>
          <w:p w:rsidR="00292639" w:rsidRDefault="00292639" w:rsidP="00925AFF">
            <w:pPr>
              <w:spacing w:before="120"/>
              <w:ind w:firstLine="400"/>
              <w:rPr>
                <w:rFonts w:ascii="微软雅黑" w:eastAsia="微软雅黑" w:hAnsi="微软雅黑" w:cs="Courier New"/>
                <w:sz w:val="20"/>
              </w:rPr>
            </w:pPr>
            <w:r w:rsidRPr="00563333">
              <w:rPr>
                <w:rFonts w:ascii="微软雅黑" w:eastAsia="微软雅黑" w:hAnsi="微软雅黑" w:cs="Courier New" w:hint="eastAsia"/>
                <w:sz w:val="20"/>
              </w:rPr>
              <w:t>金证余额代扣</w:t>
            </w:r>
          </w:p>
        </w:tc>
      </w:tr>
      <w:tr w:rsidR="00292639" w:rsidTr="00925AFF">
        <w:tc>
          <w:tcPr>
            <w:tcW w:w="2256" w:type="dxa"/>
          </w:tcPr>
          <w:p w:rsidR="00292639" w:rsidRDefault="00292639" w:rsidP="00925AFF">
            <w:pPr>
              <w:spacing w:before="120"/>
              <w:ind w:firstLine="420"/>
              <w:rPr>
                <w:rFonts w:ascii="微软雅黑" w:eastAsia="微软雅黑" w:hAnsi="微软雅黑" w:cs="Courier New"/>
                <w:sz w:val="20"/>
              </w:rPr>
            </w:pPr>
            <w:r>
              <w:t>zffs</w:t>
            </w:r>
          </w:p>
        </w:tc>
        <w:tc>
          <w:tcPr>
            <w:tcW w:w="3126" w:type="dxa"/>
          </w:tcPr>
          <w:p w:rsidR="00292639" w:rsidRDefault="00292639" w:rsidP="00925AFF">
            <w:pPr>
              <w:spacing w:before="120"/>
              <w:ind w:firstLine="400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p</w:t>
            </w:r>
            <w:r>
              <w:rPr>
                <w:rFonts w:ascii="微软雅黑" w:eastAsia="微软雅黑" w:hAnsi="微软雅黑" w:cs="Courier New"/>
                <w:sz w:val="20"/>
              </w:rPr>
              <w:t>ay_type_jt</w:t>
            </w:r>
          </w:p>
        </w:tc>
        <w:tc>
          <w:tcPr>
            <w:tcW w:w="2835" w:type="dxa"/>
          </w:tcPr>
          <w:p w:rsidR="00292639" w:rsidRDefault="00292639" w:rsidP="00925AFF">
            <w:pPr>
              <w:spacing w:before="120"/>
              <w:ind w:firstLine="400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金通代扣</w:t>
            </w:r>
          </w:p>
        </w:tc>
      </w:tr>
      <w:tr w:rsidR="00292639" w:rsidTr="00925AFF">
        <w:tc>
          <w:tcPr>
            <w:tcW w:w="2256" w:type="dxa"/>
          </w:tcPr>
          <w:p w:rsidR="00292639" w:rsidRDefault="00292639" w:rsidP="00925AFF">
            <w:pPr>
              <w:spacing w:before="120"/>
              <w:ind w:firstLine="420"/>
              <w:rPr>
                <w:rFonts w:ascii="微软雅黑" w:eastAsia="微软雅黑" w:hAnsi="微软雅黑" w:cs="Courier New"/>
                <w:sz w:val="20"/>
              </w:rPr>
            </w:pPr>
            <w:r>
              <w:t>zffs</w:t>
            </w:r>
          </w:p>
        </w:tc>
        <w:tc>
          <w:tcPr>
            <w:tcW w:w="3126" w:type="dxa"/>
          </w:tcPr>
          <w:p w:rsidR="00292639" w:rsidRDefault="00292639" w:rsidP="00925AFF">
            <w:pPr>
              <w:spacing w:before="120"/>
              <w:ind w:firstLine="420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pay_type_mpos</w:t>
            </w:r>
          </w:p>
        </w:tc>
        <w:tc>
          <w:tcPr>
            <w:tcW w:w="2835" w:type="dxa"/>
          </w:tcPr>
          <w:p w:rsidR="00292639" w:rsidRDefault="00292639" w:rsidP="00925AFF">
            <w:pPr>
              <w:spacing w:before="120"/>
              <w:ind w:firstLine="400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MPOS支付</w:t>
            </w:r>
          </w:p>
        </w:tc>
      </w:tr>
      <w:tr w:rsidR="00292639" w:rsidTr="00925AFF">
        <w:tc>
          <w:tcPr>
            <w:tcW w:w="2256" w:type="dxa"/>
          </w:tcPr>
          <w:p w:rsidR="00292639" w:rsidRDefault="00292639" w:rsidP="00925AFF">
            <w:pPr>
              <w:spacing w:before="120"/>
              <w:ind w:firstLine="420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>
              <w:t>zffs</w:t>
            </w:r>
          </w:p>
        </w:tc>
        <w:tc>
          <w:tcPr>
            <w:tcW w:w="3126" w:type="dxa"/>
          </w:tcPr>
          <w:p w:rsidR="00292639" w:rsidRDefault="00292639" w:rsidP="00925AFF">
            <w:pPr>
              <w:spacing w:before="120"/>
              <w:ind w:firstLine="400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pay_type_xjb</w:t>
            </w:r>
          </w:p>
        </w:tc>
        <w:tc>
          <w:tcPr>
            <w:tcW w:w="2835" w:type="dxa"/>
          </w:tcPr>
          <w:p w:rsidR="00292639" w:rsidRDefault="00292639" w:rsidP="00925AFF">
            <w:pPr>
              <w:spacing w:before="120"/>
              <w:ind w:firstLine="420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8F8F8"/>
              </w:rPr>
              <w:t>现金宝</w:t>
            </w:r>
          </w:p>
        </w:tc>
      </w:tr>
      <w:tr w:rsidR="00292639" w:rsidTr="00925AFF">
        <w:tc>
          <w:tcPr>
            <w:tcW w:w="2256" w:type="dxa"/>
          </w:tcPr>
          <w:p w:rsidR="00292639" w:rsidRDefault="00292639" w:rsidP="00925AFF">
            <w:pPr>
              <w:spacing w:before="120"/>
              <w:ind w:firstLine="420"/>
              <w:rPr>
                <w:rFonts w:ascii="微软雅黑" w:eastAsia="微软雅黑" w:hAnsi="微软雅黑"/>
                <w:color w:val="000000"/>
                <w:szCs w:val="21"/>
                <w:shd w:val="clear" w:color="auto" w:fill="F8F8F8"/>
              </w:rPr>
            </w:pPr>
            <w:r>
              <w:t>zffs</w:t>
            </w:r>
          </w:p>
        </w:tc>
        <w:tc>
          <w:tcPr>
            <w:tcW w:w="3126" w:type="dxa"/>
          </w:tcPr>
          <w:p w:rsidR="00292639" w:rsidRDefault="00292639" w:rsidP="00925AFF">
            <w:pPr>
              <w:spacing w:before="120"/>
              <w:ind w:firstLine="400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pay</w:t>
            </w:r>
            <w:r>
              <w:rPr>
                <w:rFonts w:ascii="微软雅黑" w:eastAsia="微软雅黑" w:hAnsi="微软雅黑" w:cs="Courier New"/>
                <w:sz w:val="20"/>
              </w:rPr>
              <w:t>_type_zz</w:t>
            </w:r>
          </w:p>
        </w:tc>
        <w:tc>
          <w:tcPr>
            <w:tcW w:w="2835" w:type="dxa"/>
          </w:tcPr>
          <w:p w:rsidR="00292639" w:rsidRDefault="00292639" w:rsidP="00925AFF">
            <w:pPr>
              <w:spacing w:before="120"/>
              <w:ind w:firstLine="400"/>
              <w:rPr>
                <w:rFonts w:ascii="微软雅黑" w:eastAsia="微软雅黑" w:hAnsi="微软雅黑" w:cs="Courier New"/>
                <w:sz w:val="20"/>
              </w:rPr>
            </w:pPr>
            <w:r>
              <w:rPr>
                <w:rFonts w:ascii="微软雅黑" w:eastAsia="微软雅黑" w:hAnsi="微软雅黑" w:cs="Courier New" w:hint="eastAsia"/>
                <w:sz w:val="20"/>
              </w:rPr>
              <w:t>转账</w:t>
            </w:r>
          </w:p>
        </w:tc>
      </w:tr>
      <w:tr w:rsidR="00292639" w:rsidTr="00925AFF">
        <w:tc>
          <w:tcPr>
            <w:tcW w:w="2256" w:type="dxa"/>
          </w:tcPr>
          <w:p w:rsidR="00292639" w:rsidRDefault="00292639" w:rsidP="00925AFF">
            <w:pPr>
              <w:spacing w:before="120"/>
              <w:ind w:firstLine="420"/>
            </w:pPr>
            <w:r>
              <w:rPr>
                <w:rFonts w:hint="eastAsia"/>
              </w:rPr>
              <w:t>zffs</w:t>
            </w:r>
          </w:p>
        </w:tc>
        <w:tc>
          <w:tcPr>
            <w:tcW w:w="3126" w:type="dxa"/>
          </w:tcPr>
          <w:p w:rsidR="00292639" w:rsidRDefault="00292639" w:rsidP="00925AFF">
            <w:pPr>
              <w:spacing w:before="120"/>
              <w:ind w:firstLine="400"/>
              <w:rPr>
                <w:rFonts w:ascii="微软雅黑" w:eastAsia="微软雅黑" w:hAnsi="微软雅黑" w:cs="Courier New"/>
                <w:sz w:val="20"/>
              </w:rPr>
            </w:pPr>
            <w:r w:rsidRPr="00AA23B0">
              <w:rPr>
                <w:rFonts w:ascii="微软雅黑" w:eastAsia="微软雅黑" w:hAnsi="微软雅黑" w:cs="Courier New" w:hint="eastAsia"/>
                <w:sz w:val="20"/>
              </w:rPr>
              <w:t>pay_type_nomineeacct</w:t>
            </w:r>
          </w:p>
        </w:tc>
        <w:tc>
          <w:tcPr>
            <w:tcW w:w="2835" w:type="dxa"/>
          </w:tcPr>
          <w:p w:rsidR="00292639" w:rsidRDefault="00292639" w:rsidP="00925AFF">
            <w:pPr>
              <w:spacing w:before="120"/>
              <w:ind w:firstLine="40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AA23B0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香港代理人账户余额扣款</w:t>
            </w:r>
          </w:p>
        </w:tc>
      </w:tr>
    </w:tbl>
    <w:p w:rsidR="00D24C68" w:rsidRPr="00292639" w:rsidRDefault="00D24C68" w:rsidP="001A7196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E75049" w:rsidRPr="00E22999" w:rsidRDefault="00B8583C" w:rsidP="00D537B5">
      <w:pPr>
        <w:pStyle w:val="af3"/>
        <w:numPr>
          <w:ilvl w:val="0"/>
          <w:numId w:val="12"/>
        </w:numPr>
        <w:spacing w:before="120"/>
        <w:ind w:firstLineChars="0"/>
        <w:rPr>
          <w:rFonts w:ascii="微软雅黑" w:eastAsia="微软雅黑" w:hAnsi="微软雅黑"/>
          <w:szCs w:val="21"/>
        </w:rPr>
      </w:pPr>
      <w:r w:rsidRPr="00E22999">
        <w:rPr>
          <w:rFonts w:ascii="微软雅黑" w:eastAsia="微软雅黑" w:hAnsi="微软雅黑" w:hint="eastAsia"/>
          <w:szCs w:val="21"/>
        </w:rPr>
        <w:t>接口</w:t>
      </w:r>
      <w:r w:rsidRPr="00E22999">
        <w:rPr>
          <w:rFonts w:ascii="微软雅黑" w:eastAsia="微软雅黑" w:hAnsi="微软雅黑"/>
          <w:szCs w:val="21"/>
        </w:rPr>
        <w:t>输出参数</w:t>
      </w:r>
      <w:r w:rsidRPr="00E22999">
        <w:rPr>
          <w:rFonts w:ascii="微软雅黑" w:eastAsia="微软雅黑" w:hAnsi="微软雅黑" w:hint="eastAsia"/>
          <w:szCs w:val="21"/>
        </w:rPr>
        <w:t>：</w:t>
      </w:r>
    </w:p>
    <w:tbl>
      <w:tblPr>
        <w:tblW w:w="889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275"/>
        <w:gridCol w:w="1134"/>
        <w:gridCol w:w="709"/>
        <w:gridCol w:w="992"/>
        <w:gridCol w:w="4076"/>
      </w:tblGrid>
      <w:tr w:rsidR="00E22999" w:rsidRPr="00E22999" w:rsidTr="00C4599C">
        <w:trPr>
          <w:trHeight w:val="284"/>
        </w:trPr>
        <w:tc>
          <w:tcPr>
            <w:tcW w:w="709" w:type="dxa"/>
            <w:shd w:val="clear" w:color="auto" w:fill="999999"/>
            <w:vAlign w:val="center"/>
          </w:tcPr>
          <w:p w:rsidR="00B8583C" w:rsidRPr="00E22999" w:rsidRDefault="00B8583C" w:rsidP="00FB086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275" w:type="dxa"/>
            <w:shd w:val="clear" w:color="auto" w:fill="999999"/>
            <w:vAlign w:val="center"/>
          </w:tcPr>
          <w:p w:rsidR="00B8583C" w:rsidRPr="00E22999" w:rsidRDefault="00B8583C" w:rsidP="00FB086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1134" w:type="dxa"/>
            <w:shd w:val="clear" w:color="auto" w:fill="999999"/>
            <w:vAlign w:val="center"/>
          </w:tcPr>
          <w:p w:rsidR="00B8583C" w:rsidRPr="00E22999" w:rsidRDefault="00B8583C" w:rsidP="00FB086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格式</w:t>
            </w:r>
          </w:p>
        </w:tc>
        <w:tc>
          <w:tcPr>
            <w:tcW w:w="709" w:type="dxa"/>
            <w:shd w:val="clear" w:color="auto" w:fill="999999"/>
            <w:vAlign w:val="center"/>
          </w:tcPr>
          <w:p w:rsidR="00B8583C" w:rsidRPr="00E22999" w:rsidRDefault="00B8583C" w:rsidP="00FB086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长度</w:t>
            </w:r>
          </w:p>
        </w:tc>
        <w:tc>
          <w:tcPr>
            <w:tcW w:w="992" w:type="dxa"/>
            <w:shd w:val="clear" w:color="auto" w:fill="999999"/>
            <w:vAlign w:val="center"/>
          </w:tcPr>
          <w:p w:rsidR="00B8583C" w:rsidRPr="00E22999" w:rsidRDefault="00B8583C" w:rsidP="00FB086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含义</w:t>
            </w:r>
          </w:p>
        </w:tc>
        <w:tc>
          <w:tcPr>
            <w:tcW w:w="4076" w:type="dxa"/>
            <w:shd w:val="clear" w:color="auto" w:fill="999999"/>
            <w:vAlign w:val="center"/>
          </w:tcPr>
          <w:p w:rsidR="00B8583C" w:rsidRPr="00E22999" w:rsidRDefault="00B8583C" w:rsidP="00FB086A">
            <w:pPr>
              <w:spacing w:before="120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E22999" w:rsidRPr="00E22999" w:rsidTr="00C4599C">
        <w:trPr>
          <w:trHeight w:val="480"/>
        </w:trPr>
        <w:tc>
          <w:tcPr>
            <w:tcW w:w="709" w:type="dxa"/>
            <w:vAlign w:val="center"/>
          </w:tcPr>
          <w:p w:rsidR="00B8583C" w:rsidRPr="00E22999" w:rsidRDefault="00B8583C" w:rsidP="00AA0883">
            <w:pPr>
              <w:spacing w:before="120"/>
              <w:ind w:firstLineChars="90" w:firstLine="162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B8583C" w:rsidRPr="00E22999" w:rsidRDefault="00BF6077" w:rsidP="00FB086A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returncode</w:t>
            </w:r>
          </w:p>
        </w:tc>
        <w:tc>
          <w:tcPr>
            <w:tcW w:w="1134" w:type="dxa"/>
            <w:vAlign w:val="center"/>
          </w:tcPr>
          <w:p w:rsidR="00B8583C" w:rsidRPr="00E22999" w:rsidRDefault="00BF6077" w:rsidP="00FB086A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nvarchar</w:t>
            </w:r>
          </w:p>
        </w:tc>
        <w:tc>
          <w:tcPr>
            <w:tcW w:w="709" w:type="dxa"/>
            <w:vAlign w:val="center"/>
          </w:tcPr>
          <w:p w:rsidR="00B8583C" w:rsidRPr="00E22999" w:rsidRDefault="00BF6077" w:rsidP="00FB086A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992" w:type="dxa"/>
            <w:vAlign w:val="center"/>
          </w:tcPr>
          <w:p w:rsidR="00B8583C" w:rsidRPr="00E22999" w:rsidRDefault="00BF6077" w:rsidP="00FB086A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4076" w:type="dxa"/>
            <w:vAlign w:val="center"/>
          </w:tcPr>
          <w:p w:rsidR="00B8583C" w:rsidRPr="00E22999" w:rsidRDefault="00BF6077" w:rsidP="00FB086A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1001</w:t>
            </w:r>
          </w:p>
        </w:tc>
      </w:tr>
      <w:tr w:rsidR="00E22999" w:rsidRPr="00E22999" w:rsidTr="00C4599C">
        <w:trPr>
          <w:trHeight w:val="429"/>
        </w:trPr>
        <w:tc>
          <w:tcPr>
            <w:tcW w:w="709" w:type="dxa"/>
            <w:vAlign w:val="center"/>
          </w:tcPr>
          <w:p w:rsidR="00A932A6" w:rsidRPr="00E22999" w:rsidRDefault="00A932A6" w:rsidP="00AA0883">
            <w:pPr>
              <w:spacing w:before="120"/>
              <w:ind w:firstLineChars="90" w:firstLine="162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275" w:type="dxa"/>
            <w:vAlign w:val="center"/>
          </w:tcPr>
          <w:p w:rsidR="00A932A6" w:rsidRPr="00E22999" w:rsidRDefault="00BF6077" w:rsidP="00FB086A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orderid</w:t>
            </w:r>
          </w:p>
        </w:tc>
        <w:tc>
          <w:tcPr>
            <w:tcW w:w="1134" w:type="dxa"/>
            <w:vAlign w:val="center"/>
          </w:tcPr>
          <w:p w:rsidR="00A932A6" w:rsidRPr="00E22999" w:rsidRDefault="00BF6077" w:rsidP="00FB086A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nvarchar</w:t>
            </w:r>
          </w:p>
        </w:tc>
        <w:tc>
          <w:tcPr>
            <w:tcW w:w="709" w:type="dxa"/>
            <w:vAlign w:val="center"/>
          </w:tcPr>
          <w:p w:rsidR="00A932A6" w:rsidRPr="00E22999" w:rsidRDefault="00BF6077" w:rsidP="00FB086A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992" w:type="dxa"/>
            <w:vAlign w:val="center"/>
          </w:tcPr>
          <w:p w:rsidR="00A932A6" w:rsidRPr="00E22999" w:rsidRDefault="00BF6077" w:rsidP="00FB086A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主订单id</w:t>
            </w:r>
          </w:p>
        </w:tc>
        <w:tc>
          <w:tcPr>
            <w:tcW w:w="4076" w:type="dxa"/>
            <w:vAlign w:val="center"/>
          </w:tcPr>
          <w:p w:rsidR="00A932A6" w:rsidRPr="00E22999" w:rsidRDefault="00BF6077" w:rsidP="00C4599C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00C6B7D19EC4433980F1AD89326ED247</w:t>
            </w:r>
          </w:p>
        </w:tc>
      </w:tr>
      <w:tr w:rsidR="00E22999" w:rsidRPr="00E22999" w:rsidTr="00C4599C">
        <w:trPr>
          <w:trHeight w:val="507"/>
        </w:trPr>
        <w:tc>
          <w:tcPr>
            <w:tcW w:w="709" w:type="dxa"/>
            <w:vAlign w:val="center"/>
          </w:tcPr>
          <w:p w:rsidR="00A932A6" w:rsidRPr="00E22999" w:rsidRDefault="00A932A6" w:rsidP="00AA0883">
            <w:pPr>
              <w:spacing w:before="120"/>
              <w:ind w:firstLineChars="90" w:firstLine="162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275" w:type="dxa"/>
            <w:vAlign w:val="center"/>
          </w:tcPr>
          <w:p w:rsidR="00A932A6" w:rsidRPr="00E22999" w:rsidRDefault="00BF6077" w:rsidP="00FB086A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suborderid</w:t>
            </w:r>
          </w:p>
        </w:tc>
        <w:tc>
          <w:tcPr>
            <w:tcW w:w="1134" w:type="dxa"/>
            <w:vAlign w:val="center"/>
          </w:tcPr>
          <w:p w:rsidR="00A932A6" w:rsidRPr="00E22999" w:rsidRDefault="00BF6077" w:rsidP="00FB086A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nvarchar</w:t>
            </w:r>
          </w:p>
        </w:tc>
        <w:tc>
          <w:tcPr>
            <w:tcW w:w="709" w:type="dxa"/>
            <w:vAlign w:val="center"/>
          </w:tcPr>
          <w:p w:rsidR="00A932A6" w:rsidRPr="00E22999" w:rsidRDefault="00BF6077" w:rsidP="00FB086A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992" w:type="dxa"/>
            <w:vAlign w:val="center"/>
          </w:tcPr>
          <w:p w:rsidR="00A932A6" w:rsidRPr="00E22999" w:rsidRDefault="00BF6077" w:rsidP="00FB086A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子订单id</w:t>
            </w:r>
          </w:p>
        </w:tc>
        <w:tc>
          <w:tcPr>
            <w:tcW w:w="4076" w:type="dxa"/>
            <w:vAlign w:val="center"/>
          </w:tcPr>
          <w:p w:rsidR="00A932A6" w:rsidRPr="00E22999" w:rsidRDefault="00BF6077" w:rsidP="00C4599C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00C6B7D19EC4433980F1AD89326ED247</w:t>
            </w:r>
          </w:p>
        </w:tc>
      </w:tr>
    </w:tbl>
    <w:p w:rsidR="002D417F" w:rsidRPr="00E22999" w:rsidRDefault="00BF6077" w:rsidP="004133B3">
      <w:pPr>
        <w:spacing w:before="120"/>
        <w:ind w:firstLineChars="100" w:firstLine="210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备注：返回值中枚举正常完成信息和错误信息，枚举值大致如下</w:t>
      </w:r>
      <w:r w:rsidR="00EB5905" w:rsidRPr="00E22999">
        <w:rPr>
          <w:rFonts w:ascii="微软雅黑" w:eastAsia="微软雅黑" w:hAnsi="微软雅黑" w:hint="eastAsia"/>
          <w:szCs w:val="21"/>
          <w:lang w:eastAsia="zh-CN"/>
        </w:rPr>
        <w:t>，将在接口完成开发时</w:t>
      </w:r>
      <w:r w:rsidR="00A73A3B" w:rsidRPr="00E22999">
        <w:rPr>
          <w:rFonts w:ascii="微软雅黑" w:eastAsia="微软雅黑" w:hAnsi="微软雅黑" w:hint="eastAsia"/>
          <w:szCs w:val="21"/>
          <w:lang w:eastAsia="zh-CN"/>
        </w:rPr>
        <w:t>提供枚举值文档</w:t>
      </w:r>
      <w:r w:rsidR="00EB5905" w:rsidRPr="00E22999">
        <w:rPr>
          <w:rFonts w:ascii="微软雅黑" w:eastAsia="微软雅黑" w:hAnsi="微软雅黑" w:hint="eastAsia"/>
          <w:szCs w:val="21"/>
          <w:lang w:eastAsia="zh-CN"/>
        </w:rPr>
        <w:t>。</w:t>
      </w:r>
    </w:p>
    <w:tbl>
      <w:tblPr>
        <w:tblStyle w:val="af"/>
        <w:tblW w:w="0" w:type="auto"/>
        <w:tblInd w:w="392" w:type="dxa"/>
        <w:tblLook w:val="04A0" w:firstRow="1" w:lastRow="0" w:firstColumn="1" w:lastColumn="0" w:noHBand="0" w:noVBand="1"/>
      </w:tblPr>
      <w:tblGrid>
        <w:gridCol w:w="2703"/>
        <w:gridCol w:w="2542"/>
        <w:gridCol w:w="3260"/>
      </w:tblGrid>
      <w:tr w:rsidR="00E22999" w:rsidRPr="00E22999" w:rsidTr="00CD5757">
        <w:tc>
          <w:tcPr>
            <w:tcW w:w="2703" w:type="dxa"/>
          </w:tcPr>
          <w:p w:rsidR="00BF6077" w:rsidRPr="00E22999" w:rsidRDefault="00BF6077" w:rsidP="00BF607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分类</w:t>
            </w:r>
          </w:p>
        </w:tc>
        <w:tc>
          <w:tcPr>
            <w:tcW w:w="2542" w:type="dxa"/>
          </w:tcPr>
          <w:p w:rsidR="00BF6077" w:rsidRPr="00E22999" w:rsidRDefault="00BF6077" w:rsidP="00BF607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枚举值</w:t>
            </w:r>
          </w:p>
        </w:tc>
        <w:tc>
          <w:tcPr>
            <w:tcW w:w="3260" w:type="dxa"/>
          </w:tcPr>
          <w:p w:rsidR="00BF6077" w:rsidRPr="00E22999" w:rsidRDefault="00BF6077" w:rsidP="00BF607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含义</w:t>
            </w:r>
          </w:p>
        </w:tc>
      </w:tr>
      <w:tr w:rsidR="00E22999" w:rsidRPr="00E22999" w:rsidTr="00CD5757">
        <w:tc>
          <w:tcPr>
            <w:tcW w:w="2703" w:type="dxa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1.成功情况</w:t>
            </w:r>
          </w:p>
        </w:tc>
        <w:tc>
          <w:tcPr>
            <w:tcW w:w="2542" w:type="dxa"/>
            <w:vAlign w:val="bottom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1001</w:t>
            </w:r>
          </w:p>
        </w:tc>
        <w:tc>
          <w:tcPr>
            <w:tcW w:w="3260" w:type="dxa"/>
          </w:tcPr>
          <w:p w:rsidR="00F56F18" w:rsidRPr="00E22999" w:rsidRDefault="00F56F18" w:rsidP="00BF607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新增子订单成功</w:t>
            </w:r>
          </w:p>
        </w:tc>
      </w:tr>
      <w:tr w:rsidR="00E22999" w:rsidRPr="00E22999" w:rsidTr="00CD5757">
        <w:tc>
          <w:tcPr>
            <w:tcW w:w="2703" w:type="dxa"/>
          </w:tcPr>
          <w:p w:rsidR="00F56F18" w:rsidRPr="00E22999" w:rsidRDefault="00F56F18" w:rsidP="00BF607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1.成功情况</w:t>
            </w:r>
          </w:p>
        </w:tc>
        <w:tc>
          <w:tcPr>
            <w:tcW w:w="2542" w:type="dxa"/>
            <w:vAlign w:val="bottom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1002</w:t>
            </w:r>
          </w:p>
        </w:tc>
        <w:tc>
          <w:tcPr>
            <w:tcW w:w="3260" w:type="dxa"/>
          </w:tcPr>
          <w:p w:rsidR="00F56F18" w:rsidRPr="00E22999" w:rsidRDefault="00F56F18" w:rsidP="00BF607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追加子订单成功</w:t>
            </w:r>
          </w:p>
        </w:tc>
      </w:tr>
      <w:tr w:rsidR="00E22999" w:rsidRPr="00E22999" w:rsidTr="00CD5757">
        <w:tc>
          <w:tcPr>
            <w:tcW w:w="2703" w:type="dxa"/>
          </w:tcPr>
          <w:p w:rsidR="00F56F18" w:rsidRPr="00E22999" w:rsidRDefault="00F56F18" w:rsidP="00BF607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1.成功情况</w:t>
            </w:r>
          </w:p>
        </w:tc>
        <w:tc>
          <w:tcPr>
            <w:tcW w:w="2542" w:type="dxa"/>
            <w:vAlign w:val="bottom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1003</w:t>
            </w:r>
          </w:p>
        </w:tc>
        <w:tc>
          <w:tcPr>
            <w:tcW w:w="3260" w:type="dxa"/>
          </w:tcPr>
          <w:p w:rsidR="00F56F18" w:rsidRPr="00E22999" w:rsidRDefault="00F56F18" w:rsidP="00BF607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修改子订单成功</w:t>
            </w:r>
          </w:p>
        </w:tc>
      </w:tr>
      <w:tr w:rsidR="00E22999" w:rsidRPr="00E22999" w:rsidTr="00CD5757">
        <w:tc>
          <w:tcPr>
            <w:tcW w:w="2703" w:type="dxa"/>
          </w:tcPr>
          <w:p w:rsidR="00F56F18" w:rsidRPr="00E22999" w:rsidRDefault="00F56F18" w:rsidP="00BF607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2.失败情况</w:t>
            </w:r>
          </w:p>
        </w:tc>
        <w:tc>
          <w:tcPr>
            <w:tcW w:w="2542" w:type="dxa"/>
            <w:vAlign w:val="bottom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9001</w:t>
            </w:r>
          </w:p>
        </w:tc>
        <w:tc>
          <w:tcPr>
            <w:tcW w:w="3260" w:type="dxa"/>
            <w:vAlign w:val="bottom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参数检查：传入格式异常</w:t>
            </w:r>
          </w:p>
        </w:tc>
      </w:tr>
      <w:tr w:rsidR="00E22999" w:rsidRPr="00E22999" w:rsidTr="00CD5757">
        <w:tc>
          <w:tcPr>
            <w:tcW w:w="2703" w:type="dxa"/>
          </w:tcPr>
          <w:p w:rsidR="00F56F18" w:rsidRPr="00E22999" w:rsidRDefault="00F56F18" w:rsidP="00BF607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2.失败情况</w:t>
            </w:r>
          </w:p>
        </w:tc>
        <w:tc>
          <w:tcPr>
            <w:tcW w:w="2542" w:type="dxa"/>
            <w:vAlign w:val="bottom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9002</w:t>
            </w:r>
          </w:p>
        </w:tc>
        <w:tc>
          <w:tcPr>
            <w:tcW w:w="3260" w:type="dxa"/>
            <w:vAlign w:val="bottom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参数检查：订单id组合无效</w:t>
            </w:r>
          </w:p>
        </w:tc>
      </w:tr>
      <w:tr w:rsidR="00E22999" w:rsidRPr="00E22999" w:rsidTr="00CD5757">
        <w:tc>
          <w:tcPr>
            <w:tcW w:w="2703" w:type="dxa"/>
          </w:tcPr>
          <w:p w:rsidR="00F56F18" w:rsidRPr="00E22999" w:rsidRDefault="00F56F18" w:rsidP="00BF607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2.失败情况</w:t>
            </w:r>
          </w:p>
        </w:tc>
        <w:tc>
          <w:tcPr>
            <w:tcW w:w="2542" w:type="dxa"/>
            <w:vAlign w:val="bottom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9003</w:t>
            </w:r>
          </w:p>
        </w:tc>
        <w:tc>
          <w:tcPr>
            <w:tcW w:w="3260" w:type="dxa"/>
            <w:vAlign w:val="bottom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参数检查：订单新增时参数有误</w:t>
            </w:r>
          </w:p>
        </w:tc>
      </w:tr>
      <w:tr w:rsidR="00E22999" w:rsidRPr="00E22999" w:rsidTr="00CD5757">
        <w:tc>
          <w:tcPr>
            <w:tcW w:w="2703" w:type="dxa"/>
          </w:tcPr>
          <w:p w:rsidR="00F56F18" w:rsidRPr="00E22999" w:rsidRDefault="00F56F18" w:rsidP="00BF607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2.失败情况</w:t>
            </w:r>
          </w:p>
        </w:tc>
        <w:tc>
          <w:tcPr>
            <w:tcW w:w="2542" w:type="dxa"/>
            <w:vAlign w:val="bottom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9004</w:t>
            </w:r>
          </w:p>
        </w:tc>
        <w:tc>
          <w:tcPr>
            <w:tcW w:w="3260" w:type="dxa"/>
            <w:vAlign w:val="bottom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参数检查：子订单新增时参数有误</w:t>
            </w:r>
          </w:p>
        </w:tc>
      </w:tr>
      <w:tr w:rsidR="00E22999" w:rsidRPr="00E22999" w:rsidTr="00CD5757">
        <w:tc>
          <w:tcPr>
            <w:tcW w:w="2703" w:type="dxa"/>
          </w:tcPr>
          <w:p w:rsidR="00F56F18" w:rsidRPr="00E22999" w:rsidRDefault="00F56F18" w:rsidP="00BF607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2.失败情况</w:t>
            </w:r>
          </w:p>
        </w:tc>
        <w:tc>
          <w:tcPr>
            <w:tcW w:w="2542" w:type="dxa"/>
            <w:vAlign w:val="bottom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9005</w:t>
            </w:r>
          </w:p>
        </w:tc>
        <w:tc>
          <w:tcPr>
            <w:tcW w:w="3260" w:type="dxa"/>
            <w:vAlign w:val="bottom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参数检查：子订单修改时状态有误</w:t>
            </w:r>
          </w:p>
        </w:tc>
      </w:tr>
      <w:tr w:rsidR="00E22999" w:rsidRPr="00E22999" w:rsidTr="00CD5757">
        <w:tc>
          <w:tcPr>
            <w:tcW w:w="2703" w:type="dxa"/>
          </w:tcPr>
          <w:p w:rsidR="00F56F18" w:rsidRPr="00E22999" w:rsidRDefault="00F56F18" w:rsidP="00BF607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2.失败情况</w:t>
            </w:r>
          </w:p>
        </w:tc>
        <w:tc>
          <w:tcPr>
            <w:tcW w:w="2542" w:type="dxa"/>
            <w:vAlign w:val="bottom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9999</w:t>
            </w:r>
          </w:p>
        </w:tc>
        <w:tc>
          <w:tcPr>
            <w:tcW w:w="3260" w:type="dxa"/>
            <w:vAlign w:val="bottom"/>
          </w:tcPr>
          <w:p w:rsidR="00F56F18" w:rsidRPr="00E22999" w:rsidRDefault="00F56F18" w:rsidP="00F56F1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参数检查：内部未知异常</w:t>
            </w:r>
          </w:p>
        </w:tc>
      </w:tr>
    </w:tbl>
    <w:p w:rsidR="00BF6077" w:rsidRPr="00E22999" w:rsidRDefault="00BF6077" w:rsidP="004C7709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B8583C" w:rsidRPr="00E22999" w:rsidRDefault="007F5759" w:rsidP="00D537B5">
      <w:pPr>
        <w:pStyle w:val="af3"/>
        <w:numPr>
          <w:ilvl w:val="0"/>
          <w:numId w:val="12"/>
        </w:numPr>
        <w:spacing w:before="120"/>
        <w:ind w:firstLineChars="0"/>
        <w:rPr>
          <w:rFonts w:ascii="微软雅黑" w:eastAsia="微软雅黑" w:hAnsi="微软雅黑"/>
          <w:szCs w:val="21"/>
        </w:rPr>
      </w:pPr>
      <w:r w:rsidRPr="00E22999">
        <w:rPr>
          <w:rFonts w:ascii="微软雅黑" w:eastAsia="微软雅黑" w:hAnsi="微软雅黑" w:hint="eastAsia"/>
          <w:szCs w:val="21"/>
        </w:rPr>
        <w:t>接口</w:t>
      </w:r>
      <w:r w:rsidR="00B8583C" w:rsidRPr="00E22999">
        <w:rPr>
          <w:rFonts w:ascii="微软雅黑" w:eastAsia="微软雅黑" w:hAnsi="微软雅黑" w:hint="eastAsia"/>
          <w:szCs w:val="21"/>
        </w:rPr>
        <w:t>处理</w:t>
      </w:r>
      <w:r w:rsidR="00B8583C" w:rsidRPr="00E22999">
        <w:rPr>
          <w:rFonts w:ascii="微软雅黑" w:eastAsia="微软雅黑" w:hAnsi="微软雅黑"/>
          <w:szCs w:val="21"/>
        </w:rPr>
        <w:t>规则</w:t>
      </w:r>
      <w:r w:rsidR="00B8583C" w:rsidRPr="00E22999">
        <w:rPr>
          <w:rFonts w:ascii="微软雅黑" w:eastAsia="微软雅黑" w:hAnsi="微软雅黑" w:hint="eastAsia"/>
          <w:szCs w:val="21"/>
        </w:rPr>
        <w:t>：</w:t>
      </w:r>
    </w:p>
    <w:p w:rsidR="003E5BBF" w:rsidRPr="00E22999" w:rsidRDefault="003E5BBF" w:rsidP="00B8583C">
      <w:pPr>
        <w:spacing w:before="120"/>
        <w:ind w:firstLine="420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/>
          <w:szCs w:val="21"/>
          <w:lang w:eastAsia="zh-CN"/>
        </w:rPr>
        <w:tab/>
        <w:t>1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）新增订单</w:t>
      </w:r>
    </w:p>
    <w:p w:rsidR="00A932A6" w:rsidRPr="00E22999" w:rsidRDefault="00F34979" w:rsidP="00F34979">
      <w:pPr>
        <w:spacing w:before="120"/>
        <w:ind w:firstLineChars="0" w:firstLine="720"/>
        <w:rPr>
          <w:rFonts w:ascii="微软雅黑" w:eastAsia="微软雅黑" w:hAnsi="微软雅黑"/>
          <w:sz w:val="20"/>
          <w:szCs w:val="16"/>
          <w:lang w:eastAsia="zh-CN"/>
        </w:rPr>
      </w:pP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 xml:space="preserve">O2O“新增订单记录” </w:t>
      </w:r>
      <w:r w:rsidR="003E5BBF"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传入</w:t>
      </w:r>
      <w:r w:rsidR="00A932A6" w:rsidRPr="00E22999">
        <w:rPr>
          <w:rFonts w:ascii="微软雅黑" w:eastAsia="微软雅黑" w:hAnsi="微软雅黑" w:hint="eastAsia"/>
          <w:sz w:val="20"/>
          <w:szCs w:val="16"/>
          <w:lang w:eastAsia="zh-CN"/>
        </w:rPr>
        <w:t xml:space="preserve">参数 </w:t>
      </w:r>
      <w:r w:rsidR="003E5BBF"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ord</w:t>
      </w:r>
      <w:r w:rsidR="003E5BBF" w:rsidRPr="00E22999">
        <w:rPr>
          <w:rFonts w:ascii="微软雅黑" w:eastAsia="微软雅黑" w:hAnsi="微软雅黑"/>
          <w:sz w:val="20"/>
          <w:szCs w:val="16"/>
          <w:lang w:eastAsia="zh-CN"/>
        </w:rPr>
        <w:t>er</w:t>
      </w:r>
      <w:r w:rsidR="003E5BBF"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id</w:t>
      </w:r>
      <w:r w:rsidR="003E5BBF" w:rsidRPr="00E22999">
        <w:rPr>
          <w:rFonts w:ascii="微软雅黑" w:eastAsia="微软雅黑" w:hAnsi="微软雅黑"/>
          <w:sz w:val="20"/>
          <w:szCs w:val="16"/>
          <w:lang w:eastAsia="zh-CN"/>
        </w:rPr>
        <w:t xml:space="preserve"> =‘’</w:t>
      </w:r>
      <w:r w:rsidR="00A932A6"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&amp; suborderid =</w:t>
      </w: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‘</w:t>
      </w:r>
      <w:r w:rsidR="00A932A6" w:rsidRPr="00E22999">
        <w:rPr>
          <w:rFonts w:ascii="微软雅黑" w:eastAsia="微软雅黑" w:hAnsi="微软雅黑"/>
          <w:sz w:val="20"/>
          <w:szCs w:val="16"/>
          <w:lang w:eastAsia="zh-CN"/>
        </w:rPr>
        <w:t>’</w:t>
      </w:r>
      <w:r w:rsidR="005B70CC"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。</w:t>
      </w:r>
      <w:r w:rsidR="008D644C"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CBS</w:t>
      </w:r>
      <w:r w:rsidR="003E5BBF"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新增</w:t>
      </w:r>
      <w:r w:rsidR="00A932A6" w:rsidRPr="00E22999">
        <w:rPr>
          <w:rFonts w:ascii="微软雅黑" w:eastAsia="微软雅黑" w:hAnsi="微软雅黑"/>
          <w:sz w:val="20"/>
          <w:szCs w:val="16"/>
          <w:lang w:eastAsia="zh-CN"/>
        </w:rPr>
        <w:t>订单</w:t>
      </w:r>
      <w:r w:rsidR="005B70CC"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，</w:t>
      </w:r>
      <w:r w:rsidR="00A932A6"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新增</w:t>
      </w:r>
      <w:r w:rsidR="00A932A6" w:rsidRPr="00E22999">
        <w:rPr>
          <w:rFonts w:ascii="微软雅黑" w:eastAsia="微软雅黑" w:hAnsi="微软雅黑"/>
          <w:sz w:val="20"/>
          <w:szCs w:val="16"/>
          <w:lang w:eastAsia="zh-CN"/>
        </w:rPr>
        <w:t>子订单</w:t>
      </w:r>
      <w:r w:rsidR="00A932A6"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，</w:t>
      </w:r>
      <w:r w:rsidR="00A932A6" w:rsidRPr="00E22999">
        <w:rPr>
          <w:rFonts w:ascii="微软雅黑" w:eastAsia="微软雅黑" w:hAnsi="微软雅黑"/>
          <w:sz w:val="20"/>
          <w:szCs w:val="16"/>
          <w:lang w:eastAsia="zh-CN"/>
        </w:rPr>
        <w:t>返回orderid和suborderid。</w:t>
      </w:r>
    </w:p>
    <w:p w:rsidR="00412C60" w:rsidRPr="00E22999" w:rsidRDefault="00412C60" w:rsidP="00F34979">
      <w:pPr>
        <w:spacing w:before="120"/>
        <w:ind w:firstLineChars="0" w:firstLine="720"/>
        <w:rPr>
          <w:rFonts w:ascii="微软雅黑" w:eastAsia="微软雅黑" w:hAnsi="微软雅黑"/>
          <w:sz w:val="20"/>
          <w:szCs w:val="16"/>
          <w:lang w:eastAsia="zh-CN"/>
        </w:rPr>
      </w:pP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O2O“新增订单记录” 传入参数 ord</w:t>
      </w:r>
      <w:r w:rsidRPr="00E22999">
        <w:rPr>
          <w:rFonts w:ascii="微软雅黑" w:eastAsia="微软雅黑" w:hAnsi="微软雅黑"/>
          <w:sz w:val="20"/>
          <w:szCs w:val="16"/>
          <w:lang w:eastAsia="zh-CN"/>
        </w:rPr>
        <w:t>er</w:t>
      </w: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id</w:t>
      </w:r>
      <w:r w:rsidRPr="00E22999">
        <w:rPr>
          <w:rFonts w:ascii="微软雅黑" w:eastAsia="微软雅黑" w:hAnsi="微软雅黑"/>
          <w:sz w:val="20"/>
          <w:szCs w:val="16"/>
          <w:lang w:eastAsia="zh-CN"/>
        </w:rPr>
        <w:t xml:space="preserve"> </w:t>
      </w: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&lt;&gt;</w:t>
      </w:r>
      <w:r w:rsidRPr="00E22999">
        <w:rPr>
          <w:rFonts w:ascii="微软雅黑" w:eastAsia="微软雅黑" w:hAnsi="微软雅黑"/>
          <w:sz w:val="20"/>
          <w:szCs w:val="16"/>
          <w:lang w:eastAsia="zh-CN"/>
        </w:rPr>
        <w:t>‘’</w:t>
      </w: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&amp; suborderid =‘</w:t>
      </w:r>
      <w:r w:rsidRPr="00E22999">
        <w:rPr>
          <w:rFonts w:ascii="微软雅黑" w:eastAsia="微软雅黑" w:hAnsi="微软雅黑"/>
          <w:sz w:val="20"/>
          <w:szCs w:val="16"/>
          <w:lang w:eastAsia="zh-CN"/>
        </w:rPr>
        <w:t>’</w:t>
      </w: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。</w:t>
      </w:r>
      <w:r w:rsidR="008D644C"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CBS</w:t>
      </w: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新增</w:t>
      </w:r>
      <w:r w:rsidRPr="00E22999">
        <w:rPr>
          <w:rFonts w:ascii="微软雅黑" w:eastAsia="微软雅黑" w:hAnsi="微软雅黑"/>
          <w:sz w:val="20"/>
          <w:szCs w:val="16"/>
          <w:lang w:eastAsia="zh-CN"/>
        </w:rPr>
        <w:t>子订单</w:t>
      </w: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，</w:t>
      </w:r>
      <w:r w:rsidRPr="00E22999">
        <w:rPr>
          <w:rFonts w:ascii="微软雅黑" w:eastAsia="微软雅黑" w:hAnsi="微软雅黑"/>
          <w:sz w:val="20"/>
          <w:szCs w:val="16"/>
          <w:lang w:eastAsia="zh-CN"/>
        </w:rPr>
        <w:t>返回orderid和suborderid。</w:t>
      </w:r>
    </w:p>
    <w:p w:rsidR="00FC0CB2" w:rsidRPr="00E22999" w:rsidRDefault="00FC0CB2" w:rsidP="003E5BBF">
      <w:pPr>
        <w:spacing w:before="120"/>
        <w:ind w:firstLineChars="0" w:firstLine="720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 xml:space="preserve">订单表 </w:t>
      </w:r>
      <w:r w:rsidR="00A06D74" w:rsidRPr="00E22999">
        <w:rPr>
          <w:rFonts w:ascii="微软雅黑" w:eastAsia="微软雅黑" w:hAnsi="微软雅黑"/>
          <w:szCs w:val="21"/>
          <w:lang w:eastAsia="zh-CN"/>
        </w:rPr>
        <w:t>TBL_SALE_ORDER</w:t>
      </w:r>
    </w:p>
    <w:p w:rsidR="007C32EE" w:rsidRPr="00E22999" w:rsidRDefault="007C32EE" w:rsidP="007C32EE">
      <w:pPr>
        <w:spacing w:before="120"/>
        <w:ind w:firstLineChars="0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/>
          <w:szCs w:val="21"/>
          <w:lang w:eastAsia="zh-CN"/>
        </w:rPr>
        <w:tab/>
      </w:r>
      <w:r w:rsidRPr="00E22999">
        <w:rPr>
          <w:rFonts w:ascii="微软雅黑" w:eastAsia="微软雅黑" w:hAnsi="微软雅黑" w:hint="eastAsia"/>
          <w:szCs w:val="21"/>
          <w:lang w:eastAsia="zh-CN"/>
        </w:rPr>
        <w:t>新增</w:t>
      </w:r>
      <w:r w:rsidRPr="00E22999">
        <w:rPr>
          <w:rFonts w:ascii="微软雅黑" w:eastAsia="微软雅黑" w:hAnsi="微软雅黑"/>
          <w:szCs w:val="21"/>
          <w:lang w:eastAsia="zh-CN"/>
        </w:rPr>
        <w:t>：募集策略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 xml:space="preserve"> </w:t>
      </w:r>
      <w:r w:rsidRPr="00E22999">
        <w:rPr>
          <w:rFonts w:ascii="微软雅黑" w:eastAsia="微软雅黑" w:hAnsi="微软雅黑" w:hint="eastAsia"/>
          <w:sz w:val="18"/>
          <w:szCs w:val="18"/>
        </w:rPr>
        <w:t>PerformanceYear</w:t>
      </w:r>
    </w:p>
    <w:tbl>
      <w:tblPr>
        <w:tblW w:w="8813" w:type="dxa"/>
        <w:tblInd w:w="640" w:type="dxa"/>
        <w:tblLook w:val="04A0" w:firstRow="1" w:lastRow="0" w:firstColumn="1" w:lastColumn="0" w:noHBand="0" w:noVBand="1"/>
      </w:tblPr>
      <w:tblGrid>
        <w:gridCol w:w="2362"/>
        <w:gridCol w:w="2258"/>
        <w:gridCol w:w="4193"/>
      </w:tblGrid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C0CB2" w:rsidRPr="00E22999" w:rsidRDefault="00FC0CB2" w:rsidP="00A56F38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Cs w:val="21"/>
                <w:lang w:eastAsia="zh-CN"/>
              </w:rPr>
              <w:t>字段名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C0CB2" w:rsidRPr="00E22999" w:rsidRDefault="00FC0CB2" w:rsidP="00A56F38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Cs w:val="21"/>
                <w:lang w:eastAsia="zh-CN"/>
              </w:rPr>
              <w:t>字段含义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C0CB2" w:rsidRPr="00E22999" w:rsidRDefault="00FC0CB2" w:rsidP="00A56F38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Cs w:val="21"/>
                <w:lang w:eastAsia="zh-CN"/>
              </w:rPr>
              <w:t>说明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0CB2" w:rsidRPr="00E22999" w:rsidRDefault="00A06D74" w:rsidP="00FC0CB2">
            <w:pPr>
              <w:spacing w:before="120"/>
              <w:ind w:firstLineChars="0" w:firstLine="0"/>
              <w:rPr>
                <w:rFonts w:ascii="Calibri" w:hAnsi="Calibri"/>
                <w:szCs w:val="21"/>
                <w:lang w:eastAsia="zh-CN"/>
              </w:rPr>
            </w:pPr>
            <w:r w:rsidRPr="00E22999">
              <w:rPr>
                <w:rFonts w:ascii="Calibri" w:hAnsi="Calibri"/>
                <w:szCs w:val="21"/>
                <w:lang w:eastAsia="zh-CN"/>
              </w:rPr>
              <w:t>OrderId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0CB2" w:rsidRPr="00E22999" w:rsidRDefault="006D1708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订单</w:t>
            </w:r>
            <w:r w:rsidR="00FC0CB2"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ID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C0CB2" w:rsidRPr="00E22999" w:rsidRDefault="008C6479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若</w:t>
            </w:r>
            <w:r w:rsidR="00B4238C"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="00FC0CB2"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OrderId </w:t>
            </w:r>
            <w:r w:rsidR="00FC0CB2"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=</w:t>
            </w:r>
            <w:r w:rsidR="00FC0CB2"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 ’’，</w:t>
            </w:r>
            <w:r w:rsidR="002332C9"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往订单表</w:t>
            </w:r>
            <w:r w:rsidR="00FC0CB2"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新增</w:t>
            </w:r>
            <w:r w:rsidR="002332C9"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一条记录，</w:t>
            </w:r>
            <w:r w:rsidR="00B4238C"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订单表.</w:t>
            </w:r>
            <w:r w:rsidR="002332C9"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OrderId</w:t>
            </w:r>
            <w:r w:rsidR="002332C9"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由系统自动生成</w:t>
            </w:r>
            <w:r w:rsidR="00FC0CB2"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；</w:t>
            </w:r>
          </w:p>
          <w:p w:rsidR="00FC0CB2" w:rsidRPr="00E22999" w:rsidRDefault="002332C9" w:rsidP="002332C9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若</w:t>
            </w:r>
            <w:r w:rsidR="00B4238C"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="00FC0CB2"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OrderId </w:t>
            </w:r>
            <w:r w:rsidR="00FC0CB2"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&lt;&gt;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 ’’</w:t>
            </w:r>
            <w:r w:rsidR="00FC0CB2"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，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更新订单表相应记录</w:t>
            </w:r>
            <w:r w:rsidR="00FC0CB2"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；</w:t>
            </w:r>
          </w:p>
        </w:tc>
      </w:tr>
      <w:tr w:rsidR="00E22999" w:rsidRPr="00E22999" w:rsidTr="00AF21C3">
        <w:trPr>
          <w:trHeight w:val="285"/>
        </w:trPr>
        <w:tc>
          <w:tcPr>
            <w:tcW w:w="2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IsOnlineTransaction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>是否线上交易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rPr>
                <w:rFonts w:ascii="微软雅黑" w:eastAsia="微软雅黑" w:hAnsi="微软雅黑" w:cs="Courier New" w:hint="eastAsia"/>
                <w:noProof/>
                <w:sz w:val="20"/>
                <w:lang w:eastAsia="zh-CN"/>
              </w:rPr>
              <w:t xml:space="preserve"> IsOnlineTransaction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OrderName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订单名称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F21C3" w:rsidRPr="00E22999" w:rsidRDefault="00AF21C3" w:rsidP="00B4238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接口入参.name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ClientId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客户ID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F21C3" w:rsidRPr="00E22999" w:rsidRDefault="00AF21C3" w:rsidP="00A56F38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根据接口入参.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FgroupNum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从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客户表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取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TBL_SYS_CLIENT.ClientId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6"/>
                <w:szCs w:val="16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CollStrategyId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6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募集策略Id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21C3" w:rsidRPr="00E22999" w:rsidRDefault="00AF21C3" w:rsidP="009F66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sz w:val="20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Product_BookingID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OrderStatus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状态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1B0E99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sz w:val="20"/>
                <w:highlight w:val="yellow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基于接口入参.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SubOrder_status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做转换，详见“注1：“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状态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”处理规则“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SubscriptionAmount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预约金额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9F66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sz w:val="20"/>
                <w:highlight w:val="yellow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 xml:space="preserve"> Amount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CloseDate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结束日期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9F66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sz w:val="20"/>
                <w:highlight w:val="yellow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 xml:space="preserve"> CloseDate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SubscriptionTime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预约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时间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9F66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sz w:val="20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 xml:space="preserve"> Booking_Time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OrderInternalSource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订单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来源渠道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 xml:space="preserve">固定值 </w:t>
            </w:r>
            <w:r w:rsidRPr="00E22999">
              <w:t>YWJHLYQDO2O</w:t>
            </w:r>
          </w:p>
          <w:p w:rsidR="00AF21C3" w:rsidRPr="00E22999" w:rsidRDefault="00AF21C3" w:rsidP="00FC0CB2">
            <w:pPr>
              <w:spacing w:before="120"/>
              <w:ind w:firstLineChars="0" w:firstLine="0"/>
              <w:rPr>
                <w:sz w:val="20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Org_Channel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SponsorSystem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发起源系统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 xml:space="preserve">固定值 </w:t>
            </w:r>
            <w:r w:rsidRPr="00E22999">
              <w:t>fqrlx_gzry</w:t>
            </w:r>
          </w:p>
          <w:p w:rsidR="00AF21C3" w:rsidRPr="00E22999" w:rsidRDefault="00AF21C3" w:rsidP="00FC0CB2">
            <w:pPr>
              <w:spacing w:before="120"/>
              <w:ind w:firstLineChars="0" w:firstLine="0"/>
              <w:rPr>
                <w:sz w:val="20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SponsorSystem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S</w:t>
            </w:r>
            <w:r w:rsidRPr="00E22999">
              <w:rPr>
                <w:rFonts w:ascii="Calibri" w:hAnsi="Calibri" w:hint="eastAsia"/>
                <w:sz w:val="22"/>
                <w:szCs w:val="22"/>
                <w:lang w:eastAsia="zh-CN"/>
              </w:rPr>
              <w:t>ource</w:t>
            </w: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System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 xml:space="preserve">固定值 </w:t>
            </w:r>
            <w:r w:rsidRPr="00E22999">
              <w:rPr>
                <w:rFonts w:ascii="微软雅黑" w:eastAsia="微软雅黑" w:hAnsi="微软雅黑" w:hint="eastAsia"/>
                <w:szCs w:val="21"/>
                <w:shd w:val="clear" w:color="auto" w:fill="F8F8F8"/>
              </w:rPr>
              <w:t>fqrxt_o2o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sz w:val="20"/>
              </w:rPr>
            </w:pP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AbortReason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终止原因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Abort_Reason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FpId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交易理财师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433B81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FgroupNum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从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客户表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取tbl_sys_client.fpid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BranchCode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投放分公司（所属分公司）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A0373F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FgroupNum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从“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客户表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”关联“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用户表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”取数</w:t>
            </w:r>
          </w:p>
          <w:p w:rsidR="00AF21C3" w:rsidRPr="00E22999" w:rsidRDefault="00AF21C3" w:rsidP="00A0373F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lang w:eastAsia="zh-CN"/>
              </w:rPr>
              <w:t>select t2.useruid,t2.branchcode</w:t>
            </w:r>
          </w:p>
          <w:p w:rsidR="00AF21C3" w:rsidRPr="00E22999" w:rsidRDefault="00AF21C3" w:rsidP="00A0373F">
            <w:pPr>
              <w:widowControl w:val="0"/>
              <w:overflowPunct/>
              <w:spacing w:beforeLines="0" w:before="0"/>
              <w:ind w:firstLineChars="0" w:firstLine="0"/>
              <w:textAlignment w:val="auto"/>
              <w:rPr>
                <w:rFonts w:ascii="Courier New" w:hAnsi="Courier New" w:cs="Courier New"/>
                <w:sz w:val="20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lang w:eastAsia="zh-CN"/>
              </w:rPr>
              <w:t xml:space="preserve"> from tbl_sys_client t1</w:t>
            </w:r>
          </w:p>
          <w:p w:rsidR="00AF21C3" w:rsidRPr="00E22999" w:rsidRDefault="00AF21C3" w:rsidP="00A0373F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ourier New" w:hAnsi="Courier New" w:cs="Courier New"/>
                <w:sz w:val="20"/>
                <w:lang w:eastAsia="zh-CN"/>
              </w:rPr>
              <w:t>left join tbl_sys_user t2 on t1.fpid = t2.useruid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TradeTbcTime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已缴款待确认时间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C0CB2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t xml:space="preserve"> 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TradeTBC_Time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A56F38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ProductId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A56F3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产品ID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7B4FA0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根据募集策略Id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 CollStrategyId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从募集策略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表读取TBL_SALE_COLL_STRATEGY 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.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ProductId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A56F38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BatchCode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A56F3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批次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A932A6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根据募集策略Id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 CollStrategyId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从募集策略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表读取TBL_SALE_COLL_STRATEGY 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.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DefaultBatchCode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7D7CFC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BizGroup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7D7CFC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所属业务板块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7D7CFC">
            <w:pPr>
              <w:spacing w:before="120"/>
              <w:ind w:firstLineChars="0" w:firstLine="0"/>
              <w:rPr>
                <w:rFonts w:ascii="微软雅黑" w:eastAsia="微软雅黑" w:hAnsi="微软雅黑"/>
                <w:strike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trike/>
                <w:sz w:val="18"/>
                <w:szCs w:val="16"/>
                <w:lang w:eastAsia="zh-CN"/>
              </w:rPr>
              <w:t>固定值：“</w:t>
            </w:r>
            <w:r w:rsidRPr="00E22999">
              <w:rPr>
                <w:rFonts w:ascii="微软雅黑" w:eastAsia="微软雅黑" w:hAnsi="微软雅黑"/>
                <w:strike/>
                <w:sz w:val="18"/>
                <w:szCs w:val="16"/>
                <w:lang w:eastAsia="zh-CN"/>
              </w:rPr>
              <w:t>ssywbk_noah</w:t>
            </w:r>
            <w:r w:rsidRPr="00E22999">
              <w:rPr>
                <w:rFonts w:ascii="微软雅黑" w:eastAsia="微软雅黑" w:hAnsi="微软雅黑" w:hint="eastAsia"/>
                <w:strike/>
                <w:sz w:val="18"/>
                <w:szCs w:val="16"/>
                <w:lang w:eastAsia="zh-CN"/>
              </w:rPr>
              <w:t>”</w:t>
            </w:r>
          </w:p>
          <w:p w:rsidR="00AF21C3" w:rsidRPr="00E22999" w:rsidRDefault="00AF21C3" w:rsidP="007D7CFC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根据募集策略Id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 CollStrategyId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从募集策略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表读取TBL_SALE_COLL_STRATEGY 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.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BizGroup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392AA6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SaleBizGroup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392AA6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所属业务板块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392AA6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根据募集策略Id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 CollStrategyId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从募集策略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表读取TBL_SALE_COLL_STRATEGY 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.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SaleBizGroup</w:t>
            </w:r>
          </w:p>
        </w:tc>
      </w:tr>
      <w:tr w:rsidR="00E22999" w:rsidRPr="00E22999" w:rsidTr="00236C35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474C5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PerformanceYear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474C5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业绩年度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F474C5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根据募集策略Id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 CollStrategyId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从募集策略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表读取TBL_SALE_COLL_STRATEGY 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. PerformanceYear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392AA6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ShareCatId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392AA6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份额分类ID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1C3" w:rsidRPr="00E22999" w:rsidRDefault="00AF21C3" w:rsidP="00392AA6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入参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：ProductRate</w:t>
            </w:r>
          </w:p>
        </w:tc>
      </w:tr>
      <w:tr w:rsidR="00E2299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060" w:rsidRPr="00E22999" w:rsidRDefault="00706060" w:rsidP="00392AA6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ExternalOrderID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060" w:rsidRPr="00E22999" w:rsidRDefault="00706060" w:rsidP="00392AA6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外部订单ID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060" w:rsidRPr="00E22999" w:rsidRDefault="00706060" w:rsidP="00392AA6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入参.</w:t>
            </w:r>
            <w:r w:rsidRPr="00E22999"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ExternalOrderID</w:t>
            </w:r>
          </w:p>
        </w:tc>
      </w:tr>
      <w:tr w:rsidR="00292639" w:rsidRPr="00E22999" w:rsidTr="00392AA6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>
              <w:rPr>
                <w:rFonts w:ascii="微软雅黑" w:eastAsia="微软雅黑" w:hAnsi="微软雅黑" w:cs="Courier New" w:hint="eastAsia"/>
                <w:sz w:val="20"/>
                <w:lang w:eastAsia="zh-CN"/>
              </w:rPr>
              <w:t>PaymentType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eastAsia="zh-CN"/>
              </w:rPr>
              <w:t>支付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6"/>
                <w:lang w:eastAsia="zh-CN"/>
              </w:rPr>
              <w:t>入参.Payment</w:t>
            </w:r>
            <w:r>
              <w:rPr>
                <w:rFonts w:ascii="微软雅黑" w:eastAsia="微软雅黑" w:hAnsi="微软雅黑"/>
                <w:color w:val="FF0000"/>
                <w:sz w:val="18"/>
                <w:szCs w:val="16"/>
                <w:lang w:eastAsia="zh-CN"/>
              </w:rPr>
              <w:t>T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6"/>
                <w:lang w:eastAsia="zh-CN"/>
              </w:rPr>
              <w:t>ype</w:t>
            </w:r>
          </w:p>
        </w:tc>
      </w:tr>
      <w:tr w:rsidR="00292639" w:rsidRPr="00E22999" w:rsidTr="00706060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 w:cs="Courier New"/>
                <w:sz w:val="20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CreatedById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创建人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固定值：O2O</w:t>
            </w:r>
          </w:p>
        </w:tc>
      </w:tr>
      <w:tr w:rsidR="00292639" w:rsidRPr="00E22999" w:rsidTr="00706060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CreatedTime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创建时间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系统日期</w:t>
            </w:r>
          </w:p>
        </w:tc>
      </w:tr>
      <w:tr w:rsidR="00292639" w:rsidRPr="00E22999" w:rsidTr="00706060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LastModifiedById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最后修改人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固定值：O2O</w:t>
            </w:r>
          </w:p>
        </w:tc>
      </w:tr>
      <w:tr w:rsidR="00292639" w:rsidRPr="00E22999" w:rsidTr="00706060">
        <w:trPr>
          <w:trHeight w:val="28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E22999">
              <w:rPr>
                <w:rFonts w:ascii="Calibri" w:hAnsi="Calibri"/>
                <w:sz w:val="22"/>
                <w:szCs w:val="22"/>
                <w:lang w:eastAsia="zh-CN"/>
              </w:rPr>
              <w:t>LastModifiedTime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最后修改时间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639" w:rsidRPr="00E22999" w:rsidRDefault="00292639" w:rsidP="00292639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入参.LastModifiedDate</w:t>
            </w:r>
          </w:p>
        </w:tc>
      </w:tr>
    </w:tbl>
    <w:p w:rsidR="00914BE8" w:rsidRPr="00E22999" w:rsidRDefault="00914BE8" w:rsidP="00A56F38">
      <w:pPr>
        <w:spacing w:before="120"/>
        <w:ind w:firstLineChars="0" w:firstLine="0"/>
        <w:rPr>
          <w:rFonts w:ascii="微软雅黑" w:eastAsia="微软雅黑" w:hAnsi="微软雅黑"/>
          <w:szCs w:val="21"/>
          <w:lang w:eastAsia="zh-CN"/>
        </w:rPr>
      </w:pPr>
    </w:p>
    <w:p w:rsidR="00E24B2E" w:rsidRPr="00E22999" w:rsidRDefault="00A56F38" w:rsidP="009C5271">
      <w:pPr>
        <w:spacing w:before="120"/>
        <w:ind w:firstLineChars="0" w:firstLine="720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子订单表</w:t>
      </w:r>
      <w:r w:rsidR="006D1708" w:rsidRPr="00E22999">
        <w:rPr>
          <w:rFonts w:ascii="微软雅黑" w:eastAsia="微软雅黑" w:hAnsi="微软雅黑"/>
          <w:szCs w:val="21"/>
          <w:lang w:eastAsia="zh-CN"/>
        </w:rPr>
        <w:t>TBL_SALE_SUB_ORDER</w:t>
      </w:r>
    </w:p>
    <w:tbl>
      <w:tblPr>
        <w:tblW w:w="8682" w:type="dxa"/>
        <w:tblInd w:w="640" w:type="dxa"/>
        <w:tblLook w:val="04A0" w:firstRow="1" w:lastRow="0" w:firstColumn="1" w:lastColumn="0" w:noHBand="0" w:noVBand="1"/>
      </w:tblPr>
      <w:tblGrid>
        <w:gridCol w:w="2445"/>
        <w:gridCol w:w="2410"/>
        <w:gridCol w:w="3827"/>
      </w:tblGrid>
      <w:tr w:rsidR="00E22999" w:rsidRPr="00E22999" w:rsidTr="00D002A7">
        <w:trPr>
          <w:trHeight w:val="285"/>
        </w:trPr>
        <w:tc>
          <w:tcPr>
            <w:tcW w:w="24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56F38" w:rsidRPr="00E22999" w:rsidRDefault="00A56F38" w:rsidP="009F66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Cs w:val="21"/>
                <w:lang w:eastAsia="zh-CN"/>
              </w:rPr>
              <w:t>字段名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56F38" w:rsidRPr="00E22999" w:rsidRDefault="00A56F38" w:rsidP="009F66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Cs w:val="21"/>
                <w:lang w:eastAsia="zh-CN"/>
              </w:rPr>
              <w:t>字段含义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A56F38" w:rsidRPr="00E22999" w:rsidRDefault="00A56F38" w:rsidP="009F662E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jc w:val="center"/>
              <w:textAlignment w:val="auto"/>
              <w:rPr>
                <w:rFonts w:ascii="微软雅黑" w:eastAsia="微软雅黑" w:hAnsi="微软雅黑" w:cs="宋体"/>
                <w:szCs w:val="21"/>
                <w:lang w:eastAsia="zh-CN"/>
              </w:rPr>
            </w:pPr>
            <w:r w:rsidRPr="00E22999">
              <w:rPr>
                <w:rFonts w:ascii="微软雅黑" w:eastAsia="微软雅黑" w:hAnsi="微软雅黑" w:cs="宋体" w:hint="eastAsia"/>
                <w:szCs w:val="21"/>
                <w:lang w:eastAsia="zh-CN"/>
              </w:rPr>
              <w:t>说明</w:t>
            </w:r>
          </w:p>
        </w:tc>
      </w:tr>
      <w:tr w:rsidR="00E22999" w:rsidRPr="00E22999" w:rsidTr="00D002A7">
        <w:trPr>
          <w:trHeight w:val="420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F38" w:rsidRPr="00E22999" w:rsidRDefault="006D1708" w:rsidP="009F662E">
            <w:pPr>
              <w:spacing w:before="120"/>
              <w:ind w:firstLineChars="0" w:firstLine="0"/>
              <w:rPr>
                <w:rFonts w:ascii="Calibri" w:hAnsi="Calibri"/>
                <w:szCs w:val="21"/>
              </w:rPr>
            </w:pPr>
            <w:r w:rsidRPr="00E22999">
              <w:rPr>
                <w:rFonts w:ascii="Calibri" w:hAnsi="Calibri"/>
                <w:szCs w:val="21"/>
              </w:rPr>
              <w:t>SubOrderId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F38" w:rsidRPr="00E22999" w:rsidRDefault="006D1708" w:rsidP="009F662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子订单ID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5A6" w:rsidRPr="00E22999" w:rsidRDefault="00DE25A6" w:rsidP="00DE25A6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若接口入参.</w:t>
            </w:r>
            <w:r w:rsidRPr="00E22999">
              <w:rPr>
                <w:rFonts w:ascii="Calibri" w:hAnsi="Calibri"/>
                <w:szCs w:val="21"/>
                <w:lang w:eastAsia="zh-CN"/>
              </w:rPr>
              <w:t xml:space="preserve"> SubOrderId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 xml:space="preserve"> =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 ’’，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往子订单表新增一条记录，子订单表.</w:t>
            </w:r>
            <w:r w:rsidRPr="00E22999">
              <w:rPr>
                <w:rFonts w:ascii="Calibri" w:hAnsi="Calibri"/>
                <w:szCs w:val="21"/>
                <w:lang w:eastAsia="zh-CN"/>
              </w:rPr>
              <w:t xml:space="preserve"> </w:t>
            </w:r>
            <w:r w:rsidRPr="00E22999">
              <w:rPr>
                <w:rFonts w:ascii="Calibri" w:hAnsi="Calibri"/>
                <w:szCs w:val="21"/>
              </w:rPr>
              <w:t>SubOrderId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由系统自动生成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；</w:t>
            </w:r>
          </w:p>
          <w:p w:rsidR="00A56F38" w:rsidRPr="00E22999" w:rsidRDefault="00DE25A6" w:rsidP="00DE25A6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若接口入参.</w:t>
            </w:r>
            <w:r w:rsidRPr="00E22999">
              <w:rPr>
                <w:rFonts w:ascii="Calibri" w:hAnsi="Calibri"/>
                <w:szCs w:val="21"/>
              </w:rPr>
              <w:t xml:space="preserve"> SubOrderId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 xml:space="preserve"> &lt;&gt;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 ’’，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更新子订单表相应记录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；</w:t>
            </w:r>
          </w:p>
        </w:tc>
      </w:tr>
      <w:tr w:rsidR="00E22999" w:rsidRPr="00E22999" w:rsidTr="00D002A7">
        <w:trPr>
          <w:trHeight w:val="28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BE8" w:rsidRPr="00E22999" w:rsidRDefault="006D1708" w:rsidP="009F662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OrderId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BE8" w:rsidRPr="00E22999" w:rsidRDefault="006D1708" w:rsidP="006D170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订单ID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E03" w:rsidRPr="00E22999" w:rsidRDefault="00253E03" w:rsidP="00253E03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若接口入参.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OrderId 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=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 ’’，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往订单表新增一条记录，取订单表.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OrderId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；</w:t>
            </w:r>
          </w:p>
          <w:p w:rsidR="00253E03" w:rsidRPr="00E22999" w:rsidRDefault="00253E03" w:rsidP="00253E03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若接口入参.</w:t>
            </w:r>
            <w:r w:rsidRPr="00E22999">
              <w:rPr>
                <w:rFonts w:ascii="Calibri" w:hAnsi="Calibri"/>
                <w:szCs w:val="21"/>
                <w:lang w:eastAsia="zh-CN"/>
              </w:rPr>
              <w:t xml:space="preserve"> 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OrderId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&lt;&gt;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>’’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，直接取此参数。</w:t>
            </w:r>
          </w:p>
        </w:tc>
      </w:tr>
      <w:tr w:rsidR="00E22999" w:rsidRPr="00E22999" w:rsidTr="00D002A7">
        <w:trPr>
          <w:trHeight w:val="28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708" w:rsidRPr="00E22999" w:rsidRDefault="006D1708" w:rsidP="007D7CFC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1708" w:rsidRPr="00E22999" w:rsidRDefault="006D1708" w:rsidP="007D7CFC">
            <w:pPr>
              <w:spacing w:before="120"/>
              <w:ind w:firstLineChars="0" w:firstLine="0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客户ID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708" w:rsidRPr="00E22999" w:rsidRDefault="006D1708" w:rsidP="007D7CF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根据</w:t>
            </w:r>
            <w:r w:rsidR="00432299"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FgroupNum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从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客户表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取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TBL_SYS_CLIENT.ClientId</w:t>
            </w:r>
          </w:p>
        </w:tc>
      </w:tr>
      <w:tr w:rsidR="00E22999" w:rsidRPr="00E22999" w:rsidTr="00D002A7">
        <w:trPr>
          <w:trHeight w:val="408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BE8" w:rsidRPr="00E22999" w:rsidRDefault="006D1708" w:rsidP="009F662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FundCode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BE8" w:rsidRPr="00E22999" w:rsidRDefault="00914BE8" w:rsidP="006D170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正行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基金代码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BE8" w:rsidRPr="00E22999" w:rsidRDefault="00432299" w:rsidP="006D170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 xml:space="preserve"> ZXCode</w:t>
            </w:r>
          </w:p>
        </w:tc>
      </w:tr>
      <w:tr w:rsidR="00E22999" w:rsidRPr="00E22999" w:rsidTr="00D002A7">
        <w:trPr>
          <w:trHeight w:val="28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F38" w:rsidRPr="00E22999" w:rsidRDefault="006D1708" w:rsidP="009F662E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SubOrderAmount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F38" w:rsidRPr="00E22999" w:rsidRDefault="00914BE8" w:rsidP="006D170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子订单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金额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F38" w:rsidRPr="00E22999" w:rsidRDefault="00432299" w:rsidP="006D170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14BE8"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SubOrder_Amount</w:t>
            </w:r>
          </w:p>
        </w:tc>
      </w:tr>
      <w:tr w:rsidR="00E22999" w:rsidRPr="00E22999" w:rsidTr="00D002A7">
        <w:trPr>
          <w:trHeight w:val="28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BE8" w:rsidRPr="00E22999" w:rsidRDefault="006D1708" w:rsidP="00914BE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Term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BE8" w:rsidRPr="00E22999" w:rsidRDefault="00914BE8" w:rsidP="006D170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订单期次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BE8" w:rsidRPr="00E22999" w:rsidRDefault="00432299" w:rsidP="006D170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14BE8"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Orders</w:t>
            </w:r>
          </w:p>
        </w:tc>
      </w:tr>
      <w:tr w:rsidR="00E22999" w:rsidRPr="00E22999" w:rsidTr="00D002A7">
        <w:trPr>
          <w:trHeight w:val="28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BE8" w:rsidRPr="00E22999" w:rsidRDefault="006D1708" w:rsidP="00914BE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Cost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BE8" w:rsidRPr="00E22999" w:rsidRDefault="00914BE8" w:rsidP="006D170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子订单</w:t>
            </w:r>
            <w:r w:rsidR="00495773"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费用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BE8" w:rsidRPr="00E22999" w:rsidRDefault="00432299" w:rsidP="006D170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接口入参.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14BE8"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SubOrder_</w:t>
            </w:r>
            <w:r w:rsidR="00914BE8"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Cost</w:t>
            </w:r>
          </w:p>
        </w:tc>
      </w:tr>
      <w:tr w:rsidR="00E22999" w:rsidRPr="00E22999" w:rsidTr="00D002A7">
        <w:trPr>
          <w:trHeight w:val="28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BE8" w:rsidRPr="00E22999" w:rsidRDefault="006D1708" w:rsidP="00914BE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OrderType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BE8" w:rsidRPr="00E22999" w:rsidRDefault="00914BE8" w:rsidP="006D170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子订单类型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BE8" w:rsidRPr="00E22999" w:rsidRDefault="00432299" w:rsidP="006D170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基于接口入参.</w:t>
            </w:r>
            <w:r w:rsidR="00914BE8"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SubOrder_T</w:t>
            </w:r>
            <w:r w:rsidR="00914BE8"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ype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做转换</w:t>
            </w:r>
          </w:p>
          <w:p w:rsidR="00432299" w:rsidRPr="00E22999" w:rsidRDefault="00432299" w:rsidP="00432299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01 -&gt; 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“zddlx_buy”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，即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买入</w:t>
            </w:r>
          </w:p>
          <w:p w:rsidR="00432299" w:rsidRPr="00E22999" w:rsidRDefault="00432299" w:rsidP="00A80529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02 -&gt; 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>“zddlx_sale”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，即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>卖出</w:t>
            </w:r>
          </w:p>
        </w:tc>
      </w:tr>
      <w:tr w:rsidR="00E22999" w:rsidRPr="00E22999" w:rsidTr="00D002A7">
        <w:trPr>
          <w:trHeight w:val="28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BE8" w:rsidRPr="00E22999" w:rsidRDefault="006D1708" w:rsidP="00914BE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SubOrderStatus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BE8" w:rsidRPr="00E22999" w:rsidRDefault="00914BE8" w:rsidP="00914BE8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子订单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BE8" w:rsidRPr="00E22999" w:rsidRDefault="00432299" w:rsidP="00914BE8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基于接口入参.</w:t>
            </w:r>
            <w:r w:rsidRPr="00E2299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SubOrder_status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做转换，详见“注1：“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状态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”处理规则“</w:t>
            </w:r>
          </w:p>
        </w:tc>
      </w:tr>
      <w:tr w:rsidR="00E22999" w:rsidRPr="00E22999" w:rsidTr="00D002A7">
        <w:trPr>
          <w:trHeight w:val="28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C" w:rsidRPr="00E22999" w:rsidRDefault="00753BEC" w:rsidP="007D7CFC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</w:rPr>
              <w:t>BizGroup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C" w:rsidRPr="00E22999" w:rsidRDefault="00753BEC" w:rsidP="00753BE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所属业务板块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BEC" w:rsidRPr="00E22999" w:rsidRDefault="00340F1E" w:rsidP="007D7CFC">
            <w:pPr>
              <w:spacing w:before="120"/>
              <w:ind w:firstLineChars="0" w:firstLine="0"/>
              <w:rPr>
                <w:rFonts w:ascii="微软雅黑" w:eastAsia="微软雅黑" w:hAnsi="微软雅黑"/>
                <w:strike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trike/>
                <w:sz w:val="18"/>
                <w:szCs w:val="16"/>
                <w:lang w:eastAsia="zh-CN"/>
              </w:rPr>
              <w:t>固定值：“</w:t>
            </w:r>
            <w:r w:rsidRPr="00E22999">
              <w:rPr>
                <w:rFonts w:ascii="微软雅黑" w:eastAsia="微软雅黑" w:hAnsi="微软雅黑"/>
                <w:strike/>
                <w:sz w:val="18"/>
                <w:szCs w:val="16"/>
                <w:lang w:eastAsia="zh-CN"/>
              </w:rPr>
              <w:t>ssywbk_noah</w:t>
            </w:r>
            <w:r w:rsidRPr="00E22999">
              <w:rPr>
                <w:rFonts w:ascii="微软雅黑" w:eastAsia="微软雅黑" w:hAnsi="微软雅黑" w:hint="eastAsia"/>
                <w:strike/>
                <w:sz w:val="18"/>
                <w:szCs w:val="16"/>
                <w:lang w:eastAsia="zh-CN"/>
              </w:rPr>
              <w:t>”</w:t>
            </w:r>
          </w:p>
          <w:p w:rsidR="00236C35" w:rsidRPr="00E22999" w:rsidRDefault="00236C35" w:rsidP="007D7CFC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根据募集策略Id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 CollStrategyId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从募集策略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表读取TBL_SALE_COLL_STRATEGY 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.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BizGroup</w:t>
            </w:r>
          </w:p>
        </w:tc>
      </w:tr>
      <w:tr w:rsidR="00E22999" w:rsidRPr="00E22999" w:rsidTr="00D002A7">
        <w:trPr>
          <w:trHeight w:val="28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2A7" w:rsidRPr="00E22999" w:rsidRDefault="00D002A7" w:rsidP="00D002A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SaleBizGroup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2A7" w:rsidRPr="00E22999" w:rsidRDefault="00D002A7" w:rsidP="00D002A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所属业务板块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2A7" w:rsidRPr="00E22999" w:rsidRDefault="00D002A7" w:rsidP="00D002A7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根据募集策略Id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 CollStrategyId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从募集策略</w:t>
            </w:r>
            <w:r w:rsidRPr="00E22999">
              <w:rPr>
                <w:rFonts w:ascii="微软雅黑" w:eastAsia="微软雅黑" w:hAnsi="微软雅黑"/>
                <w:sz w:val="18"/>
                <w:szCs w:val="16"/>
                <w:lang w:eastAsia="zh-CN"/>
              </w:rPr>
              <w:t xml:space="preserve">表读取TBL_SALE_COLL_STRATEGY </w:t>
            </w: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.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SaleBizGroup</w:t>
            </w:r>
          </w:p>
        </w:tc>
      </w:tr>
      <w:tr w:rsidR="00E22999" w:rsidRPr="00E22999" w:rsidTr="00D002A7">
        <w:trPr>
          <w:trHeight w:val="28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2A7" w:rsidRPr="00E22999" w:rsidRDefault="00CB7BA3" w:rsidP="007D7CFC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Rule</w:t>
            </w: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2A7" w:rsidRPr="00E22999" w:rsidRDefault="00CB7BA3" w:rsidP="00753BEC">
            <w:pPr>
              <w:overflowPunct/>
              <w:autoSpaceDE/>
              <w:autoSpaceDN/>
              <w:adjustRightInd/>
              <w:spacing w:beforeLines="0" w:before="0"/>
              <w:ind w:firstLineChars="0" w:firstLine="0"/>
              <w:textAlignment w:val="auto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募集期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缴款规则ID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02A7" w:rsidRPr="00E22999" w:rsidRDefault="00CB7BA3" w:rsidP="007D7CFC">
            <w:pPr>
              <w:spacing w:before="120"/>
              <w:ind w:firstLineChars="0" w:firstLine="0"/>
              <w:rPr>
                <w:rFonts w:ascii="微软雅黑" w:eastAsia="微软雅黑" w:hAnsi="微软雅黑"/>
                <w:sz w:val="18"/>
                <w:szCs w:val="16"/>
                <w:lang w:eastAsia="zh-CN"/>
              </w:rPr>
            </w:pPr>
            <w:r w:rsidRPr="00E22999">
              <w:rPr>
                <w:rFonts w:ascii="微软雅黑" w:eastAsia="微软雅黑" w:hAnsi="微软雅黑" w:hint="eastAsia"/>
                <w:sz w:val="18"/>
                <w:szCs w:val="16"/>
                <w:lang w:eastAsia="zh-CN"/>
              </w:rPr>
              <w:t>入参</w:t>
            </w:r>
            <w:r w:rsidRPr="00E2299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SubOrder_Dvl_CallID</w:t>
            </w:r>
          </w:p>
        </w:tc>
      </w:tr>
    </w:tbl>
    <w:p w:rsidR="005B70CC" w:rsidRPr="00E22999" w:rsidRDefault="003E5BBF" w:rsidP="003E5BBF">
      <w:pPr>
        <w:spacing w:before="120"/>
        <w:ind w:firstLineChars="0" w:firstLine="720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/>
          <w:szCs w:val="21"/>
          <w:lang w:eastAsia="zh-CN"/>
        </w:rPr>
        <w:t>2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）修改</w:t>
      </w:r>
      <w:r w:rsidRPr="00E22999">
        <w:rPr>
          <w:rFonts w:ascii="微软雅黑" w:eastAsia="微软雅黑" w:hAnsi="微软雅黑"/>
          <w:szCs w:val="21"/>
          <w:lang w:eastAsia="zh-CN"/>
        </w:rPr>
        <w:t>订单</w:t>
      </w:r>
      <w:r w:rsidR="005B70CC" w:rsidRPr="00E22999">
        <w:rPr>
          <w:rFonts w:ascii="微软雅黑" w:eastAsia="微软雅黑" w:hAnsi="微软雅黑" w:hint="eastAsia"/>
          <w:szCs w:val="21"/>
          <w:lang w:eastAsia="zh-CN"/>
        </w:rPr>
        <w:t>状态</w:t>
      </w:r>
    </w:p>
    <w:p w:rsidR="00B23ACF" w:rsidRPr="00E22999" w:rsidRDefault="00412C60" w:rsidP="00332BCB">
      <w:pPr>
        <w:spacing w:before="120"/>
        <w:ind w:firstLineChars="0" w:firstLine="720"/>
        <w:rPr>
          <w:rFonts w:ascii="微软雅黑" w:eastAsia="微软雅黑" w:hAnsi="微软雅黑"/>
          <w:sz w:val="20"/>
          <w:szCs w:val="16"/>
          <w:lang w:eastAsia="zh-CN"/>
        </w:rPr>
      </w:pP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O2O“</w:t>
      </w:r>
      <w:r w:rsidRPr="00E22999">
        <w:rPr>
          <w:rFonts w:ascii="微软雅黑" w:eastAsia="微软雅黑" w:hAnsi="微软雅黑"/>
          <w:sz w:val="20"/>
          <w:szCs w:val="16"/>
          <w:lang w:eastAsia="zh-CN"/>
        </w:rPr>
        <w:t>申请退款，申请失败</w:t>
      </w: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”</w:t>
      </w:r>
      <w:r w:rsidRPr="00E22999">
        <w:rPr>
          <w:rFonts w:ascii="微软雅黑" w:eastAsia="微软雅黑" w:hAnsi="微软雅黑"/>
          <w:sz w:val="20"/>
          <w:szCs w:val="16"/>
          <w:lang w:eastAsia="zh-CN"/>
        </w:rPr>
        <w:t xml:space="preserve"> </w:t>
      </w: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传入参数 ord</w:t>
      </w:r>
      <w:r w:rsidRPr="00E22999">
        <w:rPr>
          <w:rFonts w:ascii="微软雅黑" w:eastAsia="微软雅黑" w:hAnsi="微软雅黑"/>
          <w:sz w:val="20"/>
          <w:szCs w:val="16"/>
          <w:lang w:eastAsia="zh-CN"/>
        </w:rPr>
        <w:t>er</w:t>
      </w: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id</w:t>
      </w:r>
      <w:r w:rsidRPr="00E22999">
        <w:rPr>
          <w:rFonts w:ascii="微软雅黑" w:eastAsia="微软雅黑" w:hAnsi="微软雅黑"/>
          <w:sz w:val="20"/>
          <w:szCs w:val="16"/>
          <w:lang w:eastAsia="zh-CN"/>
        </w:rPr>
        <w:t xml:space="preserve"> &lt;&gt;‘’</w:t>
      </w: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 xml:space="preserve">&amp; suborderid </w:t>
      </w:r>
      <w:r w:rsidRPr="00E22999">
        <w:rPr>
          <w:rFonts w:ascii="微软雅黑" w:eastAsia="微软雅黑" w:hAnsi="微软雅黑"/>
          <w:sz w:val="20"/>
          <w:szCs w:val="16"/>
          <w:lang w:eastAsia="zh-CN"/>
        </w:rPr>
        <w:t>&lt;&gt;‘’</w:t>
      </w: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，修改</w:t>
      </w:r>
      <w:r w:rsidR="00F93798"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CBS</w:t>
      </w:r>
      <w:r w:rsidRPr="00E22999">
        <w:rPr>
          <w:rFonts w:ascii="微软雅黑" w:eastAsia="微软雅黑" w:hAnsi="微软雅黑" w:hint="eastAsia"/>
          <w:sz w:val="20"/>
          <w:szCs w:val="16"/>
          <w:lang w:eastAsia="zh-CN"/>
        </w:rPr>
        <w:t>订单</w:t>
      </w:r>
      <w:r w:rsidRPr="00E22999">
        <w:rPr>
          <w:rFonts w:ascii="微软雅黑" w:eastAsia="微软雅黑" w:hAnsi="微软雅黑"/>
          <w:sz w:val="20"/>
          <w:szCs w:val="16"/>
          <w:lang w:eastAsia="zh-CN"/>
        </w:rPr>
        <w:t>和子订单状态</w:t>
      </w:r>
      <w:r w:rsidR="00CA75A0" w:rsidRPr="00E22999">
        <w:rPr>
          <w:rFonts w:ascii="微软雅黑" w:eastAsia="微软雅黑" w:hAnsi="微软雅黑" w:hint="eastAsia"/>
          <w:sz w:val="18"/>
          <w:szCs w:val="18"/>
          <w:lang w:eastAsia="zh-CN"/>
        </w:rPr>
        <w:t>，详见“注1：“</w:t>
      </w:r>
      <w:r w:rsidR="00CA75A0" w:rsidRPr="00E22999">
        <w:rPr>
          <w:rFonts w:ascii="微软雅黑" w:eastAsia="微软雅黑" w:hAnsi="微软雅黑"/>
          <w:sz w:val="18"/>
          <w:szCs w:val="18"/>
          <w:lang w:eastAsia="zh-CN"/>
        </w:rPr>
        <w:t>状态</w:t>
      </w:r>
      <w:r w:rsidR="00CA75A0" w:rsidRPr="00E22999">
        <w:rPr>
          <w:rFonts w:ascii="微软雅黑" w:eastAsia="微软雅黑" w:hAnsi="微软雅黑" w:hint="eastAsia"/>
          <w:sz w:val="18"/>
          <w:szCs w:val="18"/>
          <w:lang w:eastAsia="zh-CN"/>
        </w:rPr>
        <w:t>”处理规则“</w:t>
      </w:r>
    </w:p>
    <w:p w:rsidR="00A932A6" w:rsidRPr="00E22999" w:rsidRDefault="00A932A6" w:rsidP="00332BCB">
      <w:pPr>
        <w:spacing w:before="120"/>
        <w:ind w:firstLineChars="0" w:firstLine="420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/>
          <w:szCs w:val="21"/>
          <w:lang w:eastAsia="zh-CN"/>
        </w:rPr>
        <w:tab/>
        <w:t>3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）</w:t>
      </w:r>
      <w:r w:rsidRPr="00E22999">
        <w:rPr>
          <w:rFonts w:ascii="微软雅黑" w:eastAsia="微软雅黑" w:hAnsi="微软雅黑"/>
          <w:szCs w:val="21"/>
          <w:lang w:eastAsia="zh-CN"/>
        </w:rPr>
        <w:t>处理</w:t>
      </w:r>
      <w:r w:rsidRPr="00E22999">
        <w:rPr>
          <w:rFonts w:ascii="微软雅黑" w:eastAsia="微软雅黑" w:hAnsi="微软雅黑" w:hint="eastAsia"/>
          <w:szCs w:val="21"/>
          <w:lang w:eastAsia="zh-CN"/>
        </w:rPr>
        <w:t>正行</w:t>
      </w:r>
      <w:r w:rsidRPr="00E22999">
        <w:rPr>
          <w:rFonts w:ascii="微软雅黑" w:eastAsia="微软雅黑" w:hAnsi="微软雅黑"/>
          <w:szCs w:val="21"/>
          <w:lang w:eastAsia="zh-CN"/>
        </w:rPr>
        <w:t>日终文件</w:t>
      </w:r>
      <w:r w:rsidR="000B1196" w:rsidRPr="00E22999">
        <w:rPr>
          <w:rFonts w:ascii="微软雅黑" w:eastAsia="微软雅黑" w:hAnsi="微软雅黑" w:hint="eastAsia"/>
          <w:szCs w:val="21"/>
          <w:lang w:eastAsia="zh-CN"/>
        </w:rPr>
        <w:t xml:space="preserve">: </w:t>
      </w:r>
      <w:r w:rsidR="00332BCB" w:rsidRPr="00E22999">
        <w:rPr>
          <w:rFonts w:ascii="微软雅黑" w:eastAsia="微软雅黑" w:hAnsi="微软雅黑" w:hint="eastAsia"/>
          <w:szCs w:val="21"/>
          <w:lang w:eastAsia="zh-CN"/>
        </w:rPr>
        <w:t>相关</w:t>
      </w:r>
      <w:r w:rsidR="000B1196" w:rsidRPr="00E22999">
        <w:rPr>
          <w:rFonts w:ascii="微软雅黑" w:eastAsia="微软雅黑" w:hAnsi="微软雅黑" w:hint="eastAsia"/>
          <w:szCs w:val="21"/>
          <w:lang w:eastAsia="zh-CN"/>
        </w:rPr>
        <w:t>逻辑已包含在《CBS&amp;恒生系统&amp;交易登记接口方案.docx》中。</w:t>
      </w:r>
    </w:p>
    <w:p w:rsidR="004640DC" w:rsidRPr="00E22999" w:rsidRDefault="000B1196" w:rsidP="003E5BBF">
      <w:pPr>
        <w:spacing w:before="120"/>
        <w:ind w:firstLineChars="0" w:firstLine="420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/>
          <w:szCs w:val="21"/>
          <w:lang w:eastAsia="zh-CN"/>
        </w:rPr>
        <w:tab/>
      </w:r>
      <w:r w:rsidRPr="00E22999">
        <w:rPr>
          <w:rFonts w:ascii="微软雅黑" w:eastAsia="微软雅黑" w:hAnsi="微软雅黑" w:hint="eastAsia"/>
          <w:szCs w:val="21"/>
          <w:lang w:eastAsia="zh-CN"/>
        </w:rPr>
        <w:t>4</w:t>
      </w:r>
      <w:r w:rsidR="004640DC" w:rsidRPr="00E22999">
        <w:rPr>
          <w:rFonts w:ascii="微软雅黑" w:eastAsia="微软雅黑" w:hAnsi="微软雅黑" w:hint="eastAsia"/>
          <w:szCs w:val="21"/>
          <w:lang w:eastAsia="zh-CN"/>
        </w:rPr>
        <w:t>）同步修改</w:t>
      </w:r>
      <w:r w:rsidR="004640DC" w:rsidRPr="00E22999">
        <w:rPr>
          <w:rFonts w:ascii="微软雅黑" w:eastAsia="微软雅黑" w:hAnsi="微软雅黑"/>
          <w:szCs w:val="21"/>
          <w:lang w:eastAsia="zh-CN"/>
        </w:rPr>
        <w:t>CRM订单记录</w:t>
      </w:r>
    </w:p>
    <w:p w:rsidR="00FE646D" w:rsidRPr="00E22999" w:rsidRDefault="001A7196" w:rsidP="003E5BBF">
      <w:pPr>
        <w:spacing w:before="120"/>
        <w:ind w:firstLineChars="0" w:firstLine="420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/>
          <w:szCs w:val="21"/>
          <w:lang w:eastAsia="zh-CN"/>
        </w:rPr>
        <w:tab/>
      </w:r>
    </w:p>
    <w:p w:rsidR="001A53A0" w:rsidRDefault="0010389D" w:rsidP="00207727">
      <w:pPr>
        <w:spacing w:before="120"/>
        <w:ind w:firstLineChars="0" w:firstLine="420"/>
        <w:rPr>
          <w:rFonts w:ascii="微软雅黑" w:eastAsia="微软雅黑" w:hAnsi="微软雅黑"/>
          <w:szCs w:val="21"/>
          <w:lang w:eastAsia="zh-CN"/>
        </w:rPr>
      </w:pPr>
      <w:r w:rsidRPr="00E22999">
        <w:rPr>
          <w:rFonts w:ascii="微软雅黑" w:eastAsia="微软雅黑" w:hAnsi="微软雅黑" w:hint="eastAsia"/>
          <w:szCs w:val="21"/>
          <w:lang w:eastAsia="zh-CN"/>
        </w:rPr>
        <w:t>注：</w:t>
      </w:r>
      <w:r w:rsidR="00412C60" w:rsidRPr="00E22999">
        <w:rPr>
          <w:rFonts w:ascii="微软雅黑" w:eastAsia="微软雅黑" w:hAnsi="微软雅黑" w:hint="eastAsia"/>
          <w:szCs w:val="21"/>
          <w:lang w:eastAsia="zh-CN"/>
        </w:rPr>
        <w:t>此</w:t>
      </w:r>
      <w:r w:rsidR="00412C60" w:rsidRPr="00E22999">
        <w:rPr>
          <w:rFonts w:ascii="微软雅黑" w:eastAsia="微软雅黑" w:hAnsi="微软雅黑"/>
          <w:szCs w:val="21"/>
          <w:lang w:eastAsia="zh-CN"/>
        </w:rPr>
        <w:t>接口</w:t>
      </w:r>
      <w:r w:rsidR="00412C60" w:rsidRPr="00E22999">
        <w:rPr>
          <w:rFonts w:ascii="微软雅黑" w:eastAsia="微软雅黑" w:hAnsi="微软雅黑" w:hint="eastAsia"/>
          <w:szCs w:val="21"/>
          <w:lang w:eastAsia="zh-CN"/>
        </w:rPr>
        <w:t>版本</w:t>
      </w:r>
      <w:r w:rsidR="00412C60" w:rsidRPr="00E22999">
        <w:rPr>
          <w:rFonts w:ascii="微软雅黑" w:eastAsia="微软雅黑" w:hAnsi="微软雅黑"/>
          <w:szCs w:val="21"/>
          <w:lang w:eastAsia="zh-CN"/>
        </w:rPr>
        <w:t>上线后</w:t>
      </w:r>
      <w:r w:rsidR="00412C60" w:rsidRPr="00E22999">
        <w:rPr>
          <w:rFonts w:ascii="微软雅黑" w:eastAsia="微软雅黑" w:hAnsi="微软雅黑" w:hint="eastAsia"/>
          <w:szCs w:val="21"/>
          <w:lang w:eastAsia="zh-CN"/>
        </w:rPr>
        <w:t>包含订单</w:t>
      </w:r>
      <w:r w:rsidR="00412C60" w:rsidRPr="00E22999">
        <w:rPr>
          <w:rFonts w:ascii="微软雅黑" w:eastAsia="微软雅黑" w:hAnsi="微软雅黑"/>
          <w:szCs w:val="21"/>
          <w:lang w:eastAsia="zh-CN"/>
        </w:rPr>
        <w:t>和</w:t>
      </w:r>
      <w:r w:rsidR="00412C60" w:rsidRPr="00E22999">
        <w:rPr>
          <w:rFonts w:ascii="微软雅黑" w:eastAsia="微软雅黑" w:hAnsi="微软雅黑" w:hint="eastAsia"/>
          <w:szCs w:val="21"/>
          <w:lang w:eastAsia="zh-CN"/>
        </w:rPr>
        <w:t>子订单，</w:t>
      </w:r>
      <w:r w:rsidR="00412C60" w:rsidRPr="00E22999">
        <w:rPr>
          <w:rFonts w:ascii="微软雅黑" w:eastAsia="微软雅黑" w:hAnsi="微软雅黑"/>
          <w:szCs w:val="21"/>
          <w:lang w:eastAsia="zh-CN"/>
        </w:rPr>
        <w:t>支持</w:t>
      </w:r>
      <w:r w:rsidR="003B2FBA" w:rsidRPr="00E22999">
        <w:rPr>
          <w:rFonts w:ascii="微软雅黑" w:eastAsia="微软雅黑" w:hAnsi="微软雅黑" w:hint="eastAsia"/>
          <w:szCs w:val="21"/>
          <w:lang w:eastAsia="zh-CN"/>
        </w:rPr>
        <w:t>募集期</w:t>
      </w:r>
      <w:r w:rsidR="003B2FBA" w:rsidRPr="00E22999">
        <w:rPr>
          <w:rFonts w:ascii="微软雅黑" w:eastAsia="微软雅黑" w:hAnsi="微软雅黑"/>
          <w:szCs w:val="21"/>
          <w:lang w:eastAsia="zh-CN"/>
        </w:rPr>
        <w:t>多次</w:t>
      </w:r>
      <w:r w:rsidR="00412C60" w:rsidRPr="00E22999">
        <w:rPr>
          <w:rFonts w:ascii="微软雅黑" w:eastAsia="微软雅黑" w:hAnsi="微软雅黑" w:hint="eastAsia"/>
          <w:szCs w:val="21"/>
          <w:lang w:eastAsia="zh-CN"/>
        </w:rPr>
        <w:t>缴款</w:t>
      </w:r>
      <w:r w:rsidR="00412C60" w:rsidRPr="00E22999">
        <w:rPr>
          <w:rFonts w:ascii="微软雅黑" w:eastAsia="微软雅黑" w:hAnsi="微软雅黑"/>
          <w:szCs w:val="21"/>
          <w:lang w:eastAsia="zh-CN"/>
        </w:rPr>
        <w:t>，不支持call款</w:t>
      </w:r>
      <w:r w:rsidR="009979FB" w:rsidRPr="00E22999">
        <w:rPr>
          <w:rFonts w:ascii="微软雅黑" w:eastAsia="微软雅黑" w:hAnsi="微软雅黑" w:hint="eastAsia"/>
          <w:szCs w:val="21"/>
          <w:lang w:eastAsia="zh-CN"/>
        </w:rPr>
        <w:t>，不支持募集期</w:t>
      </w:r>
      <w:r w:rsidR="009979FB" w:rsidRPr="00E22999">
        <w:rPr>
          <w:rFonts w:ascii="微软雅黑" w:eastAsia="微软雅黑" w:hAnsi="微软雅黑"/>
          <w:szCs w:val="21"/>
          <w:lang w:eastAsia="zh-CN"/>
        </w:rPr>
        <w:t>罚息</w:t>
      </w:r>
      <w:r w:rsidR="00522D32" w:rsidRPr="00E22999">
        <w:rPr>
          <w:rFonts w:ascii="微软雅黑" w:eastAsia="微软雅黑" w:hAnsi="微软雅黑" w:hint="eastAsia"/>
          <w:szCs w:val="21"/>
          <w:lang w:eastAsia="zh-CN"/>
        </w:rPr>
        <w:t>，不支持赎回</w:t>
      </w:r>
      <w:r w:rsidR="00412C60" w:rsidRPr="00E22999">
        <w:rPr>
          <w:rFonts w:ascii="微软雅黑" w:eastAsia="微软雅黑" w:hAnsi="微软雅黑" w:hint="eastAsia"/>
          <w:szCs w:val="21"/>
          <w:lang w:eastAsia="zh-CN"/>
        </w:rPr>
        <w:t>。</w:t>
      </w:r>
    </w:p>
    <w:p w:rsidR="0049003C" w:rsidRDefault="0049003C">
      <w:pPr>
        <w:overflowPunct/>
        <w:autoSpaceDE/>
        <w:autoSpaceDN/>
        <w:adjustRightInd/>
        <w:spacing w:beforeLines="0" w:before="0"/>
        <w:ind w:firstLineChars="0" w:firstLine="0"/>
        <w:textAlignment w:val="auto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/>
          <w:szCs w:val="21"/>
          <w:lang w:eastAsia="zh-CN"/>
        </w:rPr>
        <w:br w:type="page"/>
      </w:r>
    </w:p>
    <w:p w:rsidR="0049003C" w:rsidRDefault="0049003C" w:rsidP="0049003C">
      <w:pPr>
        <w:pStyle w:val="2"/>
        <w:spacing w:before="120"/>
        <w:rPr>
          <w:lang w:eastAsia="zh-CN"/>
        </w:rPr>
      </w:pPr>
      <w:bookmarkStart w:id="145" w:name="_Toc534726475"/>
      <w:r>
        <w:rPr>
          <w:rFonts w:hint="eastAsia"/>
          <w:lang w:eastAsia="zh-CN"/>
        </w:rPr>
        <w:t>接口访问地址</w:t>
      </w:r>
      <w:bookmarkEnd w:id="145"/>
    </w:p>
    <w:p w:rsidR="0049003C" w:rsidRPr="00E22999" w:rsidRDefault="0049003C" w:rsidP="0049003C">
      <w:pPr>
        <w:spacing w:before="120"/>
        <w:ind w:firstLineChars="0" w:firstLine="420"/>
        <w:rPr>
          <w:rFonts w:ascii="微软雅黑" w:eastAsia="微软雅黑" w:hAnsi="微软雅黑"/>
          <w:szCs w:val="21"/>
          <w:lang w:eastAsia="zh-CN"/>
        </w:rPr>
      </w:pPr>
      <w:r>
        <w:rPr>
          <w:rFonts w:ascii="微软雅黑" w:eastAsia="微软雅黑" w:hAnsi="微软雅黑" w:hint="eastAsia"/>
          <w:szCs w:val="21"/>
          <w:lang w:eastAsia="zh-CN"/>
        </w:rPr>
        <w:t>见svn：</w:t>
      </w:r>
      <w:r w:rsidRPr="001A53A0">
        <w:rPr>
          <w:rFonts w:ascii="微软雅黑" w:eastAsia="微软雅黑" w:hAnsi="微软雅黑" w:hint="eastAsia"/>
          <w:szCs w:val="21"/>
          <w:lang w:eastAsia="zh-CN"/>
        </w:rPr>
        <w:t>核心业务系统建设_PA62\Document\4. 开发文档\第二阶段PC端开发\06.个人文件夹\周岩</w:t>
      </w:r>
      <w:r>
        <w:rPr>
          <w:rFonts w:ascii="微软雅黑" w:eastAsia="微软雅黑" w:hAnsi="微软雅黑" w:hint="eastAsia"/>
          <w:szCs w:val="21"/>
          <w:lang w:eastAsia="zh-CN"/>
        </w:rPr>
        <w:t>\</w:t>
      </w:r>
      <w:r w:rsidRPr="001A53A0">
        <w:rPr>
          <w:rFonts w:ascii="微软雅黑" w:eastAsia="微软雅黑" w:hAnsi="微软雅黑" w:hint="eastAsia"/>
          <w:szCs w:val="21"/>
          <w:lang w:eastAsia="zh-CN"/>
        </w:rPr>
        <w:t>交接清单-周岩.xlsx</w:t>
      </w:r>
      <w:r>
        <w:rPr>
          <w:rFonts w:ascii="微软雅黑" w:eastAsia="微软雅黑" w:hAnsi="微软雅黑" w:hint="eastAsia"/>
          <w:szCs w:val="21"/>
          <w:lang w:eastAsia="zh-CN"/>
        </w:rPr>
        <w:t>\</w:t>
      </w:r>
      <w:r w:rsidRPr="001A53A0">
        <w:rPr>
          <w:rFonts w:ascii="微软雅黑" w:eastAsia="微软雅黑" w:hAnsi="微软雅黑" w:hint="eastAsia"/>
          <w:szCs w:val="21"/>
          <w:lang w:eastAsia="zh-CN"/>
        </w:rPr>
        <w:t>CBS接口被调地址清单</w:t>
      </w:r>
    </w:p>
    <w:p w:rsidR="0049003C" w:rsidRPr="0049003C" w:rsidRDefault="0049003C" w:rsidP="00207727">
      <w:pPr>
        <w:spacing w:before="120"/>
        <w:ind w:firstLineChars="0" w:firstLine="420"/>
        <w:rPr>
          <w:rFonts w:ascii="微软雅黑" w:eastAsia="微软雅黑" w:hAnsi="微软雅黑"/>
          <w:szCs w:val="21"/>
          <w:lang w:eastAsia="zh-CN"/>
        </w:rPr>
      </w:pPr>
    </w:p>
    <w:sectPr w:rsidR="0049003C" w:rsidRPr="0049003C" w:rsidSect="00A4559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1701" w:right="1418" w:bottom="1701" w:left="1418" w:header="720" w:footer="493" w:gutter="0"/>
      <w:pgBorders w:offsetFrom="page">
        <w:top w:val="single" w:sz="4" w:space="24" w:color="auto"/>
      </w:pgBorders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0F7" w:rsidRDefault="008740F7" w:rsidP="00C36FE1">
      <w:pPr>
        <w:spacing w:before="120"/>
        <w:ind w:firstLine="420"/>
      </w:pPr>
      <w:r>
        <w:separator/>
      </w:r>
    </w:p>
  </w:endnote>
  <w:endnote w:type="continuationSeparator" w:id="0">
    <w:p w:rsidR="008740F7" w:rsidRDefault="008740F7" w:rsidP="00C36FE1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91" w:rsidRDefault="006C3891" w:rsidP="00062556">
    <w:pPr>
      <w:pStyle w:val="a5"/>
      <w:spacing w:before="120"/>
      <w:ind w:firstLine="3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91" w:rsidRDefault="006C3891" w:rsidP="00514A41">
    <w:pPr>
      <w:pStyle w:val="a5"/>
      <w:spacing w:before="120"/>
      <w:ind w:firstLine="280"/>
      <w:rPr>
        <w:rFonts w:ascii="Calibri" w:hAnsi="Calibri"/>
        <w:sz w:val="14"/>
      </w:rPr>
    </w:pPr>
    <w:r>
      <w:rPr>
        <w:rFonts w:ascii="Calibri" w:hAnsi="Calibri" w:hint="eastAsia"/>
        <w:sz w:val="14"/>
      </w:rPr>
      <w:t>诺亚（中国）财富管理中心</w:t>
    </w:r>
    <w:r>
      <w:rPr>
        <w:rFonts w:ascii="Calibri" w:hAnsi="Calibri"/>
        <w:sz w:val="14"/>
      </w:rPr>
      <w:t>NOAH(CHINA)PRIVATE WEALTH MANAGENT CENT</w:t>
    </w:r>
    <w:r>
      <w:rPr>
        <w:rFonts w:hint="eastAsia"/>
        <w:sz w:val="14"/>
      </w:rPr>
      <w:t>ER</w:t>
    </w:r>
    <w:r>
      <w:rPr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:rsidR="006C3891" w:rsidRDefault="006C3891" w:rsidP="00514A41">
    <w:pPr>
      <w:pStyle w:val="a5"/>
      <w:spacing w:before="120"/>
      <w:ind w:firstLine="280"/>
    </w:pPr>
    <w:r>
      <w:rPr>
        <w:rFonts w:ascii="Calibri" w:hAnsi="Calibri" w:hint="eastAsia"/>
        <w:sz w:val="14"/>
      </w:rPr>
      <w:t>信息技术中心</w:t>
    </w:r>
    <w:r w:rsidRPr="007409A8">
      <w:rPr>
        <w:rFonts w:ascii="Calibri" w:hAnsi="Calibri"/>
        <w:sz w:val="14"/>
      </w:rPr>
      <w:t>Information Technology Center</w:t>
    </w:r>
  </w:p>
  <w:p w:rsidR="006C3891" w:rsidRDefault="006C3891" w:rsidP="00C36FE1">
    <w:pPr>
      <w:pStyle w:val="a5"/>
      <w:tabs>
        <w:tab w:val="clear" w:pos="9356"/>
        <w:tab w:val="right" w:pos="9690"/>
      </w:tabs>
      <w:spacing w:before="120"/>
      <w:ind w:firstLine="320"/>
      <w:jc w:val="center"/>
      <w:rPr>
        <w:lang w:eastAsia="zh-CN"/>
      </w:rPr>
    </w:pPr>
    <w:r>
      <w:rPr>
        <w:rFonts w:hint="eastAsia"/>
        <w:lang w:eastAsia="zh-CN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D46529">
      <w:rPr>
        <w:rStyle w:val="a6"/>
        <w:noProof/>
      </w:rPr>
      <w:t>125</w:t>
    </w:r>
    <w:r>
      <w:rPr>
        <w:rStyle w:val="a6"/>
      </w:rPr>
      <w:fldChar w:fldCharType="end"/>
    </w:r>
    <w:r>
      <w:rPr>
        <w:rStyle w:val="a6"/>
        <w:rFonts w:hint="eastAsia"/>
        <w:lang w:eastAsia="zh-CN"/>
      </w:rPr>
      <w:t>页</w:t>
    </w:r>
  </w:p>
  <w:p w:rsidR="006C3891" w:rsidRDefault="006C3891" w:rsidP="00514A41">
    <w:pPr>
      <w:spacing w:before="120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91" w:rsidRDefault="006C3891" w:rsidP="00062556">
    <w:pPr>
      <w:pStyle w:val="a5"/>
      <w:spacing w:before="120"/>
      <w:ind w:firstLine="3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0F7" w:rsidRDefault="008740F7" w:rsidP="00514A41">
      <w:pPr>
        <w:spacing w:before="120"/>
        <w:ind w:firstLine="420"/>
      </w:pPr>
      <w:r>
        <w:separator/>
      </w:r>
    </w:p>
  </w:footnote>
  <w:footnote w:type="continuationSeparator" w:id="0">
    <w:p w:rsidR="008740F7" w:rsidRDefault="008740F7" w:rsidP="00C36FE1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91" w:rsidRDefault="006C3891" w:rsidP="00062556">
    <w:pPr>
      <w:pStyle w:val="a4"/>
      <w:spacing w:before="120"/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91" w:rsidRDefault="006C3891" w:rsidP="00514A41">
    <w:pPr>
      <w:spacing w:before="120"/>
      <w:ind w:rightChars="62" w:right="130" w:firstLine="420"/>
      <w:rPr>
        <w:lang w:eastAsia="zh-CN"/>
      </w:rPr>
    </w:pPr>
    <w:r>
      <w:rPr>
        <w:noProof/>
        <w:lang w:eastAsia="zh-CN"/>
      </w:rPr>
      <w:drawing>
        <wp:inline distT="0" distB="0" distL="0" distR="0" wp14:anchorId="119F619E" wp14:editId="2A70A0A6">
          <wp:extent cx="1025525" cy="389890"/>
          <wp:effectExtent l="0" t="0" r="3175" b="0"/>
          <wp:docPr id="1" name="图片 0" descr="说明: noa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说明: noah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91" w:rsidRDefault="006C3891" w:rsidP="00062556">
    <w:pPr>
      <w:pStyle w:val="a4"/>
      <w:spacing w:before="120"/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5F6D28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DD70B5F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lang w:eastAsia="zh-CN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i w:val="0"/>
        <w:lang w:val="en-US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018335FB"/>
    <w:multiLevelType w:val="hybridMultilevel"/>
    <w:tmpl w:val="98A8F83A"/>
    <w:lvl w:ilvl="0" w:tplc="5AB2FB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715CD1"/>
    <w:multiLevelType w:val="hybridMultilevel"/>
    <w:tmpl w:val="F22C0812"/>
    <w:lvl w:ilvl="0" w:tplc="D0D2AB02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E45564"/>
    <w:multiLevelType w:val="hybridMultilevel"/>
    <w:tmpl w:val="F6A4817A"/>
    <w:lvl w:ilvl="0" w:tplc="B1A48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A662D3"/>
    <w:multiLevelType w:val="hybridMultilevel"/>
    <w:tmpl w:val="F80CAC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033CBD"/>
    <w:multiLevelType w:val="hybridMultilevel"/>
    <w:tmpl w:val="D57A5A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5DF06C0"/>
    <w:multiLevelType w:val="hybridMultilevel"/>
    <w:tmpl w:val="39BEB4A4"/>
    <w:lvl w:ilvl="0" w:tplc="5600C0B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C22333"/>
    <w:multiLevelType w:val="hybridMultilevel"/>
    <w:tmpl w:val="475E357A"/>
    <w:lvl w:ilvl="0" w:tplc="F3EC63C0">
      <w:start w:val="5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6D390B"/>
    <w:multiLevelType w:val="hybridMultilevel"/>
    <w:tmpl w:val="FE06D3C4"/>
    <w:lvl w:ilvl="0" w:tplc="DDBC1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636DC6"/>
    <w:multiLevelType w:val="singleLevel"/>
    <w:tmpl w:val="BC3E417C"/>
    <w:lvl w:ilvl="0">
      <w:start w:val="1"/>
      <w:numFmt w:val="bullet"/>
      <w:pStyle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>
    <w:nsid w:val="44117462"/>
    <w:multiLevelType w:val="multilevel"/>
    <w:tmpl w:val="6A768EFE"/>
    <w:styleLink w:val="StyleNumberedBefore127cmHanging063cm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ahoma" w:eastAsia="宋体" w:hAnsi="Tahoma"/>
        <w:sz w:val="22"/>
        <w:szCs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5D2D5A74"/>
    <w:multiLevelType w:val="hybridMultilevel"/>
    <w:tmpl w:val="995621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3C020F"/>
    <w:multiLevelType w:val="singleLevel"/>
    <w:tmpl w:val="B832DEC8"/>
    <w:lvl w:ilvl="0">
      <w:start w:val="1"/>
      <w:numFmt w:val="bullet"/>
      <w:pStyle w:val="Cell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pacing w:val="0"/>
        <w:w w:val="100"/>
        <w:position w:val="0"/>
        <w:sz w:val="18"/>
      </w:rPr>
    </w:lvl>
  </w:abstractNum>
  <w:abstractNum w:abstractNumId="14">
    <w:nsid w:val="7120309A"/>
    <w:multiLevelType w:val="hybridMultilevel"/>
    <w:tmpl w:val="98A8F83A"/>
    <w:lvl w:ilvl="0" w:tplc="5AB2FB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B647D5"/>
    <w:multiLevelType w:val="hybridMultilevel"/>
    <w:tmpl w:val="A22AD694"/>
    <w:lvl w:ilvl="0" w:tplc="6ACEE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5"/>
  </w:num>
  <w:num w:numId="12">
    <w:abstractNumId w:val="5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9"/>
  </w:num>
  <w:num w:numId="17">
    <w:abstractNumId w:val="4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2"/>
  </w:num>
  <w:num w:numId="28">
    <w:abstractNumId w:val="14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勇（业务技术分析部）">
    <w15:presenceInfo w15:providerId="AD" w15:userId="S-1-5-21-2356449498-3168922762-2836829324-11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DFTemplateID" w:val="GSA131"/>
    <w:docVar w:name="Author" w:val="IBM"/>
    <w:docVar w:name="company" w:val="IBM"/>
    <w:docVar w:name="Date" w:val="08-26-2004"/>
    <w:docVar w:name="dateformat" w:val="mm-dd-yyyy"/>
    <w:docVar w:name="DateSequence" w:val="mdy"/>
    <w:docVar w:name="ID" w:val="GSA131"/>
    <w:docVar w:name="Language" w:val="uk"/>
    <w:docVar w:name="LAuthor" w:val="Author:"/>
    <w:docVar w:name="LDate" w:val="Date:"/>
    <w:docVar w:name="LDocument" w:val="Document:"/>
    <w:docVar w:name="LForm" w:val="GSA131"/>
    <w:docVar w:name="LongDate" w:val="August 26, 2004"/>
    <w:docVar w:name="LOwner" w:val="Owner:"/>
    <w:docVar w:name="LPath" w:val="Path:"/>
    <w:docVar w:name="LStatus" w:val="Status:"/>
    <w:docVar w:name="LSubject" w:val="Subject:"/>
    <w:docVar w:name="LVersion" w:val="Version:"/>
    <w:docVar w:name="MonthNo" w:val="8"/>
    <w:docVar w:name="Owner" w:val="IBM"/>
    <w:docVar w:name="securityclass" w:val="UNCLS"/>
    <w:docVar w:name="securitytype" w:val="company"/>
    <w:docVar w:name="Status" w:val="Draft"/>
    <w:docVar w:name="StatusValue" w:val="Draft"/>
    <w:docVar w:name="Subject" w:val="APP 131 - Acceptance Test Plan"/>
    <w:docVar w:name="TApprovals" w:val="Approvals"/>
    <w:docVar w:name="TChangesMarked" w:val="Changes marked"/>
    <w:docVar w:name="TContents" w:val="Contents"/>
    <w:docVar w:name="TDateOfNextRevision" w:val="Date of next revision"/>
    <w:docVar w:name="TDateOfThisRevision" w:val="Date of this revision"/>
    <w:docVar w:name="TDistribution" w:val="Distribution"/>
    <w:docVar w:name="TDocumentHistory" w:val="Document History"/>
    <w:docVar w:name="TDocumentLocation" w:val="Document Location"/>
    <w:docVar w:name="TDocumentSource" w:val="The source of the document will be found in"/>
    <w:docVar w:name="TDocumentValid" w:val="This is a snapshot of an on-line document. Paper copies are valid only on the day they are printed. Refer to the author if you are in any doubt about the currency of this document."/>
    <w:docVar w:name="THasBeenDistributedTo" w:val="This document has been distributed to"/>
    <w:docVar w:name="TName" w:val="Name"/>
    <w:docVar w:name="Tof" w:val="of"/>
    <w:docVar w:name="TPage" w:val="Page"/>
    <w:docVar w:name="TRequiredApprovals" w:val="This document requires following approvals. Signed approval forms are filed in the Quality section of the PCB."/>
    <w:docVar w:name="TRevisionDate" w:val="Revision Date"/>
    <w:docVar w:name="TRevisionHistory" w:val="Revision History"/>
    <w:docVar w:name="TRevisionNumber" w:val="Revision Number"/>
    <w:docVar w:name="TSummaryOfChanges" w:val="Summary of Changes"/>
    <w:docVar w:name="TTitle" w:val="Title"/>
    <w:docVar w:name="Version" w:val="V1.0.0A"/>
  </w:docVars>
  <w:rsids>
    <w:rsidRoot w:val="00023AB1"/>
    <w:rsid w:val="0000090A"/>
    <w:rsid w:val="00000944"/>
    <w:rsid w:val="00000A79"/>
    <w:rsid w:val="00000D54"/>
    <w:rsid w:val="0000132C"/>
    <w:rsid w:val="00001D6D"/>
    <w:rsid w:val="00001FC1"/>
    <w:rsid w:val="00002012"/>
    <w:rsid w:val="00002F7C"/>
    <w:rsid w:val="00003C88"/>
    <w:rsid w:val="00003F13"/>
    <w:rsid w:val="000065D5"/>
    <w:rsid w:val="00006BCF"/>
    <w:rsid w:val="00006DF0"/>
    <w:rsid w:val="00007A39"/>
    <w:rsid w:val="0001027D"/>
    <w:rsid w:val="0001071B"/>
    <w:rsid w:val="00012D12"/>
    <w:rsid w:val="00014E13"/>
    <w:rsid w:val="000151C9"/>
    <w:rsid w:val="000173D9"/>
    <w:rsid w:val="00020A3D"/>
    <w:rsid w:val="00020EC5"/>
    <w:rsid w:val="00020FB7"/>
    <w:rsid w:val="00022F8D"/>
    <w:rsid w:val="00023A0B"/>
    <w:rsid w:val="00023AB1"/>
    <w:rsid w:val="00026ED2"/>
    <w:rsid w:val="0002744F"/>
    <w:rsid w:val="00027832"/>
    <w:rsid w:val="00031043"/>
    <w:rsid w:val="000310E2"/>
    <w:rsid w:val="00032177"/>
    <w:rsid w:val="00033347"/>
    <w:rsid w:val="00034F3E"/>
    <w:rsid w:val="00035B93"/>
    <w:rsid w:val="00035BFC"/>
    <w:rsid w:val="0003792E"/>
    <w:rsid w:val="00042883"/>
    <w:rsid w:val="00042C60"/>
    <w:rsid w:val="00043523"/>
    <w:rsid w:val="00044F4A"/>
    <w:rsid w:val="00045858"/>
    <w:rsid w:val="00046389"/>
    <w:rsid w:val="00050609"/>
    <w:rsid w:val="00050E5F"/>
    <w:rsid w:val="00051D80"/>
    <w:rsid w:val="000565D4"/>
    <w:rsid w:val="0006090E"/>
    <w:rsid w:val="00060954"/>
    <w:rsid w:val="00062119"/>
    <w:rsid w:val="00062556"/>
    <w:rsid w:val="00062B64"/>
    <w:rsid w:val="000630B7"/>
    <w:rsid w:val="00063F1C"/>
    <w:rsid w:val="000649FD"/>
    <w:rsid w:val="00064A4C"/>
    <w:rsid w:val="00065C6C"/>
    <w:rsid w:val="00066924"/>
    <w:rsid w:val="0006714C"/>
    <w:rsid w:val="00070041"/>
    <w:rsid w:val="00070350"/>
    <w:rsid w:val="00071177"/>
    <w:rsid w:val="00071980"/>
    <w:rsid w:val="0007382A"/>
    <w:rsid w:val="00073EE4"/>
    <w:rsid w:val="0007541B"/>
    <w:rsid w:val="0007544E"/>
    <w:rsid w:val="00075478"/>
    <w:rsid w:val="0007597E"/>
    <w:rsid w:val="00075F25"/>
    <w:rsid w:val="00076914"/>
    <w:rsid w:val="00077F58"/>
    <w:rsid w:val="0008086A"/>
    <w:rsid w:val="0008189E"/>
    <w:rsid w:val="00081FC1"/>
    <w:rsid w:val="00082AEE"/>
    <w:rsid w:val="00082C66"/>
    <w:rsid w:val="0008363F"/>
    <w:rsid w:val="000838C3"/>
    <w:rsid w:val="00085AF8"/>
    <w:rsid w:val="000867A2"/>
    <w:rsid w:val="000903E2"/>
    <w:rsid w:val="00091779"/>
    <w:rsid w:val="000922BB"/>
    <w:rsid w:val="00092D44"/>
    <w:rsid w:val="00093839"/>
    <w:rsid w:val="00093A6E"/>
    <w:rsid w:val="00094E95"/>
    <w:rsid w:val="000961F2"/>
    <w:rsid w:val="00097D83"/>
    <w:rsid w:val="000A1030"/>
    <w:rsid w:val="000A2047"/>
    <w:rsid w:val="000A2128"/>
    <w:rsid w:val="000A306A"/>
    <w:rsid w:val="000A3564"/>
    <w:rsid w:val="000A3652"/>
    <w:rsid w:val="000A4156"/>
    <w:rsid w:val="000A4734"/>
    <w:rsid w:val="000A657C"/>
    <w:rsid w:val="000A75A9"/>
    <w:rsid w:val="000B085B"/>
    <w:rsid w:val="000B1196"/>
    <w:rsid w:val="000B11A8"/>
    <w:rsid w:val="000B2FDC"/>
    <w:rsid w:val="000B3684"/>
    <w:rsid w:val="000B3759"/>
    <w:rsid w:val="000B3B28"/>
    <w:rsid w:val="000B47C6"/>
    <w:rsid w:val="000B4C9C"/>
    <w:rsid w:val="000B516E"/>
    <w:rsid w:val="000B7179"/>
    <w:rsid w:val="000B7585"/>
    <w:rsid w:val="000B7703"/>
    <w:rsid w:val="000B7B58"/>
    <w:rsid w:val="000B7CF7"/>
    <w:rsid w:val="000B7E56"/>
    <w:rsid w:val="000C0B48"/>
    <w:rsid w:val="000C1EEF"/>
    <w:rsid w:val="000C1EF1"/>
    <w:rsid w:val="000C2B49"/>
    <w:rsid w:val="000C369D"/>
    <w:rsid w:val="000C41B5"/>
    <w:rsid w:val="000C4C58"/>
    <w:rsid w:val="000C568C"/>
    <w:rsid w:val="000C592C"/>
    <w:rsid w:val="000C5B98"/>
    <w:rsid w:val="000C66FC"/>
    <w:rsid w:val="000C7635"/>
    <w:rsid w:val="000D18C5"/>
    <w:rsid w:val="000D1C22"/>
    <w:rsid w:val="000D23F2"/>
    <w:rsid w:val="000D3498"/>
    <w:rsid w:val="000D39D2"/>
    <w:rsid w:val="000D3D20"/>
    <w:rsid w:val="000D3F7F"/>
    <w:rsid w:val="000D406F"/>
    <w:rsid w:val="000D45FC"/>
    <w:rsid w:val="000D4B10"/>
    <w:rsid w:val="000D4E8E"/>
    <w:rsid w:val="000D7955"/>
    <w:rsid w:val="000E0009"/>
    <w:rsid w:val="000E0C2A"/>
    <w:rsid w:val="000E2426"/>
    <w:rsid w:val="000E2579"/>
    <w:rsid w:val="000E3E15"/>
    <w:rsid w:val="000E48AD"/>
    <w:rsid w:val="000E5C45"/>
    <w:rsid w:val="000E5D53"/>
    <w:rsid w:val="000E6988"/>
    <w:rsid w:val="000E6DC9"/>
    <w:rsid w:val="000E712E"/>
    <w:rsid w:val="000E770B"/>
    <w:rsid w:val="000E79FF"/>
    <w:rsid w:val="000F0891"/>
    <w:rsid w:val="000F1DE0"/>
    <w:rsid w:val="000F20A7"/>
    <w:rsid w:val="000F2541"/>
    <w:rsid w:val="000F3A91"/>
    <w:rsid w:val="000F3C5D"/>
    <w:rsid w:val="000F62DC"/>
    <w:rsid w:val="000F6B25"/>
    <w:rsid w:val="00100218"/>
    <w:rsid w:val="00101247"/>
    <w:rsid w:val="00101A35"/>
    <w:rsid w:val="001027F7"/>
    <w:rsid w:val="0010389D"/>
    <w:rsid w:val="00104E17"/>
    <w:rsid w:val="00105916"/>
    <w:rsid w:val="00105DBC"/>
    <w:rsid w:val="00106861"/>
    <w:rsid w:val="00107EE9"/>
    <w:rsid w:val="00113E76"/>
    <w:rsid w:val="00113F28"/>
    <w:rsid w:val="00114112"/>
    <w:rsid w:val="00115E48"/>
    <w:rsid w:val="00115EA8"/>
    <w:rsid w:val="00116514"/>
    <w:rsid w:val="0011728A"/>
    <w:rsid w:val="00117731"/>
    <w:rsid w:val="001205D9"/>
    <w:rsid w:val="0012089F"/>
    <w:rsid w:val="001216C8"/>
    <w:rsid w:val="0012214F"/>
    <w:rsid w:val="00122617"/>
    <w:rsid w:val="00122E29"/>
    <w:rsid w:val="0012359A"/>
    <w:rsid w:val="001241F6"/>
    <w:rsid w:val="0012426A"/>
    <w:rsid w:val="001246F2"/>
    <w:rsid w:val="00124B08"/>
    <w:rsid w:val="0012536D"/>
    <w:rsid w:val="001255C5"/>
    <w:rsid w:val="00125982"/>
    <w:rsid w:val="00125C2F"/>
    <w:rsid w:val="00127102"/>
    <w:rsid w:val="001276E7"/>
    <w:rsid w:val="001279EA"/>
    <w:rsid w:val="00127CFC"/>
    <w:rsid w:val="00130937"/>
    <w:rsid w:val="00130CBC"/>
    <w:rsid w:val="001311DD"/>
    <w:rsid w:val="00132A37"/>
    <w:rsid w:val="001332AA"/>
    <w:rsid w:val="00134765"/>
    <w:rsid w:val="00135847"/>
    <w:rsid w:val="0013587D"/>
    <w:rsid w:val="00135B62"/>
    <w:rsid w:val="00136F23"/>
    <w:rsid w:val="0013794F"/>
    <w:rsid w:val="00137DCB"/>
    <w:rsid w:val="0014091E"/>
    <w:rsid w:val="001414EA"/>
    <w:rsid w:val="001415A6"/>
    <w:rsid w:val="001417D3"/>
    <w:rsid w:val="00141DB3"/>
    <w:rsid w:val="00141DDD"/>
    <w:rsid w:val="0014254A"/>
    <w:rsid w:val="00142DCD"/>
    <w:rsid w:val="001436BF"/>
    <w:rsid w:val="0014425D"/>
    <w:rsid w:val="00144D00"/>
    <w:rsid w:val="001452CE"/>
    <w:rsid w:val="001454B8"/>
    <w:rsid w:val="001456D7"/>
    <w:rsid w:val="0014620B"/>
    <w:rsid w:val="00147B95"/>
    <w:rsid w:val="001513B1"/>
    <w:rsid w:val="001515F4"/>
    <w:rsid w:val="00151707"/>
    <w:rsid w:val="00152CC4"/>
    <w:rsid w:val="00153765"/>
    <w:rsid w:val="0015381C"/>
    <w:rsid w:val="00155602"/>
    <w:rsid w:val="001559F8"/>
    <w:rsid w:val="00155CBC"/>
    <w:rsid w:val="00156617"/>
    <w:rsid w:val="001577FD"/>
    <w:rsid w:val="001605BD"/>
    <w:rsid w:val="0016324B"/>
    <w:rsid w:val="001648EA"/>
    <w:rsid w:val="001652D6"/>
    <w:rsid w:val="00167F30"/>
    <w:rsid w:val="001700A0"/>
    <w:rsid w:val="00170125"/>
    <w:rsid w:val="001705B2"/>
    <w:rsid w:val="00171203"/>
    <w:rsid w:val="001719E3"/>
    <w:rsid w:val="00171BB8"/>
    <w:rsid w:val="00171C8C"/>
    <w:rsid w:val="00171CAA"/>
    <w:rsid w:val="0017215E"/>
    <w:rsid w:val="00172B05"/>
    <w:rsid w:val="001736D5"/>
    <w:rsid w:val="00174015"/>
    <w:rsid w:val="001749AD"/>
    <w:rsid w:val="0017643A"/>
    <w:rsid w:val="00177702"/>
    <w:rsid w:val="00180266"/>
    <w:rsid w:val="00180617"/>
    <w:rsid w:val="00180D61"/>
    <w:rsid w:val="00182B8A"/>
    <w:rsid w:val="0018308F"/>
    <w:rsid w:val="0018471C"/>
    <w:rsid w:val="0018541B"/>
    <w:rsid w:val="00185EF1"/>
    <w:rsid w:val="0018637D"/>
    <w:rsid w:val="00190002"/>
    <w:rsid w:val="00190FF5"/>
    <w:rsid w:val="00191354"/>
    <w:rsid w:val="001913E6"/>
    <w:rsid w:val="00192BD7"/>
    <w:rsid w:val="00192DC5"/>
    <w:rsid w:val="00193A42"/>
    <w:rsid w:val="0019451E"/>
    <w:rsid w:val="0019515B"/>
    <w:rsid w:val="001965BA"/>
    <w:rsid w:val="00196BCE"/>
    <w:rsid w:val="00197E72"/>
    <w:rsid w:val="001A1B07"/>
    <w:rsid w:val="001A3404"/>
    <w:rsid w:val="001A3626"/>
    <w:rsid w:val="001A381B"/>
    <w:rsid w:val="001A3E75"/>
    <w:rsid w:val="001A475B"/>
    <w:rsid w:val="001A4C73"/>
    <w:rsid w:val="001A5008"/>
    <w:rsid w:val="001A53A0"/>
    <w:rsid w:val="001A7196"/>
    <w:rsid w:val="001B073B"/>
    <w:rsid w:val="001B0E99"/>
    <w:rsid w:val="001B230B"/>
    <w:rsid w:val="001B281B"/>
    <w:rsid w:val="001B2C2E"/>
    <w:rsid w:val="001B2FC1"/>
    <w:rsid w:val="001B41F3"/>
    <w:rsid w:val="001B4FCB"/>
    <w:rsid w:val="001B687E"/>
    <w:rsid w:val="001C04CD"/>
    <w:rsid w:val="001C0C82"/>
    <w:rsid w:val="001C1141"/>
    <w:rsid w:val="001C1F4D"/>
    <w:rsid w:val="001C1F50"/>
    <w:rsid w:val="001C208D"/>
    <w:rsid w:val="001C223A"/>
    <w:rsid w:val="001C2692"/>
    <w:rsid w:val="001C287B"/>
    <w:rsid w:val="001C300D"/>
    <w:rsid w:val="001C3D40"/>
    <w:rsid w:val="001C4244"/>
    <w:rsid w:val="001C44E1"/>
    <w:rsid w:val="001C6E55"/>
    <w:rsid w:val="001C71D3"/>
    <w:rsid w:val="001C7F55"/>
    <w:rsid w:val="001D1A78"/>
    <w:rsid w:val="001D1FB1"/>
    <w:rsid w:val="001D3215"/>
    <w:rsid w:val="001D3832"/>
    <w:rsid w:val="001D4F7A"/>
    <w:rsid w:val="001D73EA"/>
    <w:rsid w:val="001D783F"/>
    <w:rsid w:val="001D7AB3"/>
    <w:rsid w:val="001E0A38"/>
    <w:rsid w:val="001E0ACC"/>
    <w:rsid w:val="001E1E62"/>
    <w:rsid w:val="001E2773"/>
    <w:rsid w:val="001E4FC8"/>
    <w:rsid w:val="001E50AA"/>
    <w:rsid w:val="001E58AF"/>
    <w:rsid w:val="001E5A71"/>
    <w:rsid w:val="001E5B53"/>
    <w:rsid w:val="001E63EF"/>
    <w:rsid w:val="001E7C2C"/>
    <w:rsid w:val="001F120C"/>
    <w:rsid w:val="001F2EEF"/>
    <w:rsid w:val="001F425D"/>
    <w:rsid w:val="001F7442"/>
    <w:rsid w:val="001F79A4"/>
    <w:rsid w:val="00201BF2"/>
    <w:rsid w:val="00201F4E"/>
    <w:rsid w:val="00204797"/>
    <w:rsid w:val="00204818"/>
    <w:rsid w:val="00204BB2"/>
    <w:rsid w:val="0020543B"/>
    <w:rsid w:val="00206FE8"/>
    <w:rsid w:val="00207727"/>
    <w:rsid w:val="00207E16"/>
    <w:rsid w:val="00210BDE"/>
    <w:rsid w:val="00210C24"/>
    <w:rsid w:val="002113D1"/>
    <w:rsid w:val="002125A4"/>
    <w:rsid w:val="00214AA8"/>
    <w:rsid w:val="002169E7"/>
    <w:rsid w:val="00216A38"/>
    <w:rsid w:val="00217175"/>
    <w:rsid w:val="00221465"/>
    <w:rsid w:val="002216BF"/>
    <w:rsid w:val="00222047"/>
    <w:rsid w:val="0022259D"/>
    <w:rsid w:val="002236F8"/>
    <w:rsid w:val="00224707"/>
    <w:rsid w:val="00224F09"/>
    <w:rsid w:val="00225562"/>
    <w:rsid w:val="00225E66"/>
    <w:rsid w:val="00226BE7"/>
    <w:rsid w:val="00226F80"/>
    <w:rsid w:val="00227B48"/>
    <w:rsid w:val="002307EC"/>
    <w:rsid w:val="0023097F"/>
    <w:rsid w:val="00230A08"/>
    <w:rsid w:val="002311BA"/>
    <w:rsid w:val="00231A1A"/>
    <w:rsid w:val="00232E19"/>
    <w:rsid w:val="002332C9"/>
    <w:rsid w:val="0023606A"/>
    <w:rsid w:val="00236BF0"/>
    <w:rsid w:val="00236C35"/>
    <w:rsid w:val="002374E2"/>
    <w:rsid w:val="0023772C"/>
    <w:rsid w:val="00240483"/>
    <w:rsid w:val="00240CCA"/>
    <w:rsid w:val="00240CD8"/>
    <w:rsid w:val="002412CD"/>
    <w:rsid w:val="00241C55"/>
    <w:rsid w:val="002422B1"/>
    <w:rsid w:val="00242B01"/>
    <w:rsid w:val="00243458"/>
    <w:rsid w:val="00244416"/>
    <w:rsid w:val="002448F1"/>
    <w:rsid w:val="00244DB7"/>
    <w:rsid w:val="00245427"/>
    <w:rsid w:val="00246C52"/>
    <w:rsid w:val="00247169"/>
    <w:rsid w:val="002505D0"/>
    <w:rsid w:val="0025088A"/>
    <w:rsid w:val="00251A63"/>
    <w:rsid w:val="0025291B"/>
    <w:rsid w:val="00253E03"/>
    <w:rsid w:val="00256F0B"/>
    <w:rsid w:val="00257937"/>
    <w:rsid w:val="00257C70"/>
    <w:rsid w:val="00262453"/>
    <w:rsid w:val="002625DD"/>
    <w:rsid w:val="002629A9"/>
    <w:rsid w:val="00263A54"/>
    <w:rsid w:val="00264803"/>
    <w:rsid w:val="0026482D"/>
    <w:rsid w:val="002649CD"/>
    <w:rsid w:val="002649D4"/>
    <w:rsid w:val="0026546F"/>
    <w:rsid w:val="00265AE4"/>
    <w:rsid w:val="00266A92"/>
    <w:rsid w:val="002674AB"/>
    <w:rsid w:val="002678D8"/>
    <w:rsid w:val="00270AC9"/>
    <w:rsid w:val="00272360"/>
    <w:rsid w:val="0027501D"/>
    <w:rsid w:val="00275C3B"/>
    <w:rsid w:val="00275C91"/>
    <w:rsid w:val="00276418"/>
    <w:rsid w:val="00277471"/>
    <w:rsid w:val="0027765C"/>
    <w:rsid w:val="00277A8D"/>
    <w:rsid w:val="00277D9A"/>
    <w:rsid w:val="002805CE"/>
    <w:rsid w:val="00280D0D"/>
    <w:rsid w:val="00281262"/>
    <w:rsid w:val="00282D1C"/>
    <w:rsid w:val="00283F5D"/>
    <w:rsid w:val="00284382"/>
    <w:rsid w:val="00284DAD"/>
    <w:rsid w:val="00285A75"/>
    <w:rsid w:val="00286FDD"/>
    <w:rsid w:val="00287D32"/>
    <w:rsid w:val="00291466"/>
    <w:rsid w:val="002915B9"/>
    <w:rsid w:val="00291CF6"/>
    <w:rsid w:val="00292639"/>
    <w:rsid w:val="00292731"/>
    <w:rsid w:val="0029320F"/>
    <w:rsid w:val="002942CE"/>
    <w:rsid w:val="0029479E"/>
    <w:rsid w:val="00296200"/>
    <w:rsid w:val="002972D7"/>
    <w:rsid w:val="0029767D"/>
    <w:rsid w:val="002976EC"/>
    <w:rsid w:val="002979A1"/>
    <w:rsid w:val="002A006D"/>
    <w:rsid w:val="002A0CD1"/>
    <w:rsid w:val="002A0F67"/>
    <w:rsid w:val="002A174D"/>
    <w:rsid w:val="002A1F5F"/>
    <w:rsid w:val="002A43B8"/>
    <w:rsid w:val="002A48CB"/>
    <w:rsid w:val="002A5921"/>
    <w:rsid w:val="002A608C"/>
    <w:rsid w:val="002A6382"/>
    <w:rsid w:val="002A6B95"/>
    <w:rsid w:val="002A6F68"/>
    <w:rsid w:val="002A79B3"/>
    <w:rsid w:val="002B2503"/>
    <w:rsid w:val="002B313E"/>
    <w:rsid w:val="002B3E17"/>
    <w:rsid w:val="002B3E38"/>
    <w:rsid w:val="002B3E45"/>
    <w:rsid w:val="002B4DFD"/>
    <w:rsid w:val="002B54E2"/>
    <w:rsid w:val="002B560F"/>
    <w:rsid w:val="002B5BCA"/>
    <w:rsid w:val="002B6DEB"/>
    <w:rsid w:val="002B794B"/>
    <w:rsid w:val="002B7E28"/>
    <w:rsid w:val="002C0399"/>
    <w:rsid w:val="002C06BF"/>
    <w:rsid w:val="002C10FE"/>
    <w:rsid w:val="002C2017"/>
    <w:rsid w:val="002C220C"/>
    <w:rsid w:val="002C2D98"/>
    <w:rsid w:val="002C47DE"/>
    <w:rsid w:val="002C548F"/>
    <w:rsid w:val="002C6F06"/>
    <w:rsid w:val="002D0AC7"/>
    <w:rsid w:val="002D0D98"/>
    <w:rsid w:val="002D3971"/>
    <w:rsid w:val="002D4069"/>
    <w:rsid w:val="002D417F"/>
    <w:rsid w:val="002D4D1D"/>
    <w:rsid w:val="002D51F4"/>
    <w:rsid w:val="002D556D"/>
    <w:rsid w:val="002D569F"/>
    <w:rsid w:val="002D5D85"/>
    <w:rsid w:val="002D7485"/>
    <w:rsid w:val="002D7A13"/>
    <w:rsid w:val="002E12AB"/>
    <w:rsid w:val="002E1DA2"/>
    <w:rsid w:val="002E2096"/>
    <w:rsid w:val="002E2E65"/>
    <w:rsid w:val="002E4631"/>
    <w:rsid w:val="002E5086"/>
    <w:rsid w:val="002E7833"/>
    <w:rsid w:val="002E7A38"/>
    <w:rsid w:val="002F198A"/>
    <w:rsid w:val="002F2BD9"/>
    <w:rsid w:val="002F2CB8"/>
    <w:rsid w:val="002F3A41"/>
    <w:rsid w:val="002F40D9"/>
    <w:rsid w:val="002F4664"/>
    <w:rsid w:val="002F47DD"/>
    <w:rsid w:val="002F4C74"/>
    <w:rsid w:val="002F4D96"/>
    <w:rsid w:val="002F5461"/>
    <w:rsid w:val="002F61E7"/>
    <w:rsid w:val="002F6341"/>
    <w:rsid w:val="002F650F"/>
    <w:rsid w:val="002F708B"/>
    <w:rsid w:val="0030018C"/>
    <w:rsid w:val="00300364"/>
    <w:rsid w:val="003014F6"/>
    <w:rsid w:val="0030157C"/>
    <w:rsid w:val="00301805"/>
    <w:rsid w:val="00302300"/>
    <w:rsid w:val="003030F0"/>
    <w:rsid w:val="00303E1C"/>
    <w:rsid w:val="00304579"/>
    <w:rsid w:val="003055D9"/>
    <w:rsid w:val="00307326"/>
    <w:rsid w:val="00307B37"/>
    <w:rsid w:val="00310811"/>
    <w:rsid w:val="00310CC7"/>
    <w:rsid w:val="0031197E"/>
    <w:rsid w:val="003144CB"/>
    <w:rsid w:val="003161A4"/>
    <w:rsid w:val="0031723B"/>
    <w:rsid w:val="00321B1A"/>
    <w:rsid w:val="00322328"/>
    <w:rsid w:val="0032278E"/>
    <w:rsid w:val="003227FC"/>
    <w:rsid w:val="00322D0F"/>
    <w:rsid w:val="00322DFC"/>
    <w:rsid w:val="00322E41"/>
    <w:rsid w:val="00324AE4"/>
    <w:rsid w:val="00324E7A"/>
    <w:rsid w:val="00327AAE"/>
    <w:rsid w:val="00330020"/>
    <w:rsid w:val="003300CC"/>
    <w:rsid w:val="003318BD"/>
    <w:rsid w:val="00332459"/>
    <w:rsid w:val="003324CF"/>
    <w:rsid w:val="00332A8D"/>
    <w:rsid w:val="00332BCB"/>
    <w:rsid w:val="00333B39"/>
    <w:rsid w:val="003340F4"/>
    <w:rsid w:val="00334B0F"/>
    <w:rsid w:val="00335228"/>
    <w:rsid w:val="00335E0B"/>
    <w:rsid w:val="00336448"/>
    <w:rsid w:val="003364AF"/>
    <w:rsid w:val="00340490"/>
    <w:rsid w:val="0034059D"/>
    <w:rsid w:val="00340F1E"/>
    <w:rsid w:val="003418EC"/>
    <w:rsid w:val="0034326F"/>
    <w:rsid w:val="00343B21"/>
    <w:rsid w:val="00344754"/>
    <w:rsid w:val="003448B3"/>
    <w:rsid w:val="00344A7F"/>
    <w:rsid w:val="00344FFC"/>
    <w:rsid w:val="0034513A"/>
    <w:rsid w:val="00345A7A"/>
    <w:rsid w:val="003469EC"/>
    <w:rsid w:val="00347027"/>
    <w:rsid w:val="00351474"/>
    <w:rsid w:val="00351930"/>
    <w:rsid w:val="003520F9"/>
    <w:rsid w:val="00353E67"/>
    <w:rsid w:val="00353FEB"/>
    <w:rsid w:val="00354807"/>
    <w:rsid w:val="00355834"/>
    <w:rsid w:val="0035589B"/>
    <w:rsid w:val="003559EE"/>
    <w:rsid w:val="00356A79"/>
    <w:rsid w:val="00356D96"/>
    <w:rsid w:val="003575DA"/>
    <w:rsid w:val="00357BCB"/>
    <w:rsid w:val="00357CFF"/>
    <w:rsid w:val="003608C2"/>
    <w:rsid w:val="00360C05"/>
    <w:rsid w:val="003615C6"/>
    <w:rsid w:val="00361E1C"/>
    <w:rsid w:val="00362FA1"/>
    <w:rsid w:val="003636AB"/>
    <w:rsid w:val="00364C3C"/>
    <w:rsid w:val="003651D8"/>
    <w:rsid w:val="0036608D"/>
    <w:rsid w:val="003663FE"/>
    <w:rsid w:val="0036652E"/>
    <w:rsid w:val="003669F6"/>
    <w:rsid w:val="00367EA2"/>
    <w:rsid w:val="00367F7B"/>
    <w:rsid w:val="003740B1"/>
    <w:rsid w:val="003743B1"/>
    <w:rsid w:val="003744F8"/>
    <w:rsid w:val="00375697"/>
    <w:rsid w:val="0037622A"/>
    <w:rsid w:val="0037668C"/>
    <w:rsid w:val="00376C4C"/>
    <w:rsid w:val="00376C7A"/>
    <w:rsid w:val="0037700C"/>
    <w:rsid w:val="00377334"/>
    <w:rsid w:val="0037758D"/>
    <w:rsid w:val="00377A3B"/>
    <w:rsid w:val="003800E7"/>
    <w:rsid w:val="00381815"/>
    <w:rsid w:val="00381953"/>
    <w:rsid w:val="0038204C"/>
    <w:rsid w:val="0038323E"/>
    <w:rsid w:val="003833D5"/>
    <w:rsid w:val="00384506"/>
    <w:rsid w:val="003856A8"/>
    <w:rsid w:val="00385C4D"/>
    <w:rsid w:val="0038672E"/>
    <w:rsid w:val="00386DC6"/>
    <w:rsid w:val="00387FC4"/>
    <w:rsid w:val="0039010C"/>
    <w:rsid w:val="00390F16"/>
    <w:rsid w:val="00392AA6"/>
    <w:rsid w:val="0039333D"/>
    <w:rsid w:val="0039355A"/>
    <w:rsid w:val="0039378A"/>
    <w:rsid w:val="003938A1"/>
    <w:rsid w:val="00393E13"/>
    <w:rsid w:val="00394ECF"/>
    <w:rsid w:val="003955DB"/>
    <w:rsid w:val="00395B66"/>
    <w:rsid w:val="00395B7F"/>
    <w:rsid w:val="00396543"/>
    <w:rsid w:val="00397480"/>
    <w:rsid w:val="00397F66"/>
    <w:rsid w:val="003A0BF1"/>
    <w:rsid w:val="003A1537"/>
    <w:rsid w:val="003A2128"/>
    <w:rsid w:val="003A2BE5"/>
    <w:rsid w:val="003A31F4"/>
    <w:rsid w:val="003A34AB"/>
    <w:rsid w:val="003A37B6"/>
    <w:rsid w:val="003A50C1"/>
    <w:rsid w:val="003A54AD"/>
    <w:rsid w:val="003A5C1B"/>
    <w:rsid w:val="003A6DA5"/>
    <w:rsid w:val="003A7F5D"/>
    <w:rsid w:val="003B0093"/>
    <w:rsid w:val="003B03DC"/>
    <w:rsid w:val="003B11E8"/>
    <w:rsid w:val="003B1DB1"/>
    <w:rsid w:val="003B1F79"/>
    <w:rsid w:val="003B1FA9"/>
    <w:rsid w:val="003B218F"/>
    <w:rsid w:val="003B2FBA"/>
    <w:rsid w:val="003B3446"/>
    <w:rsid w:val="003B3F69"/>
    <w:rsid w:val="003B54D1"/>
    <w:rsid w:val="003B610C"/>
    <w:rsid w:val="003B6899"/>
    <w:rsid w:val="003B68C2"/>
    <w:rsid w:val="003B7134"/>
    <w:rsid w:val="003B7364"/>
    <w:rsid w:val="003B775E"/>
    <w:rsid w:val="003C0C65"/>
    <w:rsid w:val="003C202C"/>
    <w:rsid w:val="003C306C"/>
    <w:rsid w:val="003C3858"/>
    <w:rsid w:val="003C3879"/>
    <w:rsid w:val="003C3ABF"/>
    <w:rsid w:val="003C4759"/>
    <w:rsid w:val="003C53F3"/>
    <w:rsid w:val="003C621C"/>
    <w:rsid w:val="003C6665"/>
    <w:rsid w:val="003C75C6"/>
    <w:rsid w:val="003D0016"/>
    <w:rsid w:val="003D10CE"/>
    <w:rsid w:val="003D1E40"/>
    <w:rsid w:val="003D25A7"/>
    <w:rsid w:val="003D260E"/>
    <w:rsid w:val="003D3C5A"/>
    <w:rsid w:val="003D5B34"/>
    <w:rsid w:val="003D5C49"/>
    <w:rsid w:val="003D662D"/>
    <w:rsid w:val="003D705C"/>
    <w:rsid w:val="003D7603"/>
    <w:rsid w:val="003D7C16"/>
    <w:rsid w:val="003E05A9"/>
    <w:rsid w:val="003E0962"/>
    <w:rsid w:val="003E3898"/>
    <w:rsid w:val="003E41EE"/>
    <w:rsid w:val="003E452B"/>
    <w:rsid w:val="003E4B94"/>
    <w:rsid w:val="003E5A14"/>
    <w:rsid w:val="003E5BBF"/>
    <w:rsid w:val="003E6286"/>
    <w:rsid w:val="003E6899"/>
    <w:rsid w:val="003F01A9"/>
    <w:rsid w:val="003F06CB"/>
    <w:rsid w:val="003F085F"/>
    <w:rsid w:val="003F2074"/>
    <w:rsid w:val="003F3004"/>
    <w:rsid w:val="003F30FF"/>
    <w:rsid w:val="003F346B"/>
    <w:rsid w:val="003F48B9"/>
    <w:rsid w:val="003F4F65"/>
    <w:rsid w:val="003F57F8"/>
    <w:rsid w:val="003F6EE2"/>
    <w:rsid w:val="003F74A2"/>
    <w:rsid w:val="004011BF"/>
    <w:rsid w:val="004017BE"/>
    <w:rsid w:val="00402785"/>
    <w:rsid w:val="0040474D"/>
    <w:rsid w:val="00404B78"/>
    <w:rsid w:val="00404C96"/>
    <w:rsid w:val="00405388"/>
    <w:rsid w:val="004059BF"/>
    <w:rsid w:val="00405F2C"/>
    <w:rsid w:val="00410783"/>
    <w:rsid w:val="00411306"/>
    <w:rsid w:val="00412C60"/>
    <w:rsid w:val="004133B3"/>
    <w:rsid w:val="00413825"/>
    <w:rsid w:val="00413D52"/>
    <w:rsid w:val="0041421F"/>
    <w:rsid w:val="00414AF3"/>
    <w:rsid w:val="004152C2"/>
    <w:rsid w:val="004155CE"/>
    <w:rsid w:val="00415E9D"/>
    <w:rsid w:val="004169C8"/>
    <w:rsid w:val="00417B2E"/>
    <w:rsid w:val="00417D07"/>
    <w:rsid w:val="00420B14"/>
    <w:rsid w:val="00421D32"/>
    <w:rsid w:val="004221EA"/>
    <w:rsid w:val="00422FE2"/>
    <w:rsid w:val="00423C6B"/>
    <w:rsid w:val="00423E7B"/>
    <w:rsid w:val="00424918"/>
    <w:rsid w:val="00425EEB"/>
    <w:rsid w:val="00426A07"/>
    <w:rsid w:val="00426C99"/>
    <w:rsid w:val="00427210"/>
    <w:rsid w:val="00427728"/>
    <w:rsid w:val="00427942"/>
    <w:rsid w:val="00427C71"/>
    <w:rsid w:val="00432299"/>
    <w:rsid w:val="00433B81"/>
    <w:rsid w:val="00433D25"/>
    <w:rsid w:val="004341FE"/>
    <w:rsid w:val="00434202"/>
    <w:rsid w:val="00434537"/>
    <w:rsid w:val="004348E2"/>
    <w:rsid w:val="004351AD"/>
    <w:rsid w:val="0043608B"/>
    <w:rsid w:val="00436787"/>
    <w:rsid w:val="00436D7D"/>
    <w:rsid w:val="00436E0B"/>
    <w:rsid w:val="00437248"/>
    <w:rsid w:val="004426A3"/>
    <w:rsid w:val="00443F9B"/>
    <w:rsid w:val="004441B9"/>
    <w:rsid w:val="004442F2"/>
    <w:rsid w:val="004456EB"/>
    <w:rsid w:val="0044636D"/>
    <w:rsid w:val="00446959"/>
    <w:rsid w:val="00447433"/>
    <w:rsid w:val="004503E2"/>
    <w:rsid w:val="00450DE0"/>
    <w:rsid w:val="00450FBB"/>
    <w:rsid w:val="004514BA"/>
    <w:rsid w:val="00451A1D"/>
    <w:rsid w:val="00453201"/>
    <w:rsid w:val="004539E5"/>
    <w:rsid w:val="00453A11"/>
    <w:rsid w:val="00455C18"/>
    <w:rsid w:val="0045606E"/>
    <w:rsid w:val="004569BF"/>
    <w:rsid w:val="00456DE1"/>
    <w:rsid w:val="0045716D"/>
    <w:rsid w:val="0045776A"/>
    <w:rsid w:val="0046031D"/>
    <w:rsid w:val="00460443"/>
    <w:rsid w:val="00461A03"/>
    <w:rsid w:val="00462092"/>
    <w:rsid w:val="0046258C"/>
    <w:rsid w:val="00463019"/>
    <w:rsid w:val="004630CA"/>
    <w:rsid w:val="00463FB2"/>
    <w:rsid w:val="004640DC"/>
    <w:rsid w:val="0046542F"/>
    <w:rsid w:val="00467236"/>
    <w:rsid w:val="00470268"/>
    <w:rsid w:val="0047066B"/>
    <w:rsid w:val="00471E2E"/>
    <w:rsid w:val="00475083"/>
    <w:rsid w:val="00481B54"/>
    <w:rsid w:val="00483003"/>
    <w:rsid w:val="0048533B"/>
    <w:rsid w:val="0048566A"/>
    <w:rsid w:val="00485D74"/>
    <w:rsid w:val="00486557"/>
    <w:rsid w:val="00486ED5"/>
    <w:rsid w:val="00487694"/>
    <w:rsid w:val="00487EF2"/>
    <w:rsid w:val="0049003C"/>
    <w:rsid w:val="00491D87"/>
    <w:rsid w:val="00492F31"/>
    <w:rsid w:val="00494EE7"/>
    <w:rsid w:val="004956C7"/>
    <w:rsid w:val="00495773"/>
    <w:rsid w:val="004A04D8"/>
    <w:rsid w:val="004A113A"/>
    <w:rsid w:val="004A27C0"/>
    <w:rsid w:val="004A27D2"/>
    <w:rsid w:val="004A41A0"/>
    <w:rsid w:val="004A4A05"/>
    <w:rsid w:val="004A524F"/>
    <w:rsid w:val="004A5A6F"/>
    <w:rsid w:val="004A6284"/>
    <w:rsid w:val="004A7CAF"/>
    <w:rsid w:val="004B0660"/>
    <w:rsid w:val="004B1672"/>
    <w:rsid w:val="004B3C9C"/>
    <w:rsid w:val="004B4B80"/>
    <w:rsid w:val="004B597C"/>
    <w:rsid w:val="004B61DE"/>
    <w:rsid w:val="004B7A76"/>
    <w:rsid w:val="004C012C"/>
    <w:rsid w:val="004C1C8E"/>
    <w:rsid w:val="004C3039"/>
    <w:rsid w:val="004C60A0"/>
    <w:rsid w:val="004C6BD2"/>
    <w:rsid w:val="004C7709"/>
    <w:rsid w:val="004C77C5"/>
    <w:rsid w:val="004C7A18"/>
    <w:rsid w:val="004D286C"/>
    <w:rsid w:val="004D29A0"/>
    <w:rsid w:val="004D30B4"/>
    <w:rsid w:val="004D52E5"/>
    <w:rsid w:val="004D5D84"/>
    <w:rsid w:val="004D5E4E"/>
    <w:rsid w:val="004D5EF5"/>
    <w:rsid w:val="004D633F"/>
    <w:rsid w:val="004D67E7"/>
    <w:rsid w:val="004D6D1A"/>
    <w:rsid w:val="004D7FA1"/>
    <w:rsid w:val="004E2FA3"/>
    <w:rsid w:val="004E39D3"/>
    <w:rsid w:val="004E4215"/>
    <w:rsid w:val="004E4518"/>
    <w:rsid w:val="004E454B"/>
    <w:rsid w:val="004E4A3A"/>
    <w:rsid w:val="004E55B3"/>
    <w:rsid w:val="004E5A9C"/>
    <w:rsid w:val="004E5C87"/>
    <w:rsid w:val="004E60AC"/>
    <w:rsid w:val="004E6716"/>
    <w:rsid w:val="004E714A"/>
    <w:rsid w:val="004E7556"/>
    <w:rsid w:val="004E78A5"/>
    <w:rsid w:val="004E7D88"/>
    <w:rsid w:val="004E7F27"/>
    <w:rsid w:val="004F15F2"/>
    <w:rsid w:val="004F2265"/>
    <w:rsid w:val="004F44F1"/>
    <w:rsid w:val="004F4B2D"/>
    <w:rsid w:val="004F5BC4"/>
    <w:rsid w:val="004F643B"/>
    <w:rsid w:val="004F69C1"/>
    <w:rsid w:val="004F6BA5"/>
    <w:rsid w:val="004F75A1"/>
    <w:rsid w:val="004F7E5F"/>
    <w:rsid w:val="00502369"/>
    <w:rsid w:val="005025E4"/>
    <w:rsid w:val="00503277"/>
    <w:rsid w:val="00503477"/>
    <w:rsid w:val="0050350B"/>
    <w:rsid w:val="00503A05"/>
    <w:rsid w:val="00504110"/>
    <w:rsid w:val="0050424A"/>
    <w:rsid w:val="00504FB6"/>
    <w:rsid w:val="00505B47"/>
    <w:rsid w:val="00506E86"/>
    <w:rsid w:val="00507836"/>
    <w:rsid w:val="0051001E"/>
    <w:rsid w:val="0051091A"/>
    <w:rsid w:val="00511A94"/>
    <w:rsid w:val="005133F2"/>
    <w:rsid w:val="005140AC"/>
    <w:rsid w:val="00514A41"/>
    <w:rsid w:val="00514E13"/>
    <w:rsid w:val="00514E6E"/>
    <w:rsid w:val="00515537"/>
    <w:rsid w:val="00515E40"/>
    <w:rsid w:val="005160BF"/>
    <w:rsid w:val="00516E23"/>
    <w:rsid w:val="005178DA"/>
    <w:rsid w:val="0052029D"/>
    <w:rsid w:val="00520437"/>
    <w:rsid w:val="005204E8"/>
    <w:rsid w:val="00520BB9"/>
    <w:rsid w:val="00520E11"/>
    <w:rsid w:val="005213FD"/>
    <w:rsid w:val="005217EC"/>
    <w:rsid w:val="00522D32"/>
    <w:rsid w:val="00522DD6"/>
    <w:rsid w:val="005235BC"/>
    <w:rsid w:val="00523E52"/>
    <w:rsid w:val="0052424F"/>
    <w:rsid w:val="00524391"/>
    <w:rsid w:val="005248C9"/>
    <w:rsid w:val="00524E0E"/>
    <w:rsid w:val="00525B90"/>
    <w:rsid w:val="0052650E"/>
    <w:rsid w:val="005266E2"/>
    <w:rsid w:val="0052670F"/>
    <w:rsid w:val="0052698D"/>
    <w:rsid w:val="00527634"/>
    <w:rsid w:val="005310D9"/>
    <w:rsid w:val="005314DD"/>
    <w:rsid w:val="005322D3"/>
    <w:rsid w:val="00533935"/>
    <w:rsid w:val="00533D72"/>
    <w:rsid w:val="00533E70"/>
    <w:rsid w:val="0053547E"/>
    <w:rsid w:val="005354B2"/>
    <w:rsid w:val="00536BEB"/>
    <w:rsid w:val="005373CA"/>
    <w:rsid w:val="005406AD"/>
    <w:rsid w:val="00541A8E"/>
    <w:rsid w:val="00544298"/>
    <w:rsid w:val="00544DAA"/>
    <w:rsid w:val="00545AFB"/>
    <w:rsid w:val="00546427"/>
    <w:rsid w:val="00546E00"/>
    <w:rsid w:val="00547860"/>
    <w:rsid w:val="00550084"/>
    <w:rsid w:val="0055062D"/>
    <w:rsid w:val="005520F0"/>
    <w:rsid w:val="00555819"/>
    <w:rsid w:val="00556DBE"/>
    <w:rsid w:val="00557F44"/>
    <w:rsid w:val="0056079E"/>
    <w:rsid w:val="00560881"/>
    <w:rsid w:val="00560CC8"/>
    <w:rsid w:val="00560EBE"/>
    <w:rsid w:val="00561C84"/>
    <w:rsid w:val="00562ED0"/>
    <w:rsid w:val="00562F95"/>
    <w:rsid w:val="005635B7"/>
    <w:rsid w:val="00564035"/>
    <w:rsid w:val="0056417E"/>
    <w:rsid w:val="00565453"/>
    <w:rsid w:val="005659AA"/>
    <w:rsid w:val="00566591"/>
    <w:rsid w:val="00566BCE"/>
    <w:rsid w:val="00567BE3"/>
    <w:rsid w:val="00570251"/>
    <w:rsid w:val="00571144"/>
    <w:rsid w:val="005718FC"/>
    <w:rsid w:val="00571D1B"/>
    <w:rsid w:val="005721E1"/>
    <w:rsid w:val="00572484"/>
    <w:rsid w:val="005724D0"/>
    <w:rsid w:val="005725FF"/>
    <w:rsid w:val="00573DC9"/>
    <w:rsid w:val="005744F8"/>
    <w:rsid w:val="00574F65"/>
    <w:rsid w:val="0057510A"/>
    <w:rsid w:val="00575AD0"/>
    <w:rsid w:val="0057610F"/>
    <w:rsid w:val="0057658A"/>
    <w:rsid w:val="00577700"/>
    <w:rsid w:val="005800C5"/>
    <w:rsid w:val="00581161"/>
    <w:rsid w:val="00581782"/>
    <w:rsid w:val="005824DC"/>
    <w:rsid w:val="00583120"/>
    <w:rsid w:val="00585414"/>
    <w:rsid w:val="0058570C"/>
    <w:rsid w:val="0058672A"/>
    <w:rsid w:val="00586834"/>
    <w:rsid w:val="00586A58"/>
    <w:rsid w:val="00586FD2"/>
    <w:rsid w:val="0058771E"/>
    <w:rsid w:val="00587774"/>
    <w:rsid w:val="00587972"/>
    <w:rsid w:val="005912BB"/>
    <w:rsid w:val="00591812"/>
    <w:rsid w:val="00591A8D"/>
    <w:rsid w:val="005951BA"/>
    <w:rsid w:val="005967CA"/>
    <w:rsid w:val="005973E0"/>
    <w:rsid w:val="00597FC1"/>
    <w:rsid w:val="005A1387"/>
    <w:rsid w:val="005A21EE"/>
    <w:rsid w:val="005A269E"/>
    <w:rsid w:val="005A2D97"/>
    <w:rsid w:val="005A352D"/>
    <w:rsid w:val="005A496C"/>
    <w:rsid w:val="005A5FD5"/>
    <w:rsid w:val="005A6410"/>
    <w:rsid w:val="005A72F5"/>
    <w:rsid w:val="005B00FE"/>
    <w:rsid w:val="005B1B2C"/>
    <w:rsid w:val="005B1C73"/>
    <w:rsid w:val="005B1DAC"/>
    <w:rsid w:val="005B2382"/>
    <w:rsid w:val="005B3C9E"/>
    <w:rsid w:val="005B40A0"/>
    <w:rsid w:val="005B4B4A"/>
    <w:rsid w:val="005B4E40"/>
    <w:rsid w:val="005B70CC"/>
    <w:rsid w:val="005B7217"/>
    <w:rsid w:val="005B794E"/>
    <w:rsid w:val="005B7EC1"/>
    <w:rsid w:val="005B7ECC"/>
    <w:rsid w:val="005C15FC"/>
    <w:rsid w:val="005C198D"/>
    <w:rsid w:val="005C1BCB"/>
    <w:rsid w:val="005C1F76"/>
    <w:rsid w:val="005C20D7"/>
    <w:rsid w:val="005C2373"/>
    <w:rsid w:val="005C323F"/>
    <w:rsid w:val="005C38E2"/>
    <w:rsid w:val="005C505E"/>
    <w:rsid w:val="005C599E"/>
    <w:rsid w:val="005C5EA8"/>
    <w:rsid w:val="005C7A16"/>
    <w:rsid w:val="005D273C"/>
    <w:rsid w:val="005D29A0"/>
    <w:rsid w:val="005D3022"/>
    <w:rsid w:val="005D375A"/>
    <w:rsid w:val="005D492E"/>
    <w:rsid w:val="005D4BD4"/>
    <w:rsid w:val="005D4D49"/>
    <w:rsid w:val="005D622F"/>
    <w:rsid w:val="005D6D17"/>
    <w:rsid w:val="005E0C7A"/>
    <w:rsid w:val="005E0D05"/>
    <w:rsid w:val="005E0D17"/>
    <w:rsid w:val="005E1056"/>
    <w:rsid w:val="005E16B4"/>
    <w:rsid w:val="005E1EB0"/>
    <w:rsid w:val="005E1F9C"/>
    <w:rsid w:val="005E3483"/>
    <w:rsid w:val="005E3C9D"/>
    <w:rsid w:val="005E487E"/>
    <w:rsid w:val="005E6AA4"/>
    <w:rsid w:val="005E6AD0"/>
    <w:rsid w:val="005E79F2"/>
    <w:rsid w:val="005E7CAC"/>
    <w:rsid w:val="005F04FF"/>
    <w:rsid w:val="005F1B9F"/>
    <w:rsid w:val="005F3662"/>
    <w:rsid w:val="005F4362"/>
    <w:rsid w:val="005F4393"/>
    <w:rsid w:val="005F48C1"/>
    <w:rsid w:val="005F5EA7"/>
    <w:rsid w:val="005F6B7F"/>
    <w:rsid w:val="006006CE"/>
    <w:rsid w:val="006009DB"/>
    <w:rsid w:val="00600E57"/>
    <w:rsid w:val="006010DA"/>
    <w:rsid w:val="006017AE"/>
    <w:rsid w:val="006026E9"/>
    <w:rsid w:val="0060291F"/>
    <w:rsid w:val="00602B87"/>
    <w:rsid w:val="00602BD1"/>
    <w:rsid w:val="0060413F"/>
    <w:rsid w:val="006049A1"/>
    <w:rsid w:val="00604D2E"/>
    <w:rsid w:val="00606803"/>
    <w:rsid w:val="006069C4"/>
    <w:rsid w:val="00607976"/>
    <w:rsid w:val="00607EE5"/>
    <w:rsid w:val="006113BC"/>
    <w:rsid w:val="006121B9"/>
    <w:rsid w:val="00613B9A"/>
    <w:rsid w:val="00614DE5"/>
    <w:rsid w:val="00617163"/>
    <w:rsid w:val="006175B0"/>
    <w:rsid w:val="006179AC"/>
    <w:rsid w:val="006201C9"/>
    <w:rsid w:val="00620CBB"/>
    <w:rsid w:val="00621A11"/>
    <w:rsid w:val="00621B71"/>
    <w:rsid w:val="00621F1C"/>
    <w:rsid w:val="0062321B"/>
    <w:rsid w:val="00623C87"/>
    <w:rsid w:val="006246A6"/>
    <w:rsid w:val="00624843"/>
    <w:rsid w:val="00625D85"/>
    <w:rsid w:val="00625DEB"/>
    <w:rsid w:val="0062629F"/>
    <w:rsid w:val="006263A9"/>
    <w:rsid w:val="00626A23"/>
    <w:rsid w:val="006301E4"/>
    <w:rsid w:val="00630787"/>
    <w:rsid w:val="00630EDC"/>
    <w:rsid w:val="0063148E"/>
    <w:rsid w:val="0063275D"/>
    <w:rsid w:val="00633F44"/>
    <w:rsid w:val="006349B4"/>
    <w:rsid w:val="00636A2F"/>
    <w:rsid w:val="006402DD"/>
    <w:rsid w:val="00640ACB"/>
    <w:rsid w:val="0064149A"/>
    <w:rsid w:val="00642B07"/>
    <w:rsid w:val="00643DB3"/>
    <w:rsid w:val="00644C61"/>
    <w:rsid w:val="00645710"/>
    <w:rsid w:val="00646056"/>
    <w:rsid w:val="00646C7C"/>
    <w:rsid w:val="00646CC4"/>
    <w:rsid w:val="00646EBF"/>
    <w:rsid w:val="00647696"/>
    <w:rsid w:val="006518A3"/>
    <w:rsid w:val="00653284"/>
    <w:rsid w:val="00653480"/>
    <w:rsid w:val="00656736"/>
    <w:rsid w:val="006569F9"/>
    <w:rsid w:val="00657FE3"/>
    <w:rsid w:val="00660C55"/>
    <w:rsid w:val="00662B45"/>
    <w:rsid w:val="006635E5"/>
    <w:rsid w:val="006638E2"/>
    <w:rsid w:val="006664C5"/>
    <w:rsid w:val="00666D5F"/>
    <w:rsid w:val="0066755B"/>
    <w:rsid w:val="00667B3C"/>
    <w:rsid w:val="00670516"/>
    <w:rsid w:val="00671F37"/>
    <w:rsid w:val="00671FFF"/>
    <w:rsid w:val="0067278A"/>
    <w:rsid w:val="00672A26"/>
    <w:rsid w:val="00672E5B"/>
    <w:rsid w:val="006731AE"/>
    <w:rsid w:val="00673738"/>
    <w:rsid w:val="00674517"/>
    <w:rsid w:val="00674597"/>
    <w:rsid w:val="006748EB"/>
    <w:rsid w:val="006752B3"/>
    <w:rsid w:val="006759D7"/>
    <w:rsid w:val="00675B06"/>
    <w:rsid w:val="00675B21"/>
    <w:rsid w:val="006762A7"/>
    <w:rsid w:val="00677AFB"/>
    <w:rsid w:val="00680601"/>
    <w:rsid w:val="00680D20"/>
    <w:rsid w:val="00681FF8"/>
    <w:rsid w:val="00682644"/>
    <w:rsid w:val="0068285D"/>
    <w:rsid w:val="00682A6F"/>
    <w:rsid w:val="00682FA4"/>
    <w:rsid w:val="006833FC"/>
    <w:rsid w:val="00683B4F"/>
    <w:rsid w:val="0068431F"/>
    <w:rsid w:val="006845C8"/>
    <w:rsid w:val="00685453"/>
    <w:rsid w:val="00685DD6"/>
    <w:rsid w:val="0068657A"/>
    <w:rsid w:val="00691437"/>
    <w:rsid w:val="00691933"/>
    <w:rsid w:val="00691D3C"/>
    <w:rsid w:val="006927B7"/>
    <w:rsid w:val="00692D8C"/>
    <w:rsid w:val="0069347F"/>
    <w:rsid w:val="0069450A"/>
    <w:rsid w:val="00694BB7"/>
    <w:rsid w:val="006950A7"/>
    <w:rsid w:val="006956B9"/>
    <w:rsid w:val="00697AFA"/>
    <w:rsid w:val="00697BE7"/>
    <w:rsid w:val="006A046C"/>
    <w:rsid w:val="006A06E7"/>
    <w:rsid w:val="006A080A"/>
    <w:rsid w:val="006A08AF"/>
    <w:rsid w:val="006A15F2"/>
    <w:rsid w:val="006A198A"/>
    <w:rsid w:val="006A2E36"/>
    <w:rsid w:val="006A3043"/>
    <w:rsid w:val="006A38B1"/>
    <w:rsid w:val="006A3E9E"/>
    <w:rsid w:val="006A3FE4"/>
    <w:rsid w:val="006A4839"/>
    <w:rsid w:val="006A54CA"/>
    <w:rsid w:val="006A576E"/>
    <w:rsid w:val="006B0B45"/>
    <w:rsid w:val="006B111B"/>
    <w:rsid w:val="006B15F5"/>
    <w:rsid w:val="006B226E"/>
    <w:rsid w:val="006B2F84"/>
    <w:rsid w:val="006B2F89"/>
    <w:rsid w:val="006B31B4"/>
    <w:rsid w:val="006B589C"/>
    <w:rsid w:val="006B5E7D"/>
    <w:rsid w:val="006B6354"/>
    <w:rsid w:val="006B7BE0"/>
    <w:rsid w:val="006C0348"/>
    <w:rsid w:val="006C218F"/>
    <w:rsid w:val="006C2193"/>
    <w:rsid w:val="006C2856"/>
    <w:rsid w:val="006C296D"/>
    <w:rsid w:val="006C2B23"/>
    <w:rsid w:val="006C2BF8"/>
    <w:rsid w:val="006C31B9"/>
    <w:rsid w:val="006C3814"/>
    <w:rsid w:val="006C3891"/>
    <w:rsid w:val="006C4257"/>
    <w:rsid w:val="006C4309"/>
    <w:rsid w:val="006C435D"/>
    <w:rsid w:val="006C4BC8"/>
    <w:rsid w:val="006C4D8B"/>
    <w:rsid w:val="006C5495"/>
    <w:rsid w:val="006C5A1A"/>
    <w:rsid w:val="006C5AC1"/>
    <w:rsid w:val="006C5B13"/>
    <w:rsid w:val="006C7223"/>
    <w:rsid w:val="006C7854"/>
    <w:rsid w:val="006D11FF"/>
    <w:rsid w:val="006D1708"/>
    <w:rsid w:val="006D2A3F"/>
    <w:rsid w:val="006D42CB"/>
    <w:rsid w:val="006D4CC0"/>
    <w:rsid w:val="006D4DC2"/>
    <w:rsid w:val="006D5DC0"/>
    <w:rsid w:val="006D7021"/>
    <w:rsid w:val="006D79EE"/>
    <w:rsid w:val="006E088B"/>
    <w:rsid w:val="006E251E"/>
    <w:rsid w:val="006E31FF"/>
    <w:rsid w:val="006E4CBE"/>
    <w:rsid w:val="006E5CC1"/>
    <w:rsid w:val="006E6FE8"/>
    <w:rsid w:val="006E71BD"/>
    <w:rsid w:val="006E728A"/>
    <w:rsid w:val="006F123E"/>
    <w:rsid w:val="006F2065"/>
    <w:rsid w:val="006F2E24"/>
    <w:rsid w:val="006F3DB7"/>
    <w:rsid w:val="006F3E82"/>
    <w:rsid w:val="006F55F6"/>
    <w:rsid w:val="006F5C85"/>
    <w:rsid w:val="006F6C34"/>
    <w:rsid w:val="006F6DC5"/>
    <w:rsid w:val="006F7568"/>
    <w:rsid w:val="006F7B49"/>
    <w:rsid w:val="00700308"/>
    <w:rsid w:val="00700507"/>
    <w:rsid w:val="007009BD"/>
    <w:rsid w:val="00700DC8"/>
    <w:rsid w:val="007015A7"/>
    <w:rsid w:val="00701A02"/>
    <w:rsid w:val="0070233C"/>
    <w:rsid w:val="00702410"/>
    <w:rsid w:val="00703B3A"/>
    <w:rsid w:val="00705365"/>
    <w:rsid w:val="00705C30"/>
    <w:rsid w:val="00706060"/>
    <w:rsid w:val="00706907"/>
    <w:rsid w:val="00711C42"/>
    <w:rsid w:val="00712AB8"/>
    <w:rsid w:val="00713723"/>
    <w:rsid w:val="00713EB9"/>
    <w:rsid w:val="0071484E"/>
    <w:rsid w:val="00714F86"/>
    <w:rsid w:val="007179AD"/>
    <w:rsid w:val="00720848"/>
    <w:rsid w:val="00720C31"/>
    <w:rsid w:val="00720CDD"/>
    <w:rsid w:val="00720E9C"/>
    <w:rsid w:val="007217E6"/>
    <w:rsid w:val="00721D8A"/>
    <w:rsid w:val="00723714"/>
    <w:rsid w:val="007245E4"/>
    <w:rsid w:val="00725340"/>
    <w:rsid w:val="007254E0"/>
    <w:rsid w:val="00726ABE"/>
    <w:rsid w:val="0072715A"/>
    <w:rsid w:val="00727BC5"/>
    <w:rsid w:val="00727EC4"/>
    <w:rsid w:val="007309B5"/>
    <w:rsid w:val="00731180"/>
    <w:rsid w:val="00732954"/>
    <w:rsid w:val="00732EC7"/>
    <w:rsid w:val="00733292"/>
    <w:rsid w:val="00735226"/>
    <w:rsid w:val="00735FDE"/>
    <w:rsid w:val="007379DD"/>
    <w:rsid w:val="00737C91"/>
    <w:rsid w:val="00737F8D"/>
    <w:rsid w:val="007406F8"/>
    <w:rsid w:val="00740D4C"/>
    <w:rsid w:val="00742C89"/>
    <w:rsid w:val="00743B4B"/>
    <w:rsid w:val="007444CE"/>
    <w:rsid w:val="00744DA2"/>
    <w:rsid w:val="00744F63"/>
    <w:rsid w:val="00752DDF"/>
    <w:rsid w:val="007539B9"/>
    <w:rsid w:val="00753BEC"/>
    <w:rsid w:val="007545C4"/>
    <w:rsid w:val="00755496"/>
    <w:rsid w:val="007557CF"/>
    <w:rsid w:val="00755FAF"/>
    <w:rsid w:val="00760482"/>
    <w:rsid w:val="00761C5D"/>
    <w:rsid w:val="00761E14"/>
    <w:rsid w:val="00762035"/>
    <w:rsid w:val="00762634"/>
    <w:rsid w:val="00762FA3"/>
    <w:rsid w:val="00762FD8"/>
    <w:rsid w:val="007636F9"/>
    <w:rsid w:val="00763B18"/>
    <w:rsid w:val="00766B24"/>
    <w:rsid w:val="00767298"/>
    <w:rsid w:val="00770261"/>
    <w:rsid w:val="00770286"/>
    <w:rsid w:val="0077079C"/>
    <w:rsid w:val="00770E7A"/>
    <w:rsid w:val="00772C7C"/>
    <w:rsid w:val="0077356B"/>
    <w:rsid w:val="007743D5"/>
    <w:rsid w:val="00774FA6"/>
    <w:rsid w:val="00776298"/>
    <w:rsid w:val="00776B2F"/>
    <w:rsid w:val="00776F4D"/>
    <w:rsid w:val="00777302"/>
    <w:rsid w:val="00780000"/>
    <w:rsid w:val="00781227"/>
    <w:rsid w:val="00782350"/>
    <w:rsid w:val="00783333"/>
    <w:rsid w:val="00783B01"/>
    <w:rsid w:val="00784687"/>
    <w:rsid w:val="0078474B"/>
    <w:rsid w:val="00785EC0"/>
    <w:rsid w:val="00786F51"/>
    <w:rsid w:val="00786FF6"/>
    <w:rsid w:val="00787BC9"/>
    <w:rsid w:val="007913E9"/>
    <w:rsid w:val="007913F5"/>
    <w:rsid w:val="0079165A"/>
    <w:rsid w:val="0079166C"/>
    <w:rsid w:val="007917F2"/>
    <w:rsid w:val="00791CB2"/>
    <w:rsid w:val="00791F30"/>
    <w:rsid w:val="0079250E"/>
    <w:rsid w:val="00792B5A"/>
    <w:rsid w:val="00792C76"/>
    <w:rsid w:val="00792F10"/>
    <w:rsid w:val="00793831"/>
    <w:rsid w:val="00794FD6"/>
    <w:rsid w:val="007958D2"/>
    <w:rsid w:val="00796A2E"/>
    <w:rsid w:val="00796BDE"/>
    <w:rsid w:val="007970AB"/>
    <w:rsid w:val="007971B1"/>
    <w:rsid w:val="007A053C"/>
    <w:rsid w:val="007A128A"/>
    <w:rsid w:val="007A2370"/>
    <w:rsid w:val="007A24BB"/>
    <w:rsid w:val="007A5E67"/>
    <w:rsid w:val="007A64CF"/>
    <w:rsid w:val="007B0660"/>
    <w:rsid w:val="007B0F8A"/>
    <w:rsid w:val="007B1077"/>
    <w:rsid w:val="007B18BA"/>
    <w:rsid w:val="007B2069"/>
    <w:rsid w:val="007B3355"/>
    <w:rsid w:val="007B3A2C"/>
    <w:rsid w:val="007B4FA0"/>
    <w:rsid w:val="007B5044"/>
    <w:rsid w:val="007B5738"/>
    <w:rsid w:val="007B5BB4"/>
    <w:rsid w:val="007B6AAB"/>
    <w:rsid w:val="007B7523"/>
    <w:rsid w:val="007B7B6A"/>
    <w:rsid w:val="007B7E68"/>
    <w:rsid w:val="007C0729"/>
    <w:rsid w:val="007C0E03"/>
    <w:rsid w:val="007C1090"/>
    <w:rsid w:val="007C1449"/>
    <w:rsid w:val="007C1DE8"/>
    <w:rsid w:val="007C2DAF"/>
    <w:rsid w:val="007C32EE"/>
    <w:rsid w:val="007C36BE"/>
    <w:rsid w:val="007C3BF5"/>
    <w:rsid w:val="007C3CD6"/>
    <w:rsid w:val="007C413F"/>
    <w:rsid w:val="007C431D"/>
    <w:rsid w:val="007C5492"/>
    <w:rsid w:val="007C5D42"/>
    <w:rsid w:val="007D0166"/>
    <w:rsid w:val="007D05F5"/>
    <w:rsid w:val="007D16C2"/>
    <w:rsid w:val="007D1F34"/>
    <w:rsid w:val="007D5492"/>
    <w:rsid w:val="007D61B5"/>
    <w:rsid w:val="007D64CD"/>
    <w:rsid w:val="007D6AC9"/>
    <w:rsid w:val="007D79C3"/>
    <w:rsid w:val="007D7CFC"/>
    <w:rsid w:val="007E013F"/>
    <w:rsid w:val="007E07DA"/>
    <w:rsid w:val="007E1227"/>
    <w:rsid w:val="007E1383"/>
    <w:rsid w:val="007E1DA5"/>
    <w:rsid w:val="007E23D2"/>
    <w:rsid w:val="007E249A"/>
    <w:rsid w:val="007E2EA4"/>
    <w:rsid w:val="007E37A6"/>
    <w:rsid w:val="007E3955"/>
    <w:rsid w:val="007E470E"/>
    <w:rsid w:val="007E47F3"/>
    <w:rsid w:val="007E48D5"/>
    <w:rsid w:val="007E55A3"/>
    <w:rsid w:val="007E5E86"/>
    <w:rsid w:val="007E62B3"/>
    <w:rsid w:val="007E6450"/>
    <w:rsid w:val="007E73CE"/>
    <w:rsid w:val="007E7BC4"/>
    <w:rsid w:val="007F022B"/>
    <w:rsid w:val="007F026C"/>
    <w:rsid w:val="007F089A"/>
    <w:rsid w:val="007F0B91"/>
    <w:rsid w:val="007F13AE"/>
    <w:rsid w:val="007F2235"/>
    <w:rsid w:val="007F23DC"/>
    <w:rsid w:val="007F3544"/>
    <w:rsid w:val="007F3EA5"/>
    <w:rsid w:val="007F43E0"/>
    <w:rsid w:val="007F4ED9"/>
    <w:rsid w:val="007F5759"/>
    <w:rsid w:val="007F76BE"/>
    <w:rsid w:val="007F77FA"/>
    <w:rsid w:val="00801B45"/>
    <w:rsid w:val="00802B7B"/>
    <w:rsid w:val="00803DAA"/>
    <w:rsid w:val="00804A57"/>
    <w:rsid w:val="008070BC"/>
    <w:rsid w:val="0081082A"/>
    <w:rsid w:val="00810AF7"/>
    <w:rsid w:val="00810DCB"/>
    <w:rsid w:val="00810E4A"/>
    <w:rsid w:val="008125AC"/>
    <w:rsid w:val="00812630"/>
    <w:rsid w:val="008151E4"/>
    <w:rsid w:val="0081653D"/>
    <w:rsid w:val="008166C5"/>
    <w:rsid w:val="00816836"/>
    <w:rsid w:val="00816CEC"/>
    <w:rsid w:val="008172B1"/>
    <w:rsid w:val="008210AD"/>
    <w:rsid w:val="0082317C"/>
    <w:rsid w:val="008231D9"/>
    <w:rsid w:val="00823607"/>
    <w:rsid w:val="008236C8"/>
    <w:rsid w:val="008238A2"/>
    <w:rsid w:val="008239FE"/>
    <w:rsid w:val="008251AF"/>
    <w:rsid w:val="00825BA5"/>
    <w:rsid w:val="008263E6"/>
    <w:rsid w:val="0082686E"/>
    <w:rsid w:val="00826B06"/>
    <w:rsid w:val="00826BD1"/>
    <w:rsid w:val="00827CCD"/>
    <w:rsid w:val="00830CFD"/>
    <w:rsid w:val="00830E31"/>
    <w:rsid w:val="00834235"/>
    <w:rsid w:val="00834914"/>
    <w:rsid w:val="00834D1D"/>
    <w:rsid w:val="00837662"/>
    <w:rsid w:val="00837ECA"/>
    <w:rsid w:val="00840B0E"/>
    <w:rsid w:val="00841FEA"/>
    <w:rsid w:val="00842B16"/>
    <w:rsid w:val="00842E20"/>
    <w:rsid w:val="0084384C"/>
    <w:rsid w:val="008440FE"/>
    <w:rsid w:val="00846587"/>
    <w:rsid w:val="00846AB4"/>
    <w:rsid w:val="00847266"/>
    <w:rsid w:val="0084739B"/>
    <w:rsid w:val="00847C9C"/>
    <w:rsid w:val="008505EA"/>
    <w:rsid w:val="00850A60"/>
    <w:rsid w:val="00850BEA"/>
    <w:rsid w:val="00850E05"/>
    <w:rsid w:val="008514C5"/>
    <w:rsid w:val="00851699"/>
    <w:rsid w:val="00851B6D"/>
    <w:rsid w:val="00852338"/>
    <w:rsid w:val="008531C3"/>
    <w:rsid w:val="00854840"/>
    <w:rsid w:val="00854EE8"/>
    <w:rsid w:val="0085537D"/>
    <w:rsid w:val="00855BBE"/>
    <w:rsid w:val="00860BC1"/>
    <w:rsid w:val="00860D34"/>
    <w:rsid w:val="00860DF1"/>
    <w:rsid w:val="0086107F"/>
    <w:rsid w:val="00861674"/>
    <w:rsid w:val="00861C2E"/>
    <w:rsid w:val="00861CCA"/>
    <w:rsid w:val="00862AC3"/>
    <w:rsid w:val="00862F97"/>
    <w:rsid w:val="00863063"/>
    <w:rsid w:val="0086324A"/>
    <w:rsid w:val="0086325E"/>
    <w:rsid w:val="008634E4"/>
    <w:rsid w:val="00863A09"/>
    <w:rsid w:val="00864E25"/>
    <w:rsid w:val="008725DE"/>
    <w:rsid w:val="00873A95"/>
    <w:rsid w:val="00873B2B"/>
    <w:rsid w:val="00873BE9"/>
    <w:rsid w:val="00873F80"/>
    <w:rsid w:val="008740F7"/>
    <w:rsid w:val="008748A6"/>
    <w:rsid w:val="00876438"/>
    <w:rsid w:val="0087644C"/>
    <w:rsid w:val="008768BA"/>
    <w:rsid w:val="00877E6D"/>
    <w:rsid w:val="0088008C"/>
    <w:rsid w:val="00880CDB"/>
    <w:rsid w:val="00882ADE"/>
    <w:rsid w:val="00883984"/>
    <w:rsid w:val="00885670"/>
    <w:rsid w:val="00885C8B"/>
    <w:rsid w:val="0088667D"/>
    <w:rsid w:val="00887106"/>
    <w:rsid w:val="00887165"/>
    <w:rsid w:val="00887D3D"/>
    <w:rsid w:val="0089036D"/>
    <w:rsid w:val="008914F4"/>
    <w:rsid w:val="00897659"/>
    <w:rsid w:val="008A08B2"/>
    <w:rsid w:val="008A1198"/>
    <w:rsid w:val="008A1D2C"/>
    <w:rsid w:val="008A421E"/>
    <w:rsid w:val="008A427C"/>
    <w:rsid w:val="008A58A7"/>
    <w:rsid w:val="008A5C0F"/>
    <w:rsid w:val="008A6752"/>
    <w:rsid w:val="008A7900"/>
    <w:rsid w:val="008B0BA6"/>
    <w:rsid w:val="008B15F0"/>
    <w:rsid w:val="008B1690"/>
    <w:rsid w:val="008B2FA7"/>
    <w:rsid w:val="008B48C8"/>
    <w:rsid w:val="008B60C3"/>
    <w:rsid w:val="008C1617"/>
    <w:rsid w:val="008C38CC"/>
    <w:rsid w:val="008C3F40"/>
    <w:rsid w:val="008C40B7"/>
    <w:rsid w:val="008C4758"/>
    <w:rsid w:val="008C4FEC"/>
    <w:rsid w:val="008C5637"/>
    <w:rsid w:val="008C6479"/>
    <w:rsid w:val="008C6A83"/>
    <w:rsid w:val="008C6B85"/>
    <w:rsid w:val="008C6C87"/>
    <w:rsid w:val="008C734C"/>
    <w:rsid w:val="008C7BEC"/>
    <w:rsid w:val="008C7EE2"/>
    <w:rsid w:val="008D04F0"/>
    <w:rsid w:val="008D0D65"/>
    <w:rsid w:val="008D11D5"/>
    <w:rsid w:val="008D1285"/>
    <w:rsid w:val="008D1C78"/>
    <w:rsid w:val="008D222E"/>
    <w:rsid w:val="008D34FA"/>
    <w:rsid w:val="008D360E"/>
    <w:rsid w:val="008D4368"/>
    <w:rsid w:val="008D5382"/>
    <w:rsid w:val="008D5916"/>
    <w:rsid w:val="008D643B"/>
    <w:rsid w:val="008D644C"/>
    <w:rsid w:val="008D699C"/>
    <w:rsid w:val="008D6DEA"/>
    <w:rsid w:val="008D707F"/>
    <w:rsid w:val="008D77B2"/>
    <w:rsid w:val="008E2A8A"/>
    <w:rsid w:val="008E49F5"/>
    <w:rsid w:val="008E4E13"/>
    <w:rsid w:val="008E56EF"/>
    <w:rsid w:val="008E66D7"/>
    <w:rsid w:val="008E7405"/>
    <w:rsid w:val="008E7548"/>
    <w:rsid w:val="008E7BD3"/>
    <w:rsid w:val="008E7CFB"/>
    <w:rsid w:val="008F008F"/>
    <w:rsid w:val="008F09D4"/>
    <w:rsid w:val="008F0AED"/>
    <w:rsid w:val="008F1090"/>
    <w:rsid w:val="008F399D"/>
    <w:rsid w:val="008F6071"/>
    <w:rsid w:val="008F6A13"/>
    <w:rsid w:val="008F6FE1"/>
    <w:rsid w:val="008F75D4"/>
    <w:rsid w:val="008F7D98"/>
    <w:rsid w:val="0090037A"/>
    <w:rsid w:val="009018AB"/>
    <w:rsid w:val="00902885"/>
    <w:rsid w:val="00902926"/>
    <w:rsid w:val="00903459"/>
    <w:rsid w:val="00903FC4"/>
    <w:rsid w:val="009056E2"/>
    <w:rsid w:val="00905788"/>
    <w:rsid w:val="0090633D"/>
    <w:rsid w:val="009071EB"/>
    <w:rsid w:val="00907D50"/>
    <w:rsid w:val="009124EF"/>
    <w:rsid w:val="0091279B"/>
    <w:rsid w:val="00914BE8"/>
    <w:rsid w:val="00915612"/>
    <w:rsid w:val="009156E8"/>
    <w:rsid w:val="00916536"/>
    <w:rsid w:val="009178D2"/>
    <w:rsid w:val="009179CD"/>
    <w:rsid w:val="00917DC1"/>
    <w:rsid w:val="009210CC"/>
    <w:rsid w:val="00922384"/>
    <w:rsid w:val="009226D6"/>
    <w:rsid w:val="009229B3"/>
    <w:rsid w:val="00922F23"/>
    <w:rsid w:val="009232CD"/>
    <w:rsid w:val="00924C13"/>
    <w:rsid w:val="00925973"/>
    <w:rsid w:val="00925AFF"/>
    <w:rsid w:val="00930934"/>
    <w:rsid w:val="009318CC"/>
    <w:rsid w:val="00931F0D"/>
    <w:rsid w:val="00932152"/>
    <w:rsid w:val="00932213"/>
    <w:rsid w:val="00932B10"/>
    <w:rsid w:val="0093322B"/>
    <w:rsid w:val="00934525"/>
    <w:rsid w:val="00935816"/>
    <w:rsid w:val="00935B84"/>
    <w:rsid w:val="009361AA"/>
    <w:rsid w:val="00936332"/>
    <w:rsid w:val="00936791"/>
    <w:rsid w:val="0093773E"/>
    <w:rsid w:val="0094005C"/>
    <w:rsid w:val="00940110"/>
    <w:rsid w:val="0094057B"/>
    <w:rsid w:val="00940BC0"/>
    <w:rsid w:val="00941F18"/>
    <w:rsid w:val="00943628"/>
    <w:rsid w:val="009436DD"/>
    <w:rsid w:val="00944047"/>
    <w:rsid w:val="00944E52"/>
    <w:rsid w:val="0094548D"/>
    <w:rsid w:val="0094575A"/>
    <w:rsid w:val="00945C3C"/>
    <w:rsid w:val="00946240"/>
    <w:rsid w:val="00946B14"/>
    <w:rsid w:val="00947415"/>
    <w:rsid w:val="00947686"/>
    <w:rsid w:val="009513C3"/>
    <w:rsid w:val="00951E5C"/>
    <w:rsid w:val="009526DF"/>
    <w:rsid w:val="009535D8"/>
    <w:rsid w:val="00954F5F"/>
    <w:rsid w:val="00955099"/>
    <w:rsid w:val="00956317"/>
    <w:rsid w:val="00956C79"/>
    <w:rsid w:val="00956ECB"/>
    <w:rsid w:val="00956FAA"/>
    <w:rsid w:val="00957167"/>
    <w:rsid w:val="00960ADE"/>
    <w:rsid w:val="009623A5"/>
    <w:rsid w:val="00962565"/>
    <w:rsid w:val="00962897"/>
    <w:rsid w:val="00963602"/>
    <w:rsid w:val="009640EF"/>
    <w:rsid w:val="009645A7"/>
    <w:rsid w:val="0096503D"/>
    <w:rsid w:val="00965958"/>
    <w:rsid w:val="009668C3"/>
    <w:rsid w:val="009747CE"/>
    <w:rsid w:val="009750EF"/>
    <w:rsid w:val="00975B7D"/>
    <w:rsid w:val="00975D59"/>
    <w:rsid w:val="00975E9F"/>
    <w:rsid w:val="00976E26"/>
    <w:rsid w:val="00980801"/>
    <w:rsid w:val="00980A36"/>
    <w:rsid w:val="00981129"/>
    <w:rsid w:val="00981C1B"/>
    <w:rsid w:val="00983111"/>
    <w:rsid w:val="009842E2"/>
    <w:rsid w:val="00984DE2"/>
    <w:rsid w:val="00984F63"/>
    <w:rsid w:val="009851EE"/>
    <w:rsid w:val="00985AC7"/>
    <w:rsid w:val="009863DA"/>
    <w:rsid w:val="00986AD0"/>
    <w:rsid w:val="00986AED"/>
    <w:rsid w:val="00987710"/>
    <w:rsid w:val="00990916"/>
    <w:rsid w:val="00991FBE"/>
    <w:rsid w:val="0099310F"/>
    <w:rsid w:val="00993FA8"/>
    <w:rsid w:val="0099542B"/>
    <w:rsid w:val="00995685"/>
    <w:rsid w:val="00995A1A"/>
    <w:rsid w:val="009961C6"/>
    <w:rsid w:val="009979FB"/>
    <w:rsid w:val="00997A34"/>
    <w:rsid w:val="00997F48"/>
    <w:rsid w:val="00997F99"/>
    <w:rsid w:val="009A05B6"/>
    <w:rsid w:val="009A0E84"/>
    <w:rsid w:val="009A1627"/>
    <w:rsid w:val="009A1A08"/>
    <w:rsid w:val="009A1ADA"/>
    <w:rsid w:val="009A3E0C"/>
    <w:rsid w:val="009A3F34"/>
    <w:rsid w:val="009A3FB9"/>
    <w:rsid w:val="009A413A"/>
    <w:rsid w:val="009A4240"/>
    <w:rsid w:val="009A49E8"/>
    <w:rsid w:val="009A530E"/>
    <w:rsid w:val="009A55DA"/>
    <w:rsid w:val="009A63A3"/>
    <w:rsid w:val="009A67DC"/>
    <w:rsid w:val="009A69B6"/>
    <w:rsid w:val="009A6A2D"/>
    <w:rsid w:val="009A6A5C"/>
    <w:rsid w:val="009A6C51"/>
    <w:rsid w:val="009A797B"/>
    <w:rsid w:val="009A7DE0"/>
    <w:rsid w:val="009B0198"/>
    <w:rsid w:val="009B0568"/>
    <w:rsid w:val="009B0AF7"/>
    <w:rsid w:val="009B0C73"/>
    <w:rsid w:val="009B28CF"/>
    <w:rsid w:val="009B3951"/>
    <w:rsid w:val="009B43BD"/>
    <w:rsid w:val="009B577A"/>
    <w:rsid w:val="009B58E4"/>
    <w:rsid w:val="009B6E95"/>
    <w:rsid w:val="009B760F"/>
    <w:rsid w:val="009B78C5"/>
    <w:rsid w:val="009C0108"/>
    <w:rsid w:val="009C0F8B"/>
    <w:rsid w:val="009C1964"/>
    <w:rsid w:val="009C1B3F"/>
    <w:rsid w:val="009C3BB0"/>
    <w:rsid w:val="009C5271"/>
    <w:rsid w:val="009C6FB1"/>
    <w:rsid w:val="009C715B"/>
    <w:rsid w:val="009C7857"/>
    <w:rsid w:val="009D092F"/>
    <w:rsid w:val="009D1A1A"/>
    <w:rsid w:val="009D1F47"/>
    <w:rsid w:val="009D2BFE"/>
    <w:rsid w:val="009D360C"/>
    <w:rsid w:val="009D363E"/>
    <w:rsid w:val="009D52A6"/>
    <w:rsid w:val="009D5CB8"/>
    <w:rsid w:val="009D5D6E"/>
    <w:rsid w:val="009E0930"/>
    <w:rsid w:val="009E120C"/>
    <w:rsid w:val="009E1396"/>
    <w:rsid w:val="009E1705"/>
    <w:rsid w:val="009E1EED"/>
    <w:rsid w:val="009E2774"/>
    <w:rsid w:val="009E3EB0"/>
    <w:rsid w:val="009E5F70"/>
    <w:rsid w:val="009E6FFE"/>
    <w:rsid w:val="009F095D"/>
    <w:rsid w:val="009F1893"/>
    <w:rsid w:val="009F1A22"/>
    <w:rsid w:val="009F43FD"/>
    <w:rsid w:val="009F4675"/>
    <w:rsid w:val="009F473E"/>
    <w:rsid w:val="009F4921"/>
    <w:rsid w:val="009F5BE9"/>
    <w:rsid w:val="009F662E"/>
    <w:rsid w:val="009F6C1E"/>
    <w:rsid w:val="00A006A7"/>
    <w:rsid w:val="00A01607"/>
    <w:rsid w:val="00A01998"/>
    <w:rsid w:val="00A03290"/>
    <w:rsid w:val="00A0373F"/>
    <w:rsid w:val="00A03860"/>
    <w:rsid w:val="00A05683"/>
    <w:rsid w:val="00A06746"/>
    <w:rsid w:val="00A06D74"/>
    <w:rsid w:val="00A1063F"/>
    <w:rsid w:val="00A1073C"/>
    <w:rsid w:val="00A10C76"/>
    <w:rsid w:val="00A11D45"/>
    <w:rsid w:val="00A12C4F"/>
    <w:rsid w:val="00A12E67"/>
    <w:rsid w:val="00A132A2"/>
    <w:rsid w:val="00A1366F"/>
    <w:rsid w:val="00A148EF"/>
    <w:rsid w:val="00A1527F"/>
    <w:rsid w:val="00A159A1"/>
    <w:rsid w:val="00A15FF9"/>
    <w:rsid w:val="00A168A8"/>
    <w:rsid w:val="00A16E51"/>
    <w:rsid w:val="00A1783C"/>
    <w:rsid w:val="00A1793A"/>
    <w:rsid w:val="00A17EF2"/>
    <w:rsid w:val="00A20B11"/>
    <w:rsid w:val="00A20CBF"/>
    <w:rsid w:val="00A23AF5"/>
    <w:rsid w:val="00A241AE"/>
    <w:rsid w:val="00A2618E"/>
    <w:rsid w:val="00A2657B"/>
    <w:rsid w:val="00A2776D"/>
    <w:rsid w:val="00A303AC"/>
    <w:rsid w:val="00A310DD"/>
    <w:rsid w:val="00A31774"/>
    <w:rsid w:val="00A3243E"/>
    <w:rsid w:val="00A33735"/>
    <w:rsid w:val="00A34700"/>
    <w:rsid w:val="00A36244"/>
    <w:rsid w:val="00A37B18"/>
    <w:rsid w:val="00A40A34"/>
    <w:rsid w:val="00A40A7A"/>
    <w:rsid w:val="00A41209"/>
    <w:rsid w:val="00A41604"/>
    <w:rsid w:val="00A41BD2"/>
    <w:rsid w:val="00A445FA"/>
    <w:rsid w:val="00A45597"/>
    <w:rsid w:val="00A45815"/>
    <w:rsid w:val="00A469A8"/>
    <w:rsid w:val="00A46CAE"/>
    <w:rsid w:val="00A501FE"/>
    <w:rsid w:val="00A510C3"/>
    <w:rsid w:val="00A534CF"/>
    <w:rsid w:val="00A53599"/>
    <w:rsid w:val="00A538EA"/>
    <w:rsid w:val="00A53FA4"/>
    <w:rsid w:val="00A551C2"/>
    <w:rsid w:val="00A55BCD"/>
    <w:rsid w:val="00A55DB1"/>
    <w:rsid w:val="00A55F20"/>
    <w:rsid w:val="00A56911"/>
    <w:rsid w:val="00A56F38"/>
    <w:rsid w:val="00A576AC"/>
    <w:rsid w:val="00A576F7"/>
    <w:rsid w:val="00A577E8"/>
    <w:rsid w:val="00A6099E"/>
    <w:rsid w:val="00A60FCE"/>
    <w:rsid w:val="00A6134A"/>
    <w:rsid w:val="00A626E0"/>
    <w:rsid w:val="00A629D8"/>
    <w:rsid w:val="00A63117"/>
    <w:rsid w:val="00A6427E"/>
    <w:rsid w:val="00A64A0C"/>
    <w:rsid w:val="00A656CD"/>
    <w:rsid w:val="00A662D2"/>
    <w:rsid w:val="00A66995"/>
    <w:rsid w:val="00A66FAD"/>
    <w:rsid w:val="00A673A4"/>
    <w:rsid w:val="00A702DC"/>
    <w:rsid w:val="00A70E6E"/>
    <w:rsid w:val="00A71D97"/>
    <w:rsid w:val="00A72E8C"/>
    <w:rsid w:val="00A72FDF"/>
    <w:rsid w:val="00A73A3B"/>
    <w:rsid w:val="00A7492E"/>
    <w:rsid w:val="00A75A1B"/>
    <w:rsid w:val="00A76402"/>
    <w:rsid w:val="00A80529"/>
    <w:rsid w:val="00A80661"/>
    <w:rsid w:val="00A809E7"/>
    <w:rsid w:val="00A81986"/>
    <w:rsid w:val="00A82467"/>
    <w:rsid w:val="00A825AD"/>
    <w:rsid w:val="00A825C9"/>
    <w:rsid w:val="00A82E24"/>
    <w:rsid w:val="00A82FFA"/>
    <w:rsid w:val="00A85B99"/>
    <w:rsid w:val="00A863D3"/>
    <w:rsid w:val="00A868D4"/>
    <w:rsid w:val="00A86E34"/>
    <w:rsid w:val="00A87107"/>
    <w:rsid w:val="00A87F06"/>
    <w:rsid w:val="00A90E41"/>
    <w:rsid w:val="00A91348"/>
    <w:rsid w:val="00A91E43"/>
    <w:rsid w:val="00A932A6"/>
    <w:rsid w:val="00A93480"/>
    <w:rsid w:val="00A936E0"/>
    <w:rsid w:val="00A93F32"/>
    <w:rsid w:val="00A94EAD"/>
    <w:rsid w:val="00A9574F"/>
    <w:rsid w:val="00A95EC0"/>
    <w:rsid w:val="00A97A99"/>
    <w:rsid w:val="00AA0883"/>
    <w:rsid w:val="00AA0D41"/>
    <w:rsid w:val="00AA112B"/>
    <w:rsid w:val="00AA23C7"/>
    <w:rsid w:val="00AA331C"/>
    <w:rsid w:val="00AA58E6"/>
    <w:rsid w:val="00AA5AE4"/>
    <w:rsid w:val="00AA673F"/>
    <w:rsid w:val="00AA6E9A"/>
    <w:rsid w:val="00AA75EA"/>
    <w:rsid w:val="00AB0B0E"/>
    <w:rsid w:val="00AB12AF"/>
    <w:rsid w:val="00AB2D68"/>
    <w:rsid w:val="00AB56A5"/>
    <w:rsid w:val="00AB56C0"/>
    <w:rsid w:val="00AB5A53"/>
    <w:rsid w:val="00AB6D52"/>
    <w:rsid w:val="00AB7758"/>
    <w:rsid w:val="00AB7DD8"/>
    <w:rsid w:val="00AC0838"/>
    <w:rsid w:val="00AC0A52"/>
    <w:rsid w:val="00AC1EB9"/>
    <w:rsid w:val="00AC263E"/>
    <w:rsid w:val="00AC2DE5"/>
    <w:rsid w:val="00AC3DA9"/>
    <w:rsid w:val="00AC4BC5"/>
    <w:rsid w:val="00AC4F6D"/>
    <w:rsid w:val="00AC53E1"/>
    <w:rsid w:val="00AC5CA2"/>
    <w:rsid w:val="00AC6C20"/>
    <w:rsid w:val="00AD04A5"/>
    <w:rsid w:val="00AD1F04"/>
    <w:rsid w:val="00AD20F9"/>
    <w:rsid w:val="00AD3BF3"/>
    <w:rsid w:val="00AD473B"/>
    <w:rsid w:val="00AD4918"/>
    <w:rsid w:val="00AD59AF"/>
    <w:rsid w:val="00AD658D"/>
    <w:rsid w:val="00AD7868"/>
    <w:rsid w:val="00AD78D5"/>
    <w:rsid w:val="00AE0142"/>
    <w:rsid w:val="00AE20B1"/>
    <w:rsid w:val="00AE2A21"/>
    <w:rsid w:val="00AE2CF6"/>
    <w:rsid w:val="00AE30AF"/>
    <w:rsid w:val="00AE333C"/>
    <w:rsid w:val="00AE620B"/>
    <w:rsid w:val="00AF0241"/>
    <w:rsid w:val="00AF0937"/>
    <w:rsid w:val="00AF11E6"/>
    <w:rsid w:val="00AF21C3"/>
    <w:rsid w:val="00AF328A"/>
    <w:rsid w:val="00AF37EA"/>
    <w:rsid w:val="00AF435E"/>
    <w:rsid w:val="00AF4AE1"/>
    <w:rsid w:val="00AF5618"/>
    <w:rsid w:val="00AF5BFA"/>
    <w:rsid w:val="00AF6FA1"/>
    <w:rsid w:val="00B00112"/>
    <w:rsid w:val="00B001BA"/>
    <w:rsid w:val="00B00FBF"/>
    <w:rsid w:val="00B0106A"/>
    <w:rsid w:val="00B01449"/>
    <w:rsid w:val="00B01A6C"/>
    <w:rsid w:val="00B01AC4"/>
    <w:rsid w:val="00B058DE"/>
    <w:rsid w:val="00B05E67"/>
    <w:rsid w:val="00B05E92"/>
    <w:rsid w:val="00B060EB"/>
    <w:rsid w:val="00B0664E"/>
    <w:rsid w:val="00B07829"/>
    <w:rsid w:val="00B07B91"/>
    <w:rsid w:val="00B108C6"/>
    <w:rsid w:val="00B11518"/>
    <w:rsid w:val="00B11842"/>
    <w:rsid w:val="00B11BA9"/>
    <w:rsid w:val="00B1202B"/>
    <w:rsid w:val="00B12564"/>
    <w:rsid w:val="00B12AD4"/>
    <w:rsid w:val="00B141FD"/>
    <w:rsid w:val="00B16AD2"/>
    <w:rsid w:val="00B16E68"/>
    <w:rsid w:val="00B20889"/>
    <w:rsid w:val="00B2152F"/>
    <w:rsid w:val="00B218F7"/>
    <w:rsid w:val="00B21B6C"/>
    <w:rsid w:val="00B23ACF"/>
    <w:rsid w:val="00B23CFC"/>
    <w:rsid w:val="00B24FCD"/>
    <w:rsid w:val="00B26604"/>
    <w:rsid w:val="00B26A90"/>
    <w:rsid w:val="00B30802"/>
    <w:rsid w:val="00B3100A"/>
    <w:rsid w:val="00B31953"/>
    <w:rsid w:val="00B321B2"/>
    <w:rsid w:val="00B32F27"/>
    <w:rsid w:val="00B3314A"/>
    <w:rsid w:val="00B335ED"/>
    <w:rsid w:val="00B340FE"/>
    <w:rsid w:val="00B34122"/>
    <w:rsid w:val="00B3418E"/>
    <w:rsid w:val="00B34930"/>
    <w:rsid w:val="00B36034"/>
    <w:rsid w:val="00B36AF2"/>
    <w:rsid w:val="00B373EB"/>
    <w:rsid w:val="00B3793E"/>
    <w:rsid w:val="00B37BC3"/>
    <w:rsid w:val="00B416E3"/>
    <w:rsid w:val="00B4238C"/>
    <w:rsid w:val="00B4259C"/>
    <w:rsid w:val="00B4269C"/>
    <w:rsid w:val="00B42E9E"/>
    <w:rsid w:val="00B437A6"/>
    <w:rsid w:val="00B43CEE"/>
    <w:rsid w:val="00B44E9A"/>
    <w:rsid w:val="00B47D20"/>
    <w:rsid w:val="00B50491"/>
    <w:rsid w:val="00B5099E"/>
    <w:rsid w:val="00B50E2E"/>
    <w:rsid w:val="00B516B5"/>
    <w:rsid w:val="00B52878"/>
    <w:rsid w:val="00B52ACF"/>
    <w:rsid w:val="00B52D49"/>
    <w:rsid w:val="00B53603"/>
    <w:rsid w:val="00B547B3"/>
    <w:rsid w:val="00B5569D"/>
    <w:rsid w:val="00B57B0E"/>
    <w:rsid w:val="00B601D6"/>
    <w:rsid w:val="00B60AA1"/>
    <w:rsid w:val="00B61885"/>
    <w:rsid w:val="00B6210A"/>
    <w:rsid w:val="00B62622"/>
    <w:rsid w:val="00B64FD5"/>
    <w:rsid w:val="00B6609E"/>
    <w:rsid w:val="00B67E84"/>
    <w:rsid w:val="00B73076"/>
    <w:rsid w:val="00B73E13"/>
    <w:rsid w:val="00B756AB"/>
    <w:rsid w:val="00B759CC"/>
    <w:rsid w:val="00B75E8A"/>
    <w:rsid w:val="00B7671F"/>
    <w:rsid w:val="00B77526"/>
    <w:rsid w:val="00B77695"/>
    <w:rsid w:val="00B77FAD"/>
    <w:rsid w:val="00B81578"/>
    <w:rsid w:val="00B832E3"/>
    <w:rsid w:val="00B83BBF"/>
    <w:rsid w:val="00B84D54"/>
    <w:rsid w:val="00B8583C"/>
    <w:rsid w:val="00B865EB"/>
    <w:rsid w:val="00B956E6"/>
    <w:rsid w:val="00B96D76"/>
    <w:rsid w:val="00B976BD"/>
    <w:rsid w:val="00B977C0"/>
    <w:rsid w:val="00B9792F"/>
    <w:rsid w:val="00B97F7B"/>
    <w:rsid w:val="00BA004B"/>
    <w:rsid w:val="00BA0471"/>
    <w:rsid w:val="00BA0587"/>
    <w:rsid w:val="00BA2B89"/>
    <w:rsid w:val="00BA4E01"/>
    <w:rsid w:val="00BA5B31"/>
    <w:rsid w:val="00BA6AD9"/>
    <w:rsid w:val="00BA75BE"/>
    <w:rsid w:val="00BA7C2F"/>
    <w:rsid w:val="00BB04C8"/>
    <w:rsid w:val="00BB0AF6"/>
    <w:rsid w:val="00BB1349"/>
    <w:rsid w:val="00BB2462"/>
    <w:rsid w:val="00BB31BD"/>
    <w:rsid w:val="00BB3811"/>
    <w:rsid w:val="00BB3A5F"/>
    <w:rsid w:val="00BB46F7"/>
    <w:rsid w:val="00BB5B2D"/>
    <w:rsid w:val="00BB66E6"/>
    <w:rsid w:val="00BB6C2F"/>
    <w:rsid w:val="00BB7F43"/>
    <w:rsid w:val="00BC05E0"/>
    <w:rsid w:val="00BC08A3"/>
    <w:rsid w:val="00BC0B23"/>
    <w:rsid w:val="00BC1D27"/>
    <w:rsid w:val="00BC3F52"/>
    <w:rsid w:val="00BC4598"/>
    <w:rsid w:val="00BC4607"/>
    <w:rsid w:val="00BC5362"/>
    <w:rsid w:val="00BC68CE"/>
    <w:rsid w:val="00BC6932"/>
    <w:rsid w:val="00BC6F86"/>
    <w:rsid w:val="00BC713F"/>
    <w:rsid w:val="00BD1B7A"/>
    <w:rsid w:val="00BD300D"/>
    <w:rsid w:val="00BD3C6F"/>
    <w:rsid w:val="00BD4919"/>
    <w:rsid w:val="00BD4A97"/>
    <w:rsid w:val="00BD4B6C"/>
    <w:rsid w:val="00BD5108"/>
    <w:rsid w:val="00BD52C5"/>
    <w:rsid w:val="00BD54B7"/>
    <w:rsid w:val="00BD565A"/>
    <w:rsid w:val="00BD63A6"/>
    <w:rsid w:val="00BD6E0B"/>
    <w:rsid w:val="00BE1547"/>
    <w:rsid w:val="00BE26A2"/>
    <w:rsid w:val="00BE3279"/>
    <w:rsid w:val="00BE3737"/>
    <w:rsid w:val="00BE41C1"/>
    <w:rsid w:val="00BE47F1"/>
    <w:rsid w:val="00BE53F1"/>
    <w:rsid w:val="00BE5704"/>
    <w:rsid w:val="00BE5D0C"/>
    <w:rsid w:val="00BE5D46"/>
    <w:rsid w:val="00BE602D"/>
    <w:rsid w:val="00BE6AFE"/>
    <w:rsid w:val="00BF0456"/>
    <w:rsid w:val="00BF0661"/>
    <w:rsid w:val="00BF179D"/>
    <w:rsid w:val="00BF1BFD"/>
    <w:rsid w:val="00BF29AF"/>
    <w:rsid w:val="00BF3175"/>
    <w:rsid w:val="00BF3A1B"/>
    <w:rsid w:val="00BF3D55"/>
    <w:rsid w:val="00BF5926"/>
    <w:rsid w:val="00BF5EB9"/>
    <w:rsid w:val="00BF6077"/>
    <w:rsid w:val="00BF729C"/>
    <w:rsid w:val="00BF7F5E"/>
    <w:rsid w:val="00C01A11"/>
    <w:rsid w:val="00C01BA1"/>
    <w:rsid w:val="00C03B0E"/>
    <w:rsid w:val="00C04482"/>
    <w:rsid w:val="00C06120"/>
    <w:rsid w:val="00C067F6"/>
    <w:rsid w:val="00C101CC"/>
    <w:rsid w:val="00C104FA"/>
    <w:rsid w:val="00C1065E"/>
    <w:rsid w:val="00C11399"/>
    <w:rsid w:val="00C11CC8"/>
    <w:rsid w:val="00C12549"/>
    <w:rsid w:val="00C12875"/>
    <w:rsid w:val="00C13CC6"/>
    <w:rsid w:val="00C14065"/>
    <w:rsid w:val="00C14826"/>
    <w:rsid w:val="00C15989"/>
    <w:rsid w:val="00C15EAF"/>
    <w:rsid w:val="00C160ED"/>
    <w:rsid w:val="00C204E9"/>
    <w:rsid w:val="00C219D6"/>
    <w:rsid w:val="00C21D8F"/>
    <w:rsid w:val="00C221B3"/>
    <w:rsid w:val="00C233C2"/>
    <w:rsid w:val="00C23DF6"/>
    <w:rsid w:val="00C24638"/>
    <w:rsid w:val="00C24C39"/>
    <w:rsid w:val="00C25074"/>
    <w:rsid w:val="00C25A2E"/>
    <w:rsid w:val="00C25BF6"/>
    <w:rsid w:val="00C30140"/>
    <w:rsid w:val="00C30358"/>
    <w:rsid w:val="00C30C86"/>
    <w:rsid w:val="00C31627"/>
    <w:rsid w:val="00C32A22"/>
    <w:rsid w:val="00C32BAD"/>
    <w:rsid w:val="00C33088"/>
    <w:rsid w:val="00C34C12"/>
    <w:rsid w:val="00C36571"/>
    <w:rsid w:val="00C36EDD"/>
    <w:rsid w:val="00C36FE1"/>
    <w:rsid w:val="00C3702A"/>
    <w:rsid w:val="00C41464"/>
    <w:rsid w:val="00C42D22"/>
    <w:rsid w:val="00C42D80"/>
    <w:rsid w:val="00C43DE0"/>
    <w:rsid w:val="00C453EB"/>
    <w:rsid w:val="00C4599C"/>
    <w:rsid w:val="00C45A98"/>
    <w:rsid w:val="00C46C6F"/>
    <w:rsid w:val="00C50B2B"/>
    <w:rsid w:val="00C50DC8"/>
    <w:rsid w:val="00C50E09"/>
    <w:rsid w:val="00C518C4"/>
    <w:rsid w:val="00C51BFD"/>
    <w:rsid w:val="00C5336E"/>
    <w:rsid w:val="00C5356C"/>
    <w:rsid w:val="00C56265"/>
    <w:rsid w:val="00C565DF"/>
    <w:rsid w:val="00C56D0A"/>
    <w:rsid w:val="00C57C3D"/>
    <w:rsid w:val="00C60175"/>
    <w:rsid w:val="00C6021A"/>
    <w:rsid w:val="00C602E1"/>
    <w:rsid w:val="00C62815"/>
    <w:rsid w:val="00C62AC7"/>
    <w:rsid w:val="00C62BE5"/>
    <w:rsid w:val="00C63842"/>
    <w:rsid w:val="00C64D43"/>
    <w:rsid w:val="00C65159"/>
    <w:rsid w:val="00C654D4"/>
    <w:rsid w:val="00C668CE"/>
    <w:rsid w:val="00C66ABF"/>
    <w:rsid w:val="00C67464"/>
    <w:rsid w:val="00C67D43"/>
    <w:rsid w:val="00C705AB"/>
    <w:rsid w:val="00C70801"/>
    <w:rsid w:val="00C70895"/>
    <w:rsid w:val="00C709F7"/>
    <w:rsid w:val="00C70B61"/>
    <w:rsid w:val="00C726D3"/>
    <w:rsid w:val="00C7345D"/>
    <w:rsid w:val="00C742A5"/>
    <w:rsid w:val="00C745BD"/>
    <w:rsid w:val="00C75065"/>
    <w:rsid w:val="00C751E5"/>
    <w:rsid w:val="00C75509"/>
    <w:rsid w:val="00C75BBD"/>
    <w:rsid w:val="00C76327"/>
    <w:rsid w:val="00C767A6"/>
    <w:rsid w:val="00C76841"/>
    <w:rsid w:val="00C81768"/>
    <w:rsid w:val="00C81A4A"/>
    <w:rsid w:val="00C82A74"/>
    <w:rsid w:val="00C83308"/>
    <w:rsid w:val="00C83487"/>
    <w:rsid w:val="00C83F66"/>
    <w:rsid w:val="00C911C5"/>
    <w:rsid w:val="00C927B2"/>
    <w:rsid w:val="00C93465"/>
    <w:rsid w:val="00C93859"/>
    <w:rsid w:val="00C952EE"/>
    <w:rsid w:val="00C979C1"/>
    <w:rsid w:val="00C97CFD"/>
    <w:rsid w:val="00CA090C"/>
    <w:rsid w:val="00CA0DFB"/>
    <w:rsid w:val="00CA1A80"/>
    <w:rsid w:val="00CA23D4"/>
    <w:rsid w:val="00CA269D"/>
    <w:rsid w:val="00CA4558"/>
    <w:rsid w:val="00CA4A3E"/>
    <w:rsid w:val="00CA6AEF"/>
    <w:rsid w:val="00CA6D33"/>
    <w:rsid w:val="00CA7056"/>
    <w:rsid w:val="00CA75A0"/>
    <w:rsid w:val="00CA7F0E"/>
    <w:rsid w:val="00CB0312"/>
    <w:rsid w:val="00CB0C65"/>
    <w:rsid w:val="00CB172E"/>
    <w:rsid w:val="00CB27B9"/>
    <w:rsid w:val="00CB280D"/>
    <w:rsid w:val="00CB3D62"/>
    <w:rsid w:val="00CB44CA"/>
    <w:rsid w:val="00CB4C31"/>
    <w:rsid w:val="00CB55D1"/>
    <w:rsid w:val="00CB5EEA"/>
    <w:rsid w:val="00CB6D57"/>
    <w:rsid w:val="00CB72E7"/>
    <w:rsid w:val="00CB7421"/>
    <w:rsid w:val="00CB7582"/>
    <w:rsid w:val="00CB7BA3"/>
    <w:rsid w:val="00CB7E8B"/>
    <w:rsid w:val="00CC1331"/>
    <w:rsid w:val="00CC174B"/>
    <w:rsid w:val="00CC3006"/>
    <w:rsid w:val="00CC3318"/>
    <w:rsid w:val="00CC41BE"/>
    <w:rsid w:val="00CC4AE9"/>
    <w:rsid w:val="00CC5BF8"/>
    <w:rsid w:val="00CC675B"/>
    <w:rsid w:val="00CC687D"/>
    <w:rsid w:val="00CC767F"/>
    <w:rsid w:val="00CD003C"/>
    <w:rsid w:val="00CD12FA"/>
    <w:rsid w:val="00CD1A1E"/>
    <w:rsid w:val="00CD1DD3"/>
    <w:rsid w:val="00CD29E8"/>
    <w:rsid w:val="00CD2A7E"/>
    <w:rsid w:val="00CD2B78"/>
    <w:rsid w:val="00CD4B90"/>
    <w:rsid w:val="00CD5757"/>
    <w:rsid w:val="00CE0E0B"/>
    <w:rsid w:val="00CE0E6E"/>
    <w:rsid w:val="00CE16A6"/>
    <w:rsid w:val="00CE1CBB"/>
    <w:rsid w:val="00CE438D"/>
    <w:rsid w:val="00CE4B31"/>
    <w:rsid w:val="00CE51D6"/>
    <w:rsid w:val="00CE5417"/>
    <w:rsid w:val="00CF0463"/>
    <w:rsid w:val="00CF0A48"/>
    <w:rsid w:val="00CF0FFD"/>
    <w:rsid w:val="00CF10EA"/>
    <w:rsid w:val="00CF31ED"/>
    <w:rsid w:val="00CF3244"/>
    <w:rsid w:val="00CF3A83"/>
    <w:rsid w:val="00CF3AC3"/>
    <w:rsid w:val="00CF3C3B"/>
    <w:rsid w:val="00CF4085"/>
    <w:rsid w:val="00CF4406"/>
    <w:rsid w:val="00CF564E"/>
    <w:rsid w:val="00CF6460"/>
    <w:rsid w:val="00CF66B4"/>
    <w:rsid w:val="00D00154"/>
    <w:rsid w:val="00D002A7"/>
    <w:rsid w:val="00D00C78"/>
    <w:rsid w:val="00D0151C"/>
    <w:rsid w:val="00D015F8"/>
    <w:rsid w:val="00D01A9C"/>
    <w:rsid w:val="00D02025"/>
    <w:rsid w:val="00D02370"/>
    <w:rsid w:val="00D0357A"/>
    <w:rsid w:val="00D03D71"/>
    <w:rsid w:val="00D0411F"/>
    <w:rsid w:val="00D045F8"/>
    <w:rsid w:val="00D04648"/>
    <w:rsid w:val="00D05B87"/>
    <w:rsid w:val="00D05E36"/>
    <w:rsid w:val="00D0632F"/>
    <w:rsid w:val="00D068C0"/>
    <w:rsid w:val="00D074B4"/>
    <w:rsid w:val="00D075BC"/>
    <w:rsid w:val="00D107B0"/>
    <w:rsid w:val="00D11D87"/>
    <w:rsid w:val="00D1250D"/>
    <w:rsid w:val="00D13071"/>
    <w:rsid w:val="00D138A4"/>
    <w:rsid w:val="00D14FBC"/>
    <w:rsid w:val="00D16541"/>
    <w:rsid w:val="00D17896"/>
    <w:rsid w:val="00D212AD"/>
    <w:rsid w:val="00D2163B"/>
    <w:rsid w:val="00D21D0E"/>
    <w:rsid w:val="00D23B02"/>
    <w:rsid w:val="00D23E2C"/>
    <w:rsid w:val="00D241A6"/>
    <w:rsid w:val="00D2455B"/>
    <w:rsid w:val="00D24968"/>
    <w:rsid w:val="00D24C68"/>
    <w:rsid w:val="00D26515"/>
    <w:rsid w:val="00D26C76"/>
    <w:rsid w:val="00D31544"/>
    <w:rsid w:val="00D32375"/>
    <w:rsid w:val="00D326C0"/>
    <w:rsid w:val="00D330B2"/>
    <w:rsid w:val="00D3332A"/>
    <w:rsid w:val="00D34A43"/>
    <w:rsid w:val="00D35383"/>
    <w:rsid w:val="00D36154"/>
    <w:rsid w:val="00D36B4E"/>
    <w:rsid w:val="00D37296"/>
    <w:rsid w:val="00D372AC"/>
    <w:rsid w:val="00D41B6D"/>
    <w:rsid w:val="00D46529"/>
    <w:rsid w:val="00D46F94"/>
    <w:rsid w:val="00D47091"/>
    <w:rsid w:val="00D47BAC"/>
    <w:rsid w:val="00D47EC5"/>
    <w:rsid w:val="00D508F2"/>
    <w:rsid w:val="00D50C24"/>
    <w:rsid w:val="00D512BA"/>
    <w:rsid w:val="00D518B2"/>
    <w:rsid w:val="00D51CBA"/>
    <w:rsid w:val="00D51EF5"/>
    <w:rsid w:val="00D5210D"/>
    <w:rsid w:val="00D53168"/>
    <w:rsid w:val="00D53565"/>
    <w:rsid w:val="00D537B5"/>
    <w:rsid w:val="00D53CE2"/>
    <w:rsid w:val="00D54528"/>
    <w:rsid w:val="00D5655E"/>
    <w:rsid w:val="00D565C0"/>
    <w:rsid w:val="00D56953"/>
    <w:rsid w:val="00D56BFD"/>
    <w:rsid w:val="00D629EC"/>
    <w:rsid w:val="00D63486"/>
    <w:rsid w:val="00D63E17"/>
    <w:rsid w:val="00D63E4C"/>
    <w:rsid w:val="00D645C1"/>
    <w:rsid w:val="00D648CB"/>
    <w:rsid w:val="00D66896"/>
    <w:rsid w:val="00D66DEB"/>
    <w:rsid w:val="00D6766C"/>
    <w:rsid w:val="00D70BBA"/>
    <w:rsid w:val="00D70FF8"/>
    <w:rsid w:val="00D73B2F"/>
    <w:rsid w:val="00D73F0B"/>
    <w:rsid w:val="00D75071"/>
    <w:rsid w:val="00D75746"/>
    <w:rsid w:val="00D7666B"/>
    <w:rsid w:val="00D77958"/>
    <w:rsid w:val="00D802BB"/>
    <w:rsid w:val="00D809B7"/>
    <w:rsid w:val="00D80C52"/>
    <w:rsid w:val="00D80DCB"/>
    <w:rsid w:val="00D80E3D"/>
    <w:rsid w:val="00D80FE5"/>
    <w:rsid w:val="00D8182F"/>
    <w:rsid w:val="00D81920"/>
    <w:rsid w:val="00D81AB2"/>
    <w:rsid w:val="00D827D1"/>
    <w:rsid w:val="00D838AE"/>
    <w:rsid w:val="00D83A6E"/>
    <w:rsid w:val="00D83E50"/>
    <w:rsid w:val="00D843F9"/>
    <w:rsid w:val="00D84C44"/>
    <w:rsid w:val="00D84D77"/>
    <w:rsid w:val="00D84E88"/>
    <w:rsid w:val="00D8508F"/>
    <w:rsid w:val="00D8616E"/>
    <w:rsid w:val="00D86760"/>
    <w:rsid w:val="00D86D87"/>
    <w:rsid w:val="00D87282"/>
    <w:rsid w:val="00D87C4B"/>
    <w:rsid w:val="00D87E77"/>
    <w:rsid w:val="00D90EDD"/>
    <w:rsid w:val="00D91FF5"/>
    <w:rsid w:val="00D93558"/>
    <w:rsid w:val="00D937A2"/>
    <w:rsid w:val="00D93943"/>
    <w:rsid w:val="00D95289"/>
    <w:rsid w:val="00D96417"/>
    <w:rsid w:val="00D96738"/>
    <w:rsid w:val="00D96B1A"/>
    <w:rsid w:val="00DA114D"/>
    <w:rsid w:val="00DA18CB"/>
    <w:rsid w:val="00DA1C54"/>
    <w:rsid w:val="00DA20B6"/>
    <w:rsid w:val="00DA241C"/>
    <w:rsid w:val="00DA2B47"/>
    <w:rsid w:val="00DA32C8"/>
    <w:rsid w:val="00DA3D25"/>
    <w:rsid w:val="00DA46C5"/>
    <w:rsid w:val="00DA66A5"/>
    <w:rsid w:val="00DA7710"/>
    <w:rsid w:val="00DA7D50"/>
    <w:rsid w:val="00DB09C5"/>
    <w:rsid w:val="00DB2EA8"/>
    <w:rsid w:val="00DB2ED2"/>
    <w:rsid w:val="00DB2FD9"/>
    <w:rsid w:val="00DB36FC"/>
    <w:rsid w:val="00DB3A80"/>
    <w:rsid w:val="00DB5183"/>
    <w:rsid w:val="00DB6957"/>
    <w:rsid w:val="00DB799B"/>
    <w:rsid w:val="00DB7A07"/>
    <w:rsid w:val="00DB7E90"/>
    <w:rsid w:val="00DC032A"/>
    <w:rsid w:val="00DC1F63"/>
    <w:rsid w:val="00DC2858"/>
    <w:rsid w:val="00DC3811"/>
    <w:rsid w:val="00DC44EA"/>
    <w:rsid w:val="00DC551B"/>
    <w:rsid w:val="00DC58A0"/>
    <w:rsid w:val="00DC7A7D"/>
    <w:rsid w:val="00DC7AA4"/>
    <w:rsid w:val="00DC7AD4"/>
    <w:rsid w:val="00DD0DDF"/>
    <w:rsid w:val="00DD23AC"/>
    <w:rsid w:val="00DD25CB"/>
    <w:rsid w:val="00DD2ED9"/>
    <w:rsid w:val="00DD371A"/>
    <w:rsid w:val="00DD39B5"/>
    <w:rsid w:val="00DD4CEC"/>
    <w:rsid w:val="00DD57EC"/>
    <w:rsid w:val="00DD668B"/>
    <w:rsid w:val="00DD74AF"/>
    <w:rsid w:val="00DE17D3"/>
    <w:rsid w:val="00DE18D0"/>
    <w:rsid w:val="00DE25A6"/>
    <w:rsid w:val="00DE3531"/>
    <w:rsid w:val="00DE3BDD"/>
    <w:rsid w:val="00DE465B"/>
    <w:rsid w:val="00DE5B09"/>
    <w:rsid w:val="00DE65C2"/>
    <w:rsid w:val="00DE6826"/>
    <w:rsid w:val="00DE7538"/>
    <w:rsid w:val="00DE76EE"/>
    <w:rsid w:val="00DE7DE9"/>
    <w:rsid w:val="00DF00AF"/>
    <w:rsid w:val="00DF075A"/>
    <w:rsid w:val="00DF0A81"/>
    <w:rsid w:val="00DF279E"/>
    <w:rsid w:val="00DF2AC4"/>
    <w:rsid w:val="00DF4332"/>
    <w:rsid w:val="00DF43C5"/>
    <w:rsid w:val="00DF5F03"/>
    <w:rsid w:val="00DF669C"/>
    <w:rsid w:val="00DF6B34"/>
    <w:rsid w:val="00DF7279"/>
    <w:rsid w:val="00DF7815"/>
    <w:rsid w:val="00DF7D65"/>
    <w:rsid w:val="00DF7DFC"/>
    <w:rsid w:val="00E0007E"/>
    <w:rsid w:val="00E00663"/>
    <w:rsid w:val="00E0200A"/>
    <w:rsid w:val="00E02042"/>
    <w:rsid w:val="00E0405A"/>
    <w:rsid w:val="00E041C7"/>
    <w:rsid w:val="00E056A8"/>
    <w:rsid w:val="00E06313"/>
    <w:rsid w:val="00E079D1"/>
    <w:rsid w:val="00E10C23"/>
    <w:rsid w:val="00E11589"/>
    <w:rsid w:val="00E122CA"/>
    <w:rsid w:val="00E12B69"/>
    <w:rsid w:val="00E12DBC"/>
    <w:rsid w:val="00E13DAB"/>
    <w:rsid w:val="00E1453F"/>
    <w:rsid w:val="00E157E9"/>
    <w:rsid w:val="00E159CF"/>
    <w:rsid w:val="00E15A6C"/>
    <w:rsid w:val="00E15C75"/>
    <w:rsid w:val="00E15FDD"/>
    <w:rsid w:val="00E1609A"/>
    <w:rsid w:val="00E16E48"/>
    <w:rsid w:val="00E20877"/>
    <w:rsid w:val="00E21025"/>
    <w:rsid w:val="00E21295"/>
    <w:rsid w:val="00E21900"/>
    <w:rsid w:val="00E21BC5"/>
    <w:rsid w:val="00E22999"/>
    <w:rsid w:val="00E23660"/>
    <w:rsid w:val="00E2406F"/>
    <w:rsid w:val="00E240E6"/>
    <w:rsid w:val="00E24B2E"/>
    <w:rsid w:val="00E24F77"/>
    <w:rsid w:val="00E25754"/>
    <w:rsid w:val="00E25B7A"/>
    <w:rsid w:val="00E26150"/>
    <w:rsid w:val="00E265C1"/>
    <w:rsid w:val="00E2736D"/>
    <w:rsid w:val="00E27840"/>
    <w:rsid w:val="00E27B0C"/>
    <w:rsid w:val="00E32A35"/>
    <w:rsid w:val="00E32C0E"/>
    <w:rsid w:val="00E33D81"/>
    <w:rsid w:val="00E34C8C"/>
    <w:rsid w:val="00E3711D"/>
    <w:rsid w:val="00E3771B"/>
    <w:rsid w:val="00E37A2F"/>
    <w:rsid w:val="00E37D60"/>
    <w:rsid w:val="00E37DB7"/>
    <w:rsid w:val="00E37F99"/>
    <w:rsid w:val="00E4029A"/>
    <w:rsid w:val="00E40711"/>
    <w:rsid w:val="00E41D3B"/>
    <w:rsid w:val="00E42E28"/>
    <w:rsid w:val="00E4326A"/>
    <w:rsid w:val="00E43DE0"/>
    <w:rsid w:val="00E44264"/>
    <w:rsid w:val="00E44F6C"/>
    <w:rsid w:val="00E45320"/>
    <w:rsid w:val="00E45EE8"/>
    <w:rsid w:val="00E46691"/>
    <w:rsid w:val="00E47630"/>
    <w:rsid w:val="00E514AC"/>
    <w:rsid w:val="00E51669"/>
    <w:rsid w:val="00E518D8"/>
    <w:rsid w:val="00E51E8D"/>
    <w:rsid w:val="00E52B2F"/>
    <w:rsid w:val="00E55924"/>
    <w:rsid w:val="00E55BA3"/>
    <w:rsid w:val="00E55C06"/>
    <w:rsid w:val="00E56519"/>
    <w:rsid w:val="00E56A08"/>
    <w:rsid w:val="00E57035"/>
    <w:rsid w:val="00E60021"/>
    <w:rsid w:val="00E60BD6"/>
    <w:rsid w:val="00E60D59"/>
    <w:rsid w:val="00E60E4D"/>
    <w:rsid w:val="00E60F59"/>
    <w:rsid w:val="00E619E7"/>
    <w:rsid w:val="00E61EC7"/>
    <w:rsid w:val="00E62A40"/>
    <w:rsid w:val="00E641FE"/>
    <w:rsid w:val="00E664A1"/>
    <w:rsid w:val="00E66CBA"/>
    <w:rsid w:val="00E67C30"/>
    <w:rsid w:val="00E67E2B"/>
    <w:rsid w:val="00E71016"/>
    <w:rsid w:val="00E71076"/>
    <w:rsid w:val="00E739B1"/>
    <w:rsid w:val="00E74BAB"/>
    <w:rsid w:val="00E75049"/>
    <w:rsid w:val="00E75CF4"/>
    <w:rsid w:val="00E76110"/>
    <w:rsid w:val="00E761D8"/>
    <w:rsid w:val="00E77477"/>
    <w:rsid w:val="00E778A0"/>
    <w:rsid w:val="00E807D5"/>
    <w:rsid w:val="00E813EF"/>
    <w:rsid w:val="00E82A28"/>
    <w:rsid w:val="00E830F8"/>
    <w:rsid w:val="00E834DD"/>
    <w:rsid w:val="00E860B5"/>
    <w:rsid w:val="00E8618E"/>
    <w:rsid w:val="00E86407"/>
    <w:rsid w:val="00E8766A"/>
    <w:rsid w:val="00E87ED4"/>
    <w:rsid w:val="00E907C4"/>
    <w:rsid w:val="00E90840"/>
    <w:rsid w:val="00E909D3"/>
    <w:rsid w:val="00E9100E"/>
    <w:rsid w:val="00E91E1A"/>
    <w:rsid w:val="00E93A69"/>
    <w:rsid w:val="00E95202"/>
    <w:rsid w:val="00E95BB9"/>
    <w:rsid w:val="00E95D17"/>
    <w:rsid w:val="00E97A72"/>
    <w:rsid w:val="00E97FDF"/>
    <w:rsid w:val="00EA0EE2"/>
    <w:rsid w:val="00EA12E2"/>
    <w:rsid w:val="00EA2573"/>
    <w:rsid w:val="00EA3FD0"/>
    <w:rsid w:val="00EA423F"/>
    <w:rsid w:val="00EA4792"/>
    <w:rsid w:val="00EA5814"/>
    <w:rsid w:val="00EA5C2D"/>
    <w:rsid w:val="00EA5C76"/>
    <w:rsid w:val="00EA639C"/>
    <w:rsid w:val="00EA72BF"/>
    <w:rsid w:val="00EA782A"/>
    <w:rsid w:val="00EB0B77"/>
    <w:rsid w:val="00EB1410"/>
    <w:rsid w:val="00EB14DA"/>
    <w:rsid w:val="00EB484C"/>
    <w:rsid w:val="00EB5905"/>
    <w:rsid w:val="00EB6622"/>
    <w:rsid w:val="00EB6674"/>
    <w:rsid w:val="00EB7446"/>
    <w:rsid w:val="00EC0F0D"/>
    <w:rsid w:val="00EC1F25"/>
    <w:rsid w:val="00EC3EF9"/>
    <w:rsid w:val="00EC4972"/>
    <w:rsid w:val="00EC50E7"/>
    <w:rsid w:val="00EC527E"/>
    <w:rsid w:val="00EC5731"/>
    <w:rsid w:val="00EC6749"/>
    <w:rsid w:val="00EC6DFB"/>
    <w:rsid w:val="00EC7011"/>
    <w:rsid w:val="00EC7361"/>
    <w:rsid w:val="00EC796F"/>
    <w:rsid w:val="00ED0A6F"/>
    <w:rsid w:val="00ED13F2"/>
    <w:rsid w:val="00ED14D9"/>
    <w:rsid w:val="00ED1B96"/>
    <w:rsid w:val="00ED1DC1"/>
    <w:rsid w:val="00ED28D4"/>
    <w:rsid w:val="00ED2EC5"/>
    <w:rsid w:val="00ED476D"/>
    <w:rsid w:val="00ED5F8C"/>
    <w:rsid w:val="00ED7EEC"/>
    <w:rsid w:val="00EE250A"/>
    <w:rsid w:val="00EE41CA"/>
    <w:rsid w:val="00EE5AD4"/>
    <w:rsid w:val="00EE6B74"/>
    <w:rsid w:val="00EE7273"/>
    <w:rsid w:val="00EF1FD3"/>
    <w:rsid w:val="00EF25F8"/>
    <w:rsid w:val="00EF2E21"/>
    <w:rsid w:val="00EF34C4"/>
    <w:rsid w:val="00EF3DEC"/>
    <w:rsid w:val="00EF4516"/>
    <w:rsid w:val="00EF4810"/>
    <w:rsid w:val="00EF4D4D"/>
    <w:rsid w:val="00EF59EE"/>
    <w:rsid w:val="00EF5D95"/>
    <w:rsid w:val="00EF6FA7"/>
    <w:rsid w:val="00EF765C"/>
    <w:rsid w:val="00EF7984"/>
    <w:rsid w:val="00EF7FFD"/>
    <w:rsid w:val="00F0155F"/>
    <w:rsid w:val="00F02979"/>
    <w:rsid w:val="00F03194"/>
    <w:rsid w:val="00F04D8F"/>
    <w:rsid w:val="00F0524F"/>
    <w:rsid w:val="00F05B44"/>
    <w:rsid w:val="00F06A61"/>
    <w:rsid w:val="00F06F66"/>
    <w:rsid w:val="00F11125"/>
    <w:rsid w:val="00F12507"/>
    <w:rsid w:val="00F12DC3"/>
    <w:rsid w:val="00F137D0"/>
    <w:rsid w:val="00F141E6"/>
    <w:rsid w:val="00F1446C"/>
    <w:rsid w:val="00F14C69"/>
    <w:rsid w:val="00F16B58"/>
    <w:rsid w:val="00F175D1"/>
    <w:rsid w:val="00F209E7"/>
    <w:rsid w:val="00F20A6C"/>
    <w:rsid w:val="00F222BC"/>
    <w:rsid w:val="00F22F78"/>
    <w:rsid w:val="00F232BA"/>
    <w:rsid w:val="00F239BE"/>
    <w:rsid w:val="00F25890"/>
    <w:rsid w:val="00F25A26"/>
    <w:rsid w:val="00F26228"/>
    <w:rsid w:val="00F2694B"/>
    <w:rsid w:val="00F27802"/>
    <w:rsid w:val="00F30CFA"/>
    <w:rsid w:val="00F30F39"/>
    <w:rsid w:val="00F314A2"/>
    <w:rsid w:val="00F31A01"/>
    <w:rsid w:val="00F321FA"/>
    <w:rsid w:val="00F3221D"/>
    <w:rsid w:val="00F32550"/>
    <w:rsid w:val="00F34762"/>
    <w:rsid w:val="00F34979"/>
    <w:rsid w:val="00F34F61"/>
    <w:rsid w:val="00F355C3"/>
    <w:rsid w:val="00F35663"/>
    <w:rsid w:val="00F3570B"/>
    <w:rsid w:val="00F359BF"/>
    <w:rsid w:val="00F37D10"/>
    <w:rsid w:val="00F37FAA"/>
    <w:rsid w:val="00F4020B"/>
    <w:rsid w:val="00F41029"/>
    <w:rsid w:val="00F41E34"/>
    <w:rsid w:val="00F42D9A"/>
    <w:rsid w:val="00F43252"/>
    <w:rsid w:val="00F4400C"/>
    <w:rsid w:val="00F4426B"/>
    <w:rsid w:val="00F442A9"/>
    <w:rsid w:val="00F446B6"/>
    <w:rsid w:val="00F44BEA"/>
    <w:rsid w:val="00F453C9"/>
    <w:rsid w:val="00F46B0B"/>
    <w:rsid w:val="00F474C5"/>
    <w:rsid w:val="00F47E93"/>
    <w:rsid w:val="00F5033A"/>
    <w:rsid w:val="00F509DF"/>
    <w:rsid w:val="00F50E11"/>
    <w:rsid w:val="00F50EC2"/>
    <w:rsid w:val="00F51A83"/>
    <w:rsid w:val="00F5206E"/>
    <w:rsid w:val="00F52539"/>
    <w:rsid w:val="00F531F6"/>
    <w:rsid w:val="00F53EF7"/>
    <w:rsid w:val="00F53F29"/>
    <w:rsid w:val="00F55DCD"/>
    <w:rsid w:val="00F56293"/>
    <w:rsid w:val="00F5670D"/>
    <w:rsid w:val="00F56F18"/>
    <w:rsid w:val="00F60774"/>
    <w:rsid w:val="00F61876"/>
    <w:rsid w:val="00F61DF8"/>
    <w:rsid w:val="00F62C0A"/>
    <w:rsid w:val="00F62D7D"/>
    <w:rsid w:val="00F6344B"/>
    <w:rsid w:val="00F6635A"/>
    <w:rsid w:val="00F66F5B"/>
    <w:rsid w:val="00F67ABB"/>
    <w:rsid w:val="00F7037B"/>
    <w:rsid w:val="00F705E8"/>
    <w:rsid w:val="00F71924"/>
    <w:rsid w:val="00F720B6"/>
    <w:rsid w:val="00F730A0"/>
    <w:rsid w:val="00F737C6"/>
    <w:rsid w:val="00F73CF8"/>
    <w:rsid w:val="00F7503B"/>
    <w:rsid w:val="00F76204"/>
    <w:rsid w:val="00F76245"/>
    <w:rsid w:val="00F7717A"/>
    <w:rsid w:val="00F77555"/>
    <w:rsid w:val="00F776E9"/>
    <w:rsid w:val="00F80928"/>
    <w:rsid w:val="00F80C96"/>
    <w:rsid w:val="00F80FAE"/>
    <w:rsid w:val="00F8100A"/>
    <w:rsid w:val="00F81584"/>
    <w:rsid w:val="00F83029"/>
    <w:rsid w:val="00F833F5"/>
    <w:rsid w:val="00F83C8C"/>
    <w:rsid w:val="00F843B3"/>
    <w:rsid w:val="00F85FE7"/>
    <w:rsid w:val="00F863DC"/>
    <w:rsid w:val="00F871BF"/>
    <w:rsid w:val="00F87DE9"/>
    <w:rsid w:val="00F90CB7"/>
    <w:rsid w:val="00F93798"/>
    <w:rsid w:val="00F94978"/>
    <w:rsid w:val="00F94E06"/>
    <w:rsid w:val="00F950FE"/>
    <w:rsid w:val="00F96BEF"/>
    <w:rsid w:val="00F96DF6"/>
    <w:rsid w:val="00F97215"/>
    <w:rsid w:val="00FA0577"/>
    <w:rsid w:val="00FA1789"/>
    <w:rsid w:val="00FA1B40"/>
    <w:rsid w:val="00FA22ED"/>
    <w:rsid w:val="00FA2D6A"/>
    <w:rsid w:val="00FA325D"/>
    <w:rsid w:val="00FA3324"/>
    <w:rsid w:val="00FA37DC"/>
    <w:rsid w:val="00FA44BB"/>
    <w:rsid w:val="00FA48F9"/>
    <w:rsid w:val="00FA4DAD"/>
    <w:rsid w:val="00FA54F7"/>
    <w:rsid w:val="00FA5D50"/>
    <w:rsid w:val="00FA5F02"/>
    <w:rsid w:val="00FA6BE1"/>
    <w:rsid w:val="00FB065D"/>
    <w:rsid w:val="00FB086A"/>
    <w:rsid w:val="00FB0B6A"/>
    <w:rsid w:val="00FB1666"/>
    <w:rsid w:val="00FB3229"/>
    <w:rsid w:val="00FB3774"/>
    <w:rsid w:val="00FB3EB5"/>
    <w:rsid w:val="00FB414D"/>
    <w:rsid w:val="00FB57A0"/>
    <w:rsid w:val="00FB5CB9"/>
    <w:rsid w:val="00FB60B3"/>
    <w:rsid w:val="00FB62D4"/>
    <w:rsid w:val="00FB66EF"/>
    <w:rsid w:val="00FC0996"/>
    <w:rsid w:val="00FC0AF8"/>
    <w:rsid w:val="00FC0CB2"/>
    <w:rsid w:val="00FC1633"/>
    <w:rsid w:val="00FC1AEF"/>
    <w:rsid w:val="00FC2025"/>
    <w:rsid w:val="00FC2ADB"/>
    <w:rsid w:val="00FC37D5"/>
    <w:rsid w:val="00FC3C85"/>
    <w:rsid w:val="00FC3F7B"/>
    <w:rsid w:val="00FC40A1"/>
    <w:rsid w:val="00FC45AA"/>
    <w:rsid w:val="00FC591F"/>
    <w:rsid w:val="00FC67D5"/>
    <w:rsid w:val="00FD03D3"/>
    <w:rsid w:val="00FD0D3B"/>
    <w:rsid w:val="00FD0FCF"/>
    <w:rsid w:val="00FD2E06"/>
    <w:rsid w:val="00FD2E89"/>
    <w:rsid w:val="00FD5BCD"/>
    <w:rsid w:val="00FD612B"/>
    <w:rsid w:val="00FD6858"/>
    <w:rsid w:val="00FD6881"/>
    <w:rsid w:val="00FD7994"/>
    <w:rsid w:val="00FD7A0C"/>
    <w:rsid w:val="00FE2555"/>
    <w:rsid w:val="00FE266D"/>
    <w:rsid w:val="00FE3EC1"/>
    <w:rsid w:val="00FE52BF"/>
    <w:rsid w:val="00FE646D"/>
    <w:rsid w:val="00FE6870"/>
    <w:rsid w:val="00FF0425"/>
    <w:rsid w:val="00FF0589"/>
    <w:rsid w:val="00FF0736"/>
    <w:rsid w:val="00FF0FD9"/>
    <w:rsid w:val="00FF1DB4"/>
    <w:rsid w:val="00FF209E"/>
    <w:rsid w:val="00FF241C"/>
    <w:rsid w:val="00FF2658"/>
    <w:rsid w:val="00FF266D"/>
    <w:rsid w:val="00FF27A9"/>
    <w:rsid w:val="00FF382C"/>
    <w:rsid w:val="00FF397E"/>
    <w:rsid w:val="00FF4959"/>
    <w:rsid w:val="00FF49B6"/>
    <w:rsid w:val="00FF4B35"/>
    <w:rsid w:val="00FF4F9D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CC1D829-675A-4C3B-874F-EEDD3C99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36FE1"/>
    <w:pPr>
      <w:overflowPunct w:val="0"/>
      <w:autoSpaceDE w:val="0"/>
      <w:autoSpaceDN w:val="0"/>
      <w:adjustRightInd w:val="0"/>
      <w:spacing w:beforeLines="50" w:before="50"/>
      <w:ind w:firstLineChars="200" w:firstLine="200"/>
      <w:textAlignment w:val="baseline"/>
    </w:pPr>
    <w:rPr>
      <w:rFonts w:ascii="Arial" w:hAnsi="Arial"/>
      <w:sz w:val="21"/>
      <w:lang w:eastAsia="en-US"/>
    </w:rPr>
  </w:style>
  <w:style w:type="paragraph" w:styleId="1">
    <w:name w:val="heading 1"/>
    <w:aliases w:val="Attribute Heading 1,H1,Level 1 Head,PIM 1,Section Head,h1,l1,1"/>
    <w:basedOn w:val="a0"/>
    <w:next w:val="a0"/>
    <w:qFormat/>
    <w:rsid w:val="00C36FE1"/>
    <w:pPr>
      <w:keepNext/>
      <w:keepLines/>
      <w:pageBreakBefore/>
      <w:numPr>
        <w:numId w:val="2"/>
      </w:numPr>
      <w:pBdr>
        <w:top w:val="single" w:sz="18" w:space="1" w:color="auto"/>
      </w:pBdr>
      <w:spacing w:after="120"/>
      <w:ind w:firstLineChars="0" w:firstLine="0"/>
      <w:outlineLvl w:val="0"/>
    </w:pPr>
    <w:rPr>
      <w:b/>
      <w:kern w:val="28"/>
      <w:sz w:val="36"/>
    </w:rPr>
  </w:style>
  <w:style w:type="paragraph" w:styleId="2">
    <w:name w:val="heading 2"/>
    <w:aliases w:val="Heading 2 Hidden,Heading 2 CCBS,Titre3,H2,Level 2 Head,heading 2,PIM2,2nd level,h2,2,Header 2,l2,Titre2,Head 2,2.标题 2,HD2,Fab-2,sect 1.2,H21,sect 1.21,H22,sect 1.22,H211,sect 1.211,H23,sect 1.23,H212,sect 1.212,DO NOT USE_h2,chn,第一章 标题 2,ISO1"/>
    <w:basedOn w:val="a0"/>
    <w:next w:val="a0"/>
    <w:link w:val="2Char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firstLineChars="0" w:firstLine="0"/>
      <w:outlineLvl w:val="1"/>
    </w:pPr>
    <w:rPr>
      <w:b/>
      <w:sz w:val="28"/>
    </w:rPr>
  </w:style>
  <w:style w:type="paragraph" w:styleId="3">
    <w:name w:val="heading 3"/>
    <w:aliases w:val="Topic Sub Heading,Level 3 Head,H3,Heading 3 - old,level_3,PIM 3,h3,3rd level,3,sect1.2.3,prop3,3heading,heading 3,Heading 31,Bold Head,bh Char,Level 3 Head Char,H3 Char,Heading 3 - old Char,level_3 Char,PIM 3 Char,h3 Char,3rd level Char,3 Char"/>
    <w:basedOn w:val="a0"/>
    <w:next w:val="a0"/>
    <w:link w:val="3Char"/>
    <w:qFormat/>
    <w:pPr>
      <w:keepNext/>
      <w:numPr>
        <w:ilvl w:val="2"/>
        <w:numId w:val="2"/>
      </w:numPr>
      <w:spacing w:before="425" w:after="113"/>
      <w:ind w:firstLineChars="0" w:firstLine="0"/>
      <w:outlineLvl w:val="2"/>
    </w:pPr>
    <w:rPr>
      <w:b/>
      <w:i/>
      <w:sz w:val="28"/>
    </w:rPr>
  </w:style>
  <w:style w:type="paragraph" w:styleId="4">
    <w:name w:val="heading 4"/>
    <w:basedOn w:val="a0"/>
    <w:next w:val="a0"/>
    <w:qFormat/>
    <w:pPr>
      <w:keepNext/>
      <w:numPr>
        <w:ilvl w:val="3"/>
        <w:numId w:val="2"/>
      </w:numPr>
      <w:spacing w:before="240" w:after="60"/>
      <w:ind w:firstLineChars="0" w:firstLine="0"/>
      <w:outlineLvl w:val="3"/>
    </w:pPr>
    <w:rPr>
      <w:b/>
      <w:iCs/>
      <w:sz w:val="24"/>
    </w:rPr>
  </w:style>
  <w:style w:type="paragraph" w:styleId="5">
    <w:name w:val="heading 5"/>
    <w:basedOn w:val="a0"/>
    <w:next w:val="a0"/>
    <w:qFormat/>
    <w:pPr>
      <w:numPr>
        <w:ilvl w:val="4"/>
        <w:numId w:val="2"/>
      </w:numPr>
      <w:spacing w:before="240" w:after="60"/>
      <w:ind w:firstLineChars="0" w:firstLine="0"/>
      <w:outlineLvl w:val="4"/>
    </w:pPr>
    <w:rPr>
      <w:sz w:val="22"/>
      <w:lang w:val="da-DK"/>
    </w:rPr>
  </w:style>
  <w:style w:type="paragraph" w:styleId="6">
    <w:name w:val="heading 6"/>
    <w:basedOn w:val="a0"/>
    <w:next w:val="a0"/>
    <w:qFormat/>
    <w:pPr>
      <w:numPr>
        <w:ilvl w:val="5"/>
        <w:numId w:val="2"/>
      </w:numPr>
      <w:spacing w:before="240" w:after="60"/>
      <w:ind w:firstLineChars="0" w:firstLine="0"/>
      <w:outlineLvl w:val="5"/>
    </w:pPr>
    <w:rPr>
      <w:i/>
      <w:sz w:val="22"/>
      <w:lang w:val="da-DK"/>
    </w:rPr>
  </w:style>
  <w:style w:type="paragraph" w:styleId="7">
    <w:name w:val="heading 7"/>
    <w:basedOn w:val="a0"/>
    <w:next w:val="a0"/>
    <w:qFormat/>
    <w:pPr>
      <w:numPr>
        <w:ilvl w:val="6"/>
        <w:numId w:val="2"/>
      </w:numPr>
      <w:spacing w:before="240" w:after="60"/>
      <w:ind w:firstLineChars="0" w:firstLine="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2"/>
      </w:numPr>
      <w:spacing w:before="240" w:after="60"/>
      <w:ind w:firstLineChars="0" w:firstLine="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2"/>
      </w:numPr>
      <w:spacing w:before="240" w:after="60"/>
      <w:ind w:firstLineChars="0" w:firstLine="0"/>
      <w:outlineLvl w:val="8"/>
    </w:pPr>
    <w:rPr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3" w:color="auto"/>
      </w:pBdr>
      <w:tabs>
        <w:tab w:val="center" w:pos="4678"/>
      </w:tabs>
    </w:pPr>
  </w:style>
  <w:style w:type="paragraph" w:styleId="a5">
    <w:name w:val="footer"/>
    <w:basedOn w:val="a0"/>
    <w:link w:val="Char"/>
    <w:pPr>
      <w:pBdr>
        <w:top w:val="single" w:sz="6" w:space="1" w:color="auto"/>
      </w:pBdr>
      <w:tabs>
        <w:tab w:val="left" w:pos="1276"/>
        <w:tab w:val="right" w:pos="9356"/>
      </w:tabs>
    </w:pPr>
    <w:rPr>
      <w:sz w:val="16"/>
    </w:rPr>
  </w:style>
  <w:style w:type="character" w:styleId="a6">
    <w:name w:val="page number"/>
    <w:basedOn w:val="a1"/>
  </w:style>
  <w:style w:type="paragraph" w:styleId="10">
    <w:name w:val="toc 1"/>
    <w:basedOn w:val="a0"/>
    <w:next w:val="a0"/>
    <w:uiPriority w:val="39"/>
    <w:qFormat/>
    <w:pPr>
      <w:tabs>
        <w:tab w:val="right" w:leader="dot" w:pos="9355"/>
      </w:tabs>
    </w:pPr>
    <w:rPr>
      <w:sz w:val="24"/>
    </w:rPr>
  </w:style>
  <w:style w:type="paragraph" w:styleId="a7">
    <w:name w:val="Body Text"/>
    <w:basedOn w:val="a0"/>
    <w:pPr>
      <w:spacing w:after="215"/>
    </w:pPr>
  </w:style>
  <w:style w:type="paragraph" w:styleId="a8">
    <w:name w:val="Body Text Indent"/>
    <w:basedOn w:val="a0"/>
    <w:next w:val="a7"/>
    <w:pPr>
      <w:ind w:left="283"/>
    </w:pPr>
    <w:rPr>
      <w:i/>
      <w:color w:val="0000FF"/>
    </w:rPr>
  </w:style>
  <w:style w:type="paragraph" w:customStyle="1" w:styleId="TableText">
    <w:name w:val="Table Text"/>
    <w:basedOn w:val="a7"/>
    <w:pPr>
      <w:spacing w:after="0"/>
      <w:ind w:left="28" w:right="28"/>
    </w:pPr>
  </w:style>
  <w:style w:type="paragraph" w:styleId="a9">
    <w:name w:val="Title"/>
    <w:basedOn w:val="a0"/>
    <w:qFormat/>
    <w:pPr>
      <w:spacing w:before="240" w:after="60"/>
      <w:jc w:val="right"/>
    </w:pPr>
    <w:rPr>
      <w:b/>
      <w:kern w:val="28"/>
      <w:sz w:val="28"/>
    </w:rPr>
  </w:style>
  <w:style w:type="paragraph" w:styleId="aa">
    <w:name w:val="Subtitle"/>
    <w:basedOn w:val="a0"/>
    <w:qFormat/>
    <w:pPr>
      <w:spacing w:after="60"/>
      <w:jc w:val="right"/>
    </w:pPr>
    <w:rPr>
      <w:i/>
      <w:sz w:val="24"/>
    </w:rPr>
  </w:style>
  <w:style w:type="paragraph" w:styleId="20">
    <w:name w:val="toc 2"/>
    <w:basedOn w:val="a0"/>
    <w:next w:val="a0"/>
    <w:uiPriority w:val="39"/>
    <w:qFormat/>
    <w:pPr>
      <w:tabs>
        <w:tab w:val="right" w:leader="dot" w:pos="9355"/>
      </w:tabs>
      <w:ind w:left="200"/>
    </w:pPr>
  </w:style>
  <w:style w:type="paragraph" w:styleId="30">
    <w:name w:val="toc 3"/>
    <w:basedOn w:val="a0"/>
    <w:next w:val="a0"/>
    <w:uiPriority w:val="39"/>
    <w:qFormat/>
    <w:pPr>
      <w:tabs>
        <w:tab w:val="right" w:leader="dot" w:pos="9355"/>
      </w:tabs>
      <w:ind w:left="400"/>
    </w:pPr>
  </w:style>
  <w:style w:type="paragraph" w:styleId="40">
    <w:name w:val="toc 4"/>
    <w:basedOn w:val="a0"/>
    <w:next w:val="a0"/>
    <w:semiHidden/>
    <w:pPr>
      <w:tabs>
        <w:tab w:val="right" w:leader="dot" w:pos="9355"/>
      </w:tabs>
      <w:ind w:left="600"/>
    </w:pPr>
  </w:style>
  <w:style w:type="paragraph" w:styleId="50">
    <w:name w:val="toc 5"/>
    <w:basedOn w:val="a0"/>
    <w:next w:val="a0"/>
    <w:semiHidden/>
    <w:pPr>
      <w:tabs>
        <w:tab w:val="right" w:leader="dot" w:pos="9355"/>
      </w:tabs>
      <w:ind w:left="800"/>
    </w:pPr>
  </w:style>
  <w:style w:type="paragraph" w:styleId="60">
    <w:name w:val="toc 6"/>
    <w:basedOn w:val="a0"/>
    <w:next w:val="a0"/>
    <w:semiHidden/>
    <w:pPr>
      <w:tabs>
        <w:tab w:val="right" w:leader="dot" w:pos="9355"/>
      </w:tabs>
      <w:ind w:left="1000"/>
    </w:pPr>
  </w:style>
  <w:style w:type="paragraph" w:styleId="70">
    <w:name w:val="toc 7"/>
    <w:basedOn w:val="a0"/>
    <w:next w:val="a0"/>
    <w:semiHidden/>
    <w:pPr>
      <w:tabs>
        <w:tab w:val="right" w:leader="dot" w:pos="9355"/>
      </w:tabs>
      <w:ind w:left="1200"/>
    </w:pPr>
  </w:style>
  <w:style w:type="paragraph" w:styleId="80">
    <w:name w:val="toc 8"/>
    <w:basedOn w:val="a0"/>
    <w:next w:val="a0"/>
    <w:semiHidden/>
    <w:pPr>
      <w:tabs>
        <w:tab w:val="right" w:leader="dot" w:pos="9355"/>
      </w:tabs>
      <w:ind w:left="1400"/>
    </w:pPr>
  </w:style>
  <w:style w:type="paragraph" w:styleId="90">
    <w:name w:val="toc 9"/>
    <w:basedOn w:val="a0"/>
    <w:next w:val="a0"/>
    <w:semiHidden/>
    <w:pPr>
      <w:tabs>
        <w:tab w:val="right" w:leader="dot" w:pos="9355"/>
      </w:tabs>
      <w:ind w:left="1600"/>
    </w:pPr>
  </w:style>
  <w:style w:type="paragraph" w:customStyle="1" w:styleId="TableHeader">
    <w:name w:val="Table Header"/>
    <w:basedOn w:val="TableText"/>
    <w:pPr>
      <w:jc w:val="center"/>
    </w:pPr>
    <w:rPr>
      <w:b/>
      <w:bCs/>
    </w:rPr>
  </w:style>
  <w:style w:type="paragraph" w:customStyle="1" w:styleId="SubFooter">
    <w:name w:val="SubFooter"/>
    <w:basedOn w:val="a5"/>
    <w:pPr>
      <w:pBdr>
        <w:top w:val="none" w:sz="0" w:space="0" w:color="auto"/>
      </w:pBdr>
    </w:pPr>
    <w:rPr>
      <w:sz w:val="12"/>
    </w:rPr>
  </w:style>
  <w:style w:type="paragraph" w:customStyle="1" w:styleId="HeadingA">
    <w:name w:val="Heading A"/>
    <w:basedOn w:val="1"/>
    <w:pPr>
      <w:outlineLvl w:val="9"/>
    </w:pPr>
  </w:style>
  <w:style w:type="paragraph" w:customStyle="1" w:styleId="HeadingB">
    <w:name w:val="Heading B"/>
    <w:basedOn w:val="2"/>
    <w:pPr>
      <w:outlineLvl w:val="9"/>
    </w:pPr>
  </w:style>
  <w:style w:type="paragraph" w:customStyle="1" w:styleId="HeadingC">
    <w:name w:val="Heading C"/>
    <w:basedOn w:val="3"/>
    <w:pPr>
      <w:outlineLvl w:val="9"/>
    </w:pPr>
  </w:style>
  <w:style w:type="paragraph" w:customStyle="1" w:styleId="Editorscomments">
    <w:name w:val="Editor's comments"/>
    <w:basedOn w:val="a0"/>
    <w:rPr>
      <w:b/>
      <w:bCs/>
      <w:color w:val="FF0000"/>
    </w:rPr>
  </w:style>
  <w:style w:type="paragraph" w:customStyle="1" w:styleId="Readerscomments">
    <w:name w:val="Reader's comments"/>
    <w:basedOn w:val="a0"/>
    <w:rPr>
      <w:i/>
      <w:iCs/>
      <w:color w:val="CC00CC"/>
    </w:rPr>
  </w:style>
  <w:style w:type="paragraph" w:customStyle="1" w:styleId="11">
    <w:name w:val="列表1"/>
    <w:basedOn w:val="ab"/>
    <w:rsid w:val="00863063"/>
    <w:pPr>
      <w:widowControl w:val="0"/>
      <w:tabs>
        <w:tab w:val="left" w:pos="1120"/>
      </w:tabs>
      <w:overflowPunct/>
      <w:autoSpaceDE/>
      <w:autoSpaceDN/>
      <w:adjustRightInd/>
      <w:spacing w:line="300" w:lineRule="auto"/>
      <w:ind w:left="0" w:firstLineChars="0" w:firstLine="0"/>
      <w:jc w:val="center"/>
      <w:textAlignment w:val="auto"/>
      <w:outlineLvl w:val="0"/>
    </w:pPr>
    <w:rPr>
      <w:rFonts w:ascii="黑体" w:eastAsia="黑体" w:hAnsi="Times New Roman"/>
      <w:kern w:val="2"/>
      <w:sz w:val="32"/>
      <w:szCs w:val="32"/>
      <w:lang w:eastAsia="zh-CN"/>
    </w:rPr>
  </w:style>
  <w:style w:type="paragraph" w:customStyle="1" w:styleId="CharCharCharCharChar1CharChar1">
    <w:name w:val="Char Char Char Char Char1 Char Char1"/>
    <w:basedOn w:val="a0"/>
    <w:autoRedefine/>
    <w:rsid w:val="00863063"/>
    <w:pPr>
      <w:overflowPunct/>
      <w:autoSpaceDE/>
      <w:autoSpaceDN/>
      <w:adjustRightInd/>
      <w:spacing w:after="160" w:line="240" w:lineRule="exact"/>
      <w:ind w:firstLine="106"/>
      <w:jc w:val="center"/>
      <w:textAlignment w:val="auto"/>
    </w:pPr>
    <w:rPr>
      <w:rFonts w:eastAsia="黑体"/>
      <w:szCs w:val="32"/>
    </w:rPr>
  </w:style>
  <w:style w:type="paragraph" w:styleId="ab">
    <w:name w:val="List"/>
    <w:basedOn w:val="a0"/>
    <w:rsid w:val="00863063"/>
    <w:pPr>
      <w:ind w:left="200" w:hangingChars="200" w:hanging="200"/>
    </w:pPr>
  </w:style>
  <w:style w:type="paragraph" w:styleId="ac">
    <w:name w:val="Document Map"/>
    <w:basedOn w:val="a0"/>
    <w:semiHidden/>
    <w:rsid w:val="000F6B25"/>
    <w:pPr>
      <w:shd w:val="clear" w:color="auto" w:fill="000080"/>
    </w:pPr>
  </w:style>
  <w:style w:type="paragraph" w:customStyle="1" w:styleId="CharCharCharCharChar">
    <w:name w:val="Char Char Char Char Char"/>
    <w:basedOn w:val="a0"/>
    <w:autoRedefine/>
    <w:rsid w:val="00F80FAE"/>
    <w:pPr>
      <w:widowControl w:val="0"/>
      <w:overflowPunct/>
      <w:autoSpaceDE/>
      <w:autoSpaceDN/>
      <w:adjustRightInd/>
      <w:jc w:val="both"/>
      <w:textAlignment w:val="auto"/>
    </w:pPr>
    <w:rPr>
      <w:rFonts w:ascii="Tahoma" w:hAnsi="Tahoma"/>
      <w:kern w:val="2"/>
      <w:sz w:val="24"/>
      <w:szCs w:val="24"/>
      <w:lang w:eastAsia="zh-CN"/>
    </w:rPr>
  </w:style>
  <w:style w:type="paragraph" w:styleId="ad">
    <w:name w:val="Balloon Text"/>
    <w:basedOn w:val="a0"/>
    <w:semiHidden/>
    <w:rsid w:val="00F80FAE"/>
    <w:rPr>
      <w:sz w:val="18"/>
      <w:szCs w:val="18"/>
    </w:rPr>
  </w:style>
  <w:style w:type="paragraph" w:customStyle="1" w:styleId="CharCharCharCharCharCharCharCharCharCharCharCharCharCharCharCharChar">
    <w:name w:val="Char Char Char Char Char Char Char Char Char Char 字元 Char Char 字元 Char Char 字元 Char Char Char"/>
    <w:basedOn w:val="a0"/>
    <w:autoRedefine/>
    <w:rsid w:val="008A7900"/>
    <w:pPr>
      <w:widowControl w:val="0"/>
      <w:overflowPunct/>
      <w:autoSpaceDE/>
      <w:autoSpaceDN/>
      <w:adjustRightInd/>
      <w:jc w:val="both"/>
      <w:textAlignment w:val="auto"/>
    </w:pPr>
    <w:rPr>
      <w:rFonts w:ascii="Tahoma" w:hAnsi="Tahoma"/>
      <w:kern w:val="2"/>
      <w:sz w:val="24"/>
      <w:szCs w:val="24"/>
      <w:lang w:eastAsia="zh-CN"/>
    </w:rPr>
  </w:style>
  <w:style w:type="paragraph" w:customStyle="1" w:styleId="ae">
    <w:name w:val="正文 缩进"/>
    <w:basedOn w:val="a0"/>
    <w:rsid w:val="00682FA4"/>
    <w:pPr>
      <w:widowControl w:val="0"/>
      <w:overflowPunct/>
      <w:autoSpaceDE/>
      <w:autoSpaceDN/>
      <w:adjustRightInd/>
      <w:snapToGrid w:val="0"/>
      <w:spacing w:line="300" w:lineRule="auto"/>
      <w:ind w:firstLine="560"/>
      <w:jc w:val="both"/>
      <w:textAlignment w:val="auto"/>
    </w:pPr>
    <w:rPr>
      <w:rFonts w:ascii="Times New Roman" w:hAnsi="Times New Roman" w:cs="宋体"/>
      <w:kern w:val="2"/>
      <w:sz w:val="24"/>
      <w:lang w:eastAsia="zh-CN"/>
    </w:rPr>
  </w:style>
  <w:style w:type="paragraph" w:customStyle="1" w:styleId="Bullet">
    <w:name w:val="Bullet"/>
    <w:basedOn w:val="a0"/>
    <w:autoRedefine/>
    <w:rsid w:val="00682FA4"/>
    <w:pPr>
      <w:numPr>
        <w:numId w:val="3"/>
      </w:numPr>
      <w:tabs>
        <w:tab w:val="clear" w:pos="425"/>
        <w:tab w:val="num" w:pos="300"/>
      </w:tabs>
      <w:overflowPunct/>
      <w:autoSpaceDE/>
      <w:autoSpaceDN/>
      <w:adjustRightInd/>
      <w:spacing w:line="360" w:lineRule="exact"/>
      <w:ind w:leftChars="-30" w:left="294" w:hanging="357"/>
      <w:textAlignment w:val="auto"/>
    </w:pPr>
    <w:rPr>
      <w:rFonts w:ascii="Times New Roman" w:hAnsi="Times New Roman"/>
      <w:noProof/>
      <w:sz w:val="24"/>
      <w:szCs w:val="24"/>
      <w:lang w:eastAsia="zh-CN"/>
    </w:rPr>
  </w:style>
  <w:style w:type="paragraph" w:customStyle="1" w:styleId="TableNormal1">
    <w:name w:val="Table Normal1"/>
    <w:basedOn w:val="a0"/>
    <w:rsid w:val="00682FA4"/>
    <w:pPr>
      <w:overflowPunct/>
      <w:autoSpaceDE/>
      <w:autoSpaceDN/>
      <w:adjustRightInd/>
      <w:spacing w:before="60" w:after="60"/>
      <w:textAlignment w:val="auto"/>
    </w:pPr>
    <w:rPr>
      <w:rFonts w:eastAsia="Times New Roman" w:cs="Arial"/>
      <w:sz w:val="18"/>
      <w:szCs w:val="18"/>
      <w:lang w:eastAsia="zh-CN"/>
    </w:rPr>
  </w:style>
  <w:style w:type="paragraph" w:customStyle="1" w:styleId="TableList11">
    <w:name w:val="Table List 11"/>
    <w:basedOn w:val="a"/>
    <w:rsid w:val="00682FA4"/>
    <w:pPr>
      <w:numPr>
        <w:numId w:val="0"/>
      </w:numPr>
      <w:tabs>
        <w:tab w:val="num" w:pos="360"/>
      </w:tabs>
      <w:overflowPunct/>
      <w:autoSpaceDE/>
      <w:autoSpaceDN/>
      <w:adjustRightInd/>
      <w:spacing w:before="40" w:after="60"/>
      <w:ind w:left="283" w:hanging="360"/>
      <w:jc w:val="both"/>
      <w:textAlignment w:val="auto"/>
    </w:pPr>
    <w:rPr>
      <w:rFonts w:eastAsia="Times New Roman" w:cs="Arial"/>
      <w:sz w:val="18"/>
      <w:szCs w:val="18"/>
      <w:lang w:eastAsia="zh-CN"/>
    </w:rPr>
  </w:style>
  <w:style w:type="paragraph" w:styleId="a">
    <w:name w:val="List Bullet"/>
    <w:basedOn w:val="a0"/>
    <w:autoRedefine/>
    <w:rsid w:val="00682FA4"/>
    <w:pPr>
      <w:numPr>
        <w:numId w:val="1"/>
      </w:numPr>
    </w:pPr>
  </w:style>
  <w:style w:type="paragraph" w:customStyle="1" w:styleId="DefaultText">
    <w:name w:val="Default Text"/>
    <w:basedOn w:val="a0"/>
    <w:rsid w:val="00487694"/>
    <w:pPr>
      <w:widowControl w:val="0"/>
      <w:overflowPunct/>
      <w:textAlignment w:val="auto"/>
    </w:pPr>
    <w:rPr>
      <w:rFonts w:ascii="Times New Roman" w:hAnsi="Times New Roman"/>
      <w:sz w:val="24"/>
      <w:szCs w:val="24"/>
      <w:lang w:eastAsia="zh-CN"/>
    </w:rPr>
  </w:style>
  <w:style w:type="table" w:styleId="af">
    <w:name w:val="Table Grid"/>
    <w:basedOn w:val="a2"/>
    <w:rsid w:val="003B7134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正文1"/>
    <w:aliases w:val="Plain Text"/>
    <w:basedOn w:val="a0"/>
    <w:rsid w:val="003B7134"/>
    <w:pPr>
      <w:spacing w:before="60" w:after="60"/>
    </w:pPr>
    <w:rPr>
      <w:rFonts w:eastAsia="PMingLiU" w:cs="Angsana New"/>
      <w:color w:val="000000"/>
      <w:lang w:eastAsia="zh-TW" w:bidi="th-TH"/>
    </w:rPr>
  </w:style>
  <w:style w:type="paragraph" w:customStyle="1" w:styleId="Char1">
    <w:name w:val="Char1"/>
    <w:basedOn w:val="a0"/>
    <w:autoRedefine/>
    <w:rsid w:val="005C599E"/>
    <w:pPr>
      <w:widowControl w:val="0"/>
      <w:overflowPunct/>
      <w:autoSpaceDE/>
      <w:autoSpaceDN/>
      <w:adjustRightInd/>
      <w:jc w:val="both"/>
      <w:textAlignment w:val="auto"/>
    </w:pPr>
    <w:rPr>
      <w:rFonts w:ascii="Tahoma" w:hAnsi="Tahoma"/>
      <w:kern w:val="2"/>
      <w:sz w:val="24"/>
      <w:szCs w:val="24"/>
      <w:lang w:eastAsia="zh-CN"/>
    </w:rPr>
  </w:style>
  <w:style w:type="paragraph" w:customStyle="1" w:styleId="CellBullet">
    <w:name w:val="Cell Bullet"/>
    <w:basedOn w:val="CellText"/>
    <w:rsid w:val="00681FF8"/>
    <w:pPr>
      <w:numPr>
        <w:numId w:val="4"/>
      </w:numPr>
    </w:pPr>
  </w:style>
  <w:style w:type="paragraph" w:customStyle="1" w:styleId="CellText">
    <w:name w:val="Cell Text"/>
    <w:rsid w:val="00681FF8"/>
    <w:pPr>
      <w:spacing w:before="60" w:after="60"/>
    </w:pPr>
    <w:rPr>
      <w:rFonts w:ascii="Arial" w:hAnsi="Arial"/>
      <w:lang w:val="en-AU" w:eastAsia="en-US"/>
    </w:rPr>
  </w:style>
  <w:style w:type="paragraph" w:customStyle="1" w:styleId="CellHeading">
    <w:name w:val="Cell Heading"/>
    <w:basedOn w:val="CellText"/>
    <w:next w:val="CellText"/>
    <w:rsid w:val="00681FF8"/>
    <w:rPr>
      <w:b/>
    </w:rPr>
  </w:style>
  <w:style w:type="character" w:customStyle="1" w:styleId="LinkText">
    <w:name w:val="Link Text"/>
    <w:rsid w:val="00D51CBA"/>
    <w:rPr>
      <w:rFonts w:ascii="Arial" w:hAnsi="Arial"/>
      <w:color w:val="0000FF"/>
      <w:sz w:val="20"/>
      <w:u w:val="single"/>
    </w:rPr>
  </w:style>
  <w:style w:type="paragraph" w:customStyle="1" w:styleId="Blocklabel">
    <w:name w:val="Block label"/>
    <w:aliases w:val="Block Label,lbl"/>
    <w:basedOn w:val="a0"/>
    <w:rsid w:val="008C6C87"/>
    <w:pPr>
      <w:overflowPunct/>
      <w:autoSpaceDE/>
      <w:autoSpaceDN/>
      <w:adjustRightInd/>
      <w:textAlignment w:val="auto"/>
    </w:pPr>
    <w:rPr>
      <w:rFonts w:ascii="Helvetica" w:hAnsi="Helvetica"/>
      <w:b/>
      <w:lang w:eastAsia="zh-CN"/>
    </w:rPr>
  </w:style>
  <w:style w:type="paragraph" w:customStyle="1" w:styleId="CharCharCharCharChar1CharChar">
    <w:name w:val="Char Char Char Char Char1 Char Char"/>
    <w:basedOn w:val="a0"/>
    <w:autoRedefine/>
    <w:rsid w:val="00F37D10"/>
    <w:pPr>
      <w:overflowPunct/>
      <w:autoSpaceDE/>
      <w:autoSpaceDN/>
      <w:adjustRightInd/>
      <w:spacing w:after="160" w:line="240" w:lineRule="exact"/>
      <w:ind w:firstLine="106"/>
      <w:jc w:val="center"/>
      <w:textAlignment w:val="auto"/>
    </w:pPr>
    <w:rPr>
      <w:rFonts w:eastAsia="黑体"/>
      <w:szCs w:val="32"/>
    </w:rPr>
  </w:style>
  <w:style w:type="character" w:styleId="af0">
    <w:name w:val="annotation reference"/>
    <w:semiHidden/>
    <w:rsid w:val="00FC1633"/>
    <w:rPr>
      <w:sz w:val="16"/>
      <w:szCs w:val="16"/>
    </w:rPr>
  </w:style>
  <w:style w:type="paragraph" w:styleId="af1">
    <w:name w:val="annotation text"/>
    <w:basedOn w:val="a0"/>
    <w:semiHidden/>
    <w:rsid w:val="00FC1633"/>
  </w:style>
  <w:style w:type="paragraph" w:styleId="af2">
    <w:name w:val="annotation subject"/>
    <w:basedOn w:val="af1"/>
    <w:next w:val="af1"/>
    <w:semiHidden/>
    <w:rsid w:val="00FC1633"/>
    <w:rPr>
      <w:b/>
      <w:bCs/>
    </w:rPr>
  </w:style>
  <w:style w:type="paragraph" w:customStyle="1" w:styleId="CharCharCharCharChar1CharChar1CharCharChar">
    <w:name w:val="Char Char Char Char Char1 Char Char1 Char Char Char"/>
    <w:basedOn w:val="a0"/>
    <w:autoRedefine/>
    <w:rsid w:val="00887165"/>
    <w:pPr>
      <w:overflowPunct/>
      <w:autoSpaceDE/>
      <w:autoSpaceDN/>
      <w:adjustRightInd/>
      <w:spacing w:after="160" w:line="240" w:lineRule="exact"/>
      <w:ind w:firstLine="106"/>
      <w:jc w:val="center"/>
      <w:textAlignment w:val="auto"/>
    </w:pPr>
    <w:rPr>
      <w:rFonts w:eastAsia="黑体"/>
      <w:szCs w:val="32"/>
    </w:rPr>
  </w:style>
  <w:style w:type="paragraph" w:customStyle="1" w:styleId="CharCharCharCharChar1CharChar1CharCharCharChar">
    <w:name w:val="Char Char Char Char Char1 Char Char1 Char Char Char Char (文字) (文字)"/>
    <w:basedOn w:val="a0"/>
    <w:autoRedefine/>
    <w:rsid w:val="004A6284"/>
    <w:pPr>
      <w:overflowPunct/>
      <w:autoSpaceDE/>
      <w:autoSpaceDN/>
      <w:adjustRightInd/>
      <w:spacing w:after="160" w:line="240" w:lineRule="exact"/>
      <w:ind w:firstLine="106"/>
      <w:jc w:val="center"/>
      <w:textAlignment w:val="auto"/>
    </w:pPr>
    <w:rPr>
      <w:rFonts w:eastAsia="黑体"/>
      <w:szCs w:val="32"/>
    </w:rPr>
  </w:style>
  <w:style w:type="paragraph" w:customStyle="1" w:styleId="TableText1">
    <w:name w:val="Table Text:1"/>
    <w:basedOn w:val="a0"/>
    <w:rsid w:val="00C726D3"/>
    <w:pPr>
      <w:jc w:val="right"/>
    </w:pPr>
    <w:rPr>
      <w:rFonts w:eastAsia="Times New Roman"/>
      <w:color w:val="000000"/>
      <w:sz w:val="18"/>
      <w:highlight w:val="white"/>
    </w:rPr>
  </w:style>
  <w:style w:type="character" w:customStyle="1" w:styleId="Char">
    <w:name w:val="页脚 Char"/>
    <w:link w:val="a5"/>
    <w:rsid w:val="00132A37"/>
    <w:rPr>
      <w:rFonts w:ascii="Arial" w:hAnsi="Arial"/>
      <w:sz w:val="16"/>
      <w:lang w:eastAsia="en-US"/>
    </w:rPr>
  </w:style>
  <w:style w:type="paragraph" w:customStyle="1" w:styleId="body1">
    <w:name w:val="body 1"/>
    <w:basedOn w:val="a0"/>
    <w:rsid w:val="00132A37"/>
    <w:pPr>
      <w:keepLines/>
      <w:spacing w:before="120"/>
      <w:ind w:left="567"/>
    </w:pPr>
    <w:rPr>
      <w:rFonts w:ascii="Times New Roman" w:hAnsi="Times New Roman"/>
    </w:rPr>
  </w:style>
  <w:style w:type="paragraph" w:customStyle="1" w:styleId="Controlsheettext">
    <w:name w:val="Control sheet text"/>
    <w:basedOn w:val="a0"/>
    <w:rsid w:val="00132A37"/>
    <w:pPr>
      <w:tabs>
        <w:tab w:val="left" w:pos="2835"/>
      </w:tabs>
      <w:ind w:left="2835" w:hanging="2835"/>
    </w:pPr>
    <w:rPr>
      <w:rFonts w:ascii="Times New Roman" w:hAnsi="Times New Roman"/>
      <w:b/>
      <w:sz w:val="24"/>
    </w:rPr>
  </w:style>
  <w:style w:type="paragraph" w:customStyle="1" w:styleId="Endofdoc">
    <w:name w:val="Endofdoc"/>
    <w:basedOn w:val="a0"/>
    <w:rsid w:val="00132A37"/>
    <w:pPr>
      <w:pBdr>
        <w:top w:val="single" w:sz="6" w:space="1" w:color="auto"/>
        <w:bottom w:val="single" w:sz="6" w:space="1" w:color="auto"/>
      </w:pBdr>
      <w:spacing w:before="120" w:after="60"/>
      <w:jc w:val="center"/>
    </w:pPr>
    <w:rPr>
      <w:rFonts w:ascii="Times New Roman" w:hAnsi="Times New Roman"/>
      <w:sz w:val="22"/>
    </w:rPr>
  </w:style>
  <w:style w:type="paragraph" w:styleId="af3">
    <w:name w:val="List Paragraph"/>
    <w:basedOn w:val="a0"/>
    <w:link w:val="Char0"/>
    <w:uiPriority w:val="34"/>
    <w:qFormat/>
    <w:rsid w:val="001A3E75"/>
    <w:pPr>
      <w:overflowPunct/>
      <w:autoSpaceDE/>
      <w:autoSpaceDN/>
      <w:adjustRightInd/>
      <w:spacing w:line="360" w:lineRule="auto"/>
      <w:ind w:firstLine="420"/>
      <w:jc w:val="both"/>
      <w:textAlignment w:val="auto"/>
    </w:pPr>
    <w:rPr>
      <w:rFonts w:ascii="Calibri" w:hAnsi="Calibri"/>
      <w:kern w:val="2"/>
      <w:szCs w:val="22"/>
      <w:lang w:eastAsia="zh-CN"/>
    </w:rPr>
  </w:style>
  <w:style w:type="character" w:customStyle="1" w:styleId="Char0">
    <w:name w:val="列出段落 Char"/>
    <w:link w:val="af3"/>
    <w:uiPriority w:val="34"/>
    <w:rsid w:val="001A3E75"/>
    <w:rPr>
      <w:rFonts w:ascii="Calibri" w:hAnsi="Calibri"/>
      <w:kern w:val="2"/>
      <w:sz w:val="21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5310D9"/>
    <w:pPr>
      <w:pageBreakBefore w:val="0"/>
      <w:numPr>
        <w:numId w:val="0"/>
      </w:numPr>
      <w:pBdr>
        <w:top w:val="none" w:sz="0" w:space="0" w:color="auto"/>
      </w:pBdr>
      <w:overflowPunct/>
      <w:autoSpaceDE/>
      <w:autoSpaceDN/>
      <w:adjustRightInd/>
      <w:spacing w:beforeLines="0"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character" w:styleId="af4">
    <w:name w:val="Hyperlink"/>
    <w:basedOn w:val="a1"/>
    <w:uiPriority w:val="99"/>
    <w:unhideWhenUsed/>
    <w:rsid w:val="005310D9"/>
    <w:rPr>
      <w:color w:val="0000FF" w:themeColor="hyperlink"/>
      <w:u w:val="single"/>
    </w:rPr>
  </w:style>
  <w:style w:type="paragraph" w:styleId="af5">
    <w:name w:val="Normal (Web)"/>
    <w:basedOn w:val="a0"/>
    <w:uiPriority w:val="99"/>
    <w:unhideWhenUsed/>
    <w:rsid w:val="00CB55D1"/>
    <w:pPr>
      <w:overflowPunct/>
      <w:autoSpaceDE/>
      <w:autoSpaceDN/>
      <w:adjustRightInd/>
      <w:spacing w:beforeLines="0" w:before="100" w:beforeAutospacing="1" w:after="100" w:afterAutospacing="1"/>
      <w:ind w:firstLineChars="0" w:firstLine="0"/>
      <w:textAlignment w:val="auto"/>
    </w:pPr>
    <w:rPr>
      <w:rFonts w:ascii="宋体" w:hAnsi="宋体" w:cs="宋体"/>
      <w:sz w:val="24"/>
      <w:szCs w:val="24"/>
      <w:lang w:eastAsia="zh-CN"/>
    </w:rPr>
  </w:style>
  <w:style w:type="table" w:styleId="af6">
    <w:name w:val="Table Theme"/>
    <w:basedOn w:val="a2"/>
    <w:rsid w:val="00C742A5"/>
    <w:pPr>
      <w:overflowPunct w:val="0"/>
      <w:autoSpaceDE w:val="0"/>
      <w:autoSpaceDN w:val="0"/>
      <w:adjustRightInd w:val="0"/>
      <w:spacing w:beforeLines="50" w:before="50"/>
      <w:ind w:firstLineChars="200" w:firstLine="20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Table Elegant"/>
    <w:basedOn w:val="a2"/>
    <w:rsid w:val="00C742A5"/>
    <w:pPr>
      <w:overflowPunct w:val="0"/>
      <w:autoSpaceDE w:val="0"/>
      <w:autoSpaceDN w:val="0"/>
      <w:adjustRightInd w:val="0"/>
      <w:spacing w:beforeLines="50" w:before="50"/>
      <w:ind w:firstLineChars="200" w:firstLine="200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olorful 1"/>
    <w:basedOn w:val="a2"/>
    <w:rsid w:val="00776B2F"/>
    <w:pPr>
      <w:overflowPunct w:val="0"/>
      <w:autoSpaceDE w:val="0"/>
      <w:autoSpaceDN w:val="0"/>
      <w:adjustRightInd w:val="0"/>
      <w:spacing w:beforeLines="50" w:before="50"/>
      <w:ind w:firstLineChars="200" w:firstLine="200"/>
      <w:textAlignment w:val="baseline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List 4"/>
    <w:basedOn w:val="a2"/>
    <w:rsid w:val="00776B2F"/>
    <w:pPr>
      <w:overflowPunct w:val="0"/>
      <w:autoSpaceDE w:val="0"/>
      <w:autoSpaceDN w:val="0"/>
      <w:adjustRightInd w:val="0"/>
      <w:spacing w:beforeLines="50" w:before="50"/>
      <w:ind w:firstLineChars="200" w:firstLine="200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af8">
    <w:name w:val="Table Professional"/>
    <w:basedOn w:val="a2"/>
    <w:rsid w:val="00106861"/>
    <w:pPr>
      <w:overflowPunct w:val="0"/>
      <w:autoSpaceDE w:val="0"/>
      <w:autoSpaceDN w:val="0"/>
      <w:adjustRightInd w:val="0"/>
      <w:spacing w:beforeLines="50" w:before="50"/>
      <w:ind w:firstLineChars="200" w:firstLine="200"/>
      <w:textAlignment w:val="baseline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CharCharCharChar1CharChar1CharCharCharChar0">
    <w:name w:val="Char Char Char Char Char1 Char Char1 Char Char Char Char (文字) (文字)"/>
    <w:basedOn w:val="a0"/>
    <w:autoRedefine/>
    <w:rsid w:val="00976E26"/>
    <w:pPr>
      <w:overflowPunct/>
      <w:autoSpaceDE/>
      <w:autoSpaceDN/>
      <w:adjustRightInd/>
      <w:spacing w:beforeLines="0" w:before="0" w:after="160" w:line="240" w:lineRule="exact"/>
      <w:ind w:firstLineChars="0" w:firstLine="106"/>
      <w:jc w:val="center"/>
      <w:textAlignment w:val="auto"/>
    </w:pPr>
    <w:rPr>
      <w:rFonts w:eastAsia="黑体"/>
      <w:sz w:val="20"/>
      <w:szCs w:val="32"/>
    </w:rPr>
  </w:style>
  <w:style w:type="numbering" w:customStyle="1" w:styleId="StyleNumberedBefore127cmHanging063cm">
    <w:name w:val="Style Numbered Before:  1.27 cm Hanging:  0.63 cm"/>
    <w:basedOn w:val="a3"/>
    <w:rsid w:val="003E6286"/>
    <w:pPr>
      <w:numPr>
        <w:numId w:val="5"/>
      </w:numPr>
    </w:pPr>
  </w:style>
  <w:style w:type="character" w:customStyle="1" w:styleId="StyleBodyTextBlueChar">
    <w:name w:val="Style Body Text + Blue Char"/>
    <w:link w:val="StyleBodyTextBlue"/>
    <w:rsid w:val="003E6286"/>
    <w:rPr>
      <w:rFonts w:ascii="Tahoma" w:hAnsi="Tahoma"/>
      <w:color w:val="0000FF"/>
      <w:sz w:val="22"/>
      <w:szCs w:val="22"/>
      <w:lang w:val="en-GB" w:eastAsia="en-US"/>
    </w:rPr>
  </w:style>
  <w:style w:type="paragraph" w:customStyle="1" w:styleId="StyleBodyTextBlue">
    <w:name w:val="Style Body Text + Blue"/>
    <w:basedOn w:val="a0"/>
    <w:link w:val="StyleBodyTextBlueChar"/>
    <w:rsid w:val="003E6286"/>
    <w:pPr>
      <w:overflowPunct/>
      <w:autoSpaceDE/>
      <w:autoSpaceDN/>
      <w:adjustRightInd/>
      <w:spacing w:beforeLines="0" w:before="0" w:after="120"/>
      <w:ind w:firstLineChars="0" w:firstLine="0"/>
      <w:textAlignment w:val="auto"/>
    </w:pPr>
    <w:rPr>
      <w:rFonts w:ascii="Tahoma" w:hAnsi="Tahoma"/>
      <w:color w:val="0000FF"/>
      <w:sz w:val="22"/>
      <w:szCs w:val="22"/>
      <w:lang w:val="en-GB"/>
    </w:rPr>
  </w:style>
  <w:style w:type="character" w:customStyle="1" w:styleId="3Char">
    <w:name w:val="标题 3 Char"/>
    <w:aliases w:val="Topic Sub Heading Char,Level 3 Head Char1,H3 Char1,Heading 3 - old Char1,level_3 Char1,PIM 3 Char1,h3 Char1,3rd level Char1,3 Char1,sect1.2.3 Char,prop3 Char,3heading Char,heading 3 Char,Heading 31 Char,Bold Head Char,bh Char Char,H3 Char Char"/>
    <w:basedOn w:val="a1"/>
    <w:link w:val="3"/>
    <w:rsid w:val="00CC41BE"/>
    <w:rPr>
      <w:rFonts w:ascii="Arial" w:hAnsi="Arial"/>
      <w:b/>
      <w:i/>
      <w:sz w:val="28"/>
      <w:lang w:eastAsia="en-US"/>
    </w:rPr>
  </w:style>
  <w:style w:type="paragraph" w:styleId="af9">
    <w:name w:val="caption"/>
    <w:basedOn w:val="a0"/>
    <w:next w:val="a0"/>
    <w:unhideWhenUsed/>
    <w:qFormat/>
    <w:rsid w:val="00507836"/>
    <w:rPr>
      <w:rFonts w:asciiTheme="majorHAnsi" w:eastAsia="黑体" w:hAnsiTheme="majorHAnsi" w:cstheme="majorBidi"/>
      <w:sz w:val="20"/>
    </w:rPr>
  </w:style>
  <w:style w:type="character" w:customStyle="1" w:styleId="2Char">
    <w:name w:val="标题 2 Char"/>
    <w:aliases w:val="Heading 2 Hidden Char,Heading 2 CCBS Char,Titre3 Char,H2 Char,Level 2 Head Char,heading 2 Char,PIM2 Char,2nd level Char,h2 Char,2 Char,Header 2 Char,l2 Char,Titre2 Char,Head 2 Char,2.标题 2 Char,HD2 Char,Fab-2 Char,sect 1.2 Char,H21 Char"/>
    <w:basedOn w:val="a1"/>
    <w:link w:val="2"/>
    <w:rsid w:val="0049003C"/>
    <w:rPr>
      <w:rFonts w:ascii="Arial" w:hAnsi="Arial"/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7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3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4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7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6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5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8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4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8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5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4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9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9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4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1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5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2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9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2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8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7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2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2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PowerPoint_____1.pptx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BM\DocumentFactory\packages\basic\PMMFULLP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E35C33FC9809A41A106E89C77A66052" ma:contentTypeVersion="0" ma:contentTypeDescription="新建文档。" ma:contentTypeScope="" ma:versionID="a9cf7dbf09d053d58d682975b606371d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5AAF1-18BE-45D5-9F22-F1080915A4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7355C8-AB37-4932-A5F4-ED81CA0598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D8CDD-E6B1-4BDA-BB76-D65097E61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CFB6AB8-BAB8-41CE-BF52-B9C63B7B8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PMMFULLP.dot</Template>
  <TotalTime>972</TotalTime>
  <Pages>128</Pages>
  <Words>20880</Words>
  <Characters>119018</Characters>
  <Application>Microsoft Office Word</Application>
  <DocSecurity>0</DocSecurity>
  <Lines>991</Lines>
  <Paragraphs>279</Paragraphs>
  <ScaleCrop>false</ScaleCrop>
  <Company>IBM</Company>
  <LinksUpToDate>false</LinksUpToDate>
  <CharactersWithSpaces>139619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四川移动音乐基地系统支撑中心业务需求说明书模板</dc:title>
  <dc:creator>IBM_USER</dc:creator>
  <cp:lastModifiedBy>梅烊</cp:lastModifiedBy>
  <cp:revision>81</cp:revision>
  <cp:lastPrinted>2014-07-04T07:35:00Z</cp:lastPrinted>
  <dcterms:created xsi:type="dcterms:W3CDTF">2018-06-26T10:08:00Z</dcterms:created>
  <dcterms:modified xsi:type="dcterms:W3CDTF">2019-01-09T08:09:00Z</dcterms:modified>
</cp:coreProperties>
</file>